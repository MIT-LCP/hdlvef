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843C9" w14:textId="77777777" w:rsidR="007F1068" w:rsidRPr="003327C9" w:rsidRDefault="007E2E42" w:rsidP="00B15802">
      <w:pPr>
        <w:jc w:val="center"/>
        <w:outlineLvl w:val="0"/>
        <w:rPr>
          <w:b/>
          <w:sz w:val="28"/>
        </w:rPr>
      </w:pPr>
      <w:proofErr w:type="spellStart"/>
      <w:r w:rsidRPr="003327C9">
        <w:rPr>
          <w:b/>
          <w:sz w:val="28"/>
        </w:rPr>
        <w:t>Hyperdynamic</w:t>
      </w:r>
      <w:proofErr w:type="spellEnd"/>
      <w:r w:rsidRPr="003327C9">
        <w:rPr>
          <w:b/>
          <w:sz w:val="28"/>
        </w:rPr>
        <w:t xml:space="preserve"> LVEF manuscript</w:t>
      </w:r>
    </w:p>
    <w:p w14:paraId="4EDD63A4" w14:textId="77777777" w:rsidR="007F1068" w:rsidRPr="007F1068" w:rsidRDefault="007F1068" w:rsidP="007F1068">
      <w:pPr>
        <w:jc w:val="center"/>
        <w:rPr>
          <w:rFonts w:ascii="Arial" w:hAnsi="Arial"/>
          <w:sz w:val="18"/>
          <w:szCs w:val="20"/>
        </w:rPr>
      </w:pPr>
      <w:r w:rsidRPr="007F1068">
        <w:rPr>
          <w:rFonts w:ascii="Arial" w:hAnsi="Arial"/>
          <w:sz w:val="18"/>
          <w:szCs w:val="20"/>
        </w:rPr>
        <w:t>Beth Israel Deaconess Medical Center, a teaching hospital of Harvard Medical School, Boston, MA Massachusetts Institute of Technology, Cambridge, MA</w:t>
      </w:r>
    </w:p>
    <w:p w14:paraId="1E445A74" w14:textId="77777777" w:rsidR="007E2E42" w:rsidRDefault="007E2E42" w:rsidP="007F1068">
      <w:pPr>
        <w:jc w:val="center"/>
        <w:rPr>
          <w:b/>
        </w:rPr>
      </w:pPr>
    </w:p>
    <w:p w14:paraId="3F4EDFBE" w14:textId="77777777" w:rsidR="007E2E42" w:rsidRDefault="007E2E42" w:rsidP="007E2E42">
      <w:pPr>
        <w:rPr>
          <w:b/>
        </w:rPr>
      </w:pPr>
    </w:p>
    <w:p w14:paraId="4FEA606D" w14:textId="77777777" w:rsidR="00033D7A" w:rsidRDefault="007E2E42" w:rsidP="00B15802">
      <w:pPr>
        <w:outlineLvl w:val="0"/>
        <w:rPr>
          <w:b/>
        </w:rPr>
      </w:pPr>
      <w:r w:rsidRPr="007E2E42">
        <w:rPr>
          <w:b/>
        </w:rPr>
        <w:t xml:space="preserve">Introduction: </w:t>
      </w:r>
    </w:p>
    <w:p w14:paraId="6D821EB8" w14:textId="77777777" w:rsidR="007E2E42" w:rsidRPr="007E2E42" w:rsidRDefault="007E2E42" w:rsidP="007E2E42">
      <w:pPr>
        <w:rPr>
          <w:b/>
        </w:rPr>
      </w:pPr>
    </w:p>
    <w:p w14:paraId="33E172FA" w14:textId="77777777" w:rsidR="009A22FE" w:rsidRPr="004E3BF8" w:rsidRDefault="007E2E42" w:rsidP="007E2E42">
      <w:r w:rsidRPr="007E2E42">
        <w:t xml:space="preserve">The </w:t>
      </w:r>
      <w:proofErr w:type="spellStart"/>
      <w:r w:rsidRPr="007E2E42">
        <w:t>hyperdynamic</w:t>
      </w:r>
      <w:proofErr w:type="spellEnd"/>
      <w:r w:rsidRPr="007E2E42">
        <w:t xml:space="preserve"> left ventricular ejection fraction (HDLVEF) in the ICU is a common finding thought to be associated with critical illness and possibly sepsis. </w:t>
      </w:r>
      <w:r w:rsidRPr="004E3BF8">
        <w:t xml:space="preserve">The exact etiology of </w:t>
      </w:r>
      <w:proofErr w:type="spellStart"/>
      <w:r w:rsidRPr="004E3BF8">
        <w:t>hyperdynamic</w:t>
      </w:r>
      <w:proofErr w:type="spellEnd"/>
      <w:r w:rsidRPr="004E3BF8">
        <w:t xml:space="preserve"> ejection fraction has yet to be determined, and the prognosis of these patients has not been well </w:t>
      </w:r>
      <w:r w:rsidR="001413D0" w:rsidRPr="004E3BF8">
        <w:t>def</w:t>
      </w:r>
      <w:r w:rsidR="000C4001" w:rsidRPr="004E3BF8">
        <w:t xml:space="preserve">ined. The literature has not </w:t>
      </w:r>
      <w:r w:rsidR="001413D0" w:rsidRPr="004E3BF8">
        <w:t>describe</w:t>
      </w:r>
      <w:r w:rsidR="000C4001" w:rsidRPr="004E3BF8">
        <w:t xml:space="preserve">d these patients’ characteristics on a large scale or investigated correlation </w:t>
      </w:r>
      <w:r w:rsidRPr="004E3BF8">
        <w:t>with mortality.</w:t>
      </w:r>
    </w:p>
    <w:p w14:paraId="6B04BDA7" w14:textId="77777777" w:rsidR="009A22FE" w:rsidRPr="004E3BF8" w:rsidRDefault="009A22FE" w:rsidP="007E2E42"/>
    <w:p w14:paraId="2FECB1E5" w14:textId="77777777" w:rsidR="000C4001" w:rsidRPr="004E3BF8" w:rsidRDefault="009A22FE" w:rsidP="009A22FE">
      <w:pPr>
        <w:rPr>
          <w:szCs w:val="20"/>
        </w:rPr>
      </w:pPr>
      <w:r w:rsidRPr="004E3BF8">
        <w:rPr>
          <w:szCs w:val="20"/>
        </w:rPr>
        <w:t xml:space="preserve">According to prior </w:t>
      </w:r>
      <w:r w:rsidR="007F1068" w:rsidRPr="004E3BF8">
        <w:rPr>
          <w:szCs w:val="20"/>
        </w:rPr>
        <w:t xml:space="preserve">small </w:t>
      </w:r>
      <w:r w:rsidRPr="004E3BF8">
        <w:rPr>
          <w:szCs w:val="20"/>
        </w:rPr>
        <w:t xml:space="preserve">studies, certain baseline patient characteristics may lead to higher incidence of </w:t>
      </w:r>
      <w:r w:rsidR="007F1068" w:rsidRPr="004E3BF8">
        <w:rPr>
          <w:szCs w:val="20"/>
        </w:rPr>
        <w:t>HD</w:t>
      </w:r>
      <w:r w:rsidRPr="004E3BF8">
        <w:rPr>
          <w:szCs w:val="20"/>
        </w:rPr>
        <w:t xml:space="preserve">LVEF. One study revealed that women were more likely to have </w:t>
      </w:r>
      <w:r w:rsidR="007F1068" w:rsidRPr="004E3BF8">
        <w:rPr>
          <w:szCs w:val="20"/>
        </w:rPr>
        <w:t>HD</w:t>
      </w:r>
      <w:r w:rsidRPr="004E3BF8">
        <w:rPr>
          <w:szCs w:val="20"/>
        </w:rPr>
        <w:t xml:space="preserve">LVEF for unclear reasons [23]. </w:t>
      </w:r>
      <w:r w:rsidR="000C4001" w:rsidRPr="004E3BF8">
        <w:rPr>
          <w:szCs w:val="20"/>
        </w:rPr>
        <w:t xml:space="preserve">Interestingly, cardiovascular fitness does not appear to cause HDLVEF when echocardiograms were performed on professional football players [5]. Another study actually suggested that </w:t>
      </w:r>
      <w:r w:rsidRPr="004E3BF8">
        <w:rPr>
          <w:szCs w:val="20"/>
        </w:rPr>
        <w:t>obese patients have a higher chance of increased ejection fraction compared to norma</w:t>
      </w:r>
      <w:r w:rsidR="000C4001" w:rsidRPr="004E3BF8">
        <w:rPr>
          <w:szCs w:val="20"/>
        </w:rPr>
        <w:t xml:space="preserve">l weight patients [3]. </w:t>
      </w:r>
    </w:p>
    <w:p w14:paraId="26716C58" w14:textId="77777777" w:rsidR="009A22FE" w:rsidRPr="004E3BF8" w:rsidRDefault="009A22FE" w:rsidP="009A22FE">
      <w:r w:rsidRPr="004E3BF8">
        <w:rPr>
          <w:szCs w:val="20"/>
        </w:rPr>
        <w:t> </w:t>
      </w:r>
    </w:p>
    <w:p w14:paraId="685630C0" w14:textId="77777777" w:rsidR="000C4001" w:rsidRPr="004E3BF8" w:rsidRDefault="009A22FE" w:rsidP="000C4001">
      <w:r w:rsidRPr="004E3BF8">
        <w:rPr>
          <w:szCs w:val="20"/>
        </w:rPr>
        <w:t xml:space="preserve">Acute illness can also lead to </w:t>
      </w:r>
      <w:r w:rsidR="007F1068" w:rsidRPr="004E3BF8">
        <w:rPr>
          <w:szCs w:val="20"/>
        </w:rPr>
        <w:t>HD</w:t>
      </w:r>
      <w:r w:rsidRPr="004E3BF8">
        <w:rPr>
          <w:szCs w:val="20"/>
        </w:rPr>
        <w:t xml:space="preserve">LVEF. When </w:t>
      </w:r>
      <w:proofErr w:type="spellStart"/>
      <w:r w:rsidRPr="004E3BF8">
        <w:rPr>
          <w:szCs w:val="20"/>
        </w:rPr>
        <w:t>echos</w:t>
      </w:r>
      <w:proofErr w:type="spellEnd"/>
      <w:r w:rsidRPr="004E3BF8">
        <w:rPr>
          <w:szCs w:val="20"/>
        </w:rPr>
        <w:t xml:space="preserve"> were performed on non-traumatic </w:t>
      </w:r>
      <w:r w:rsidR="004E3BF8" w:rsidRPr="004E3BF8">
        <w:rPr>
          <w:szCs w:val="20"/>
        </w:rPr>
        <w:t xml:space="preserve">patients in </w:t>
      </w:r>
      <w:r w:rsidRPr="004E3BF8">
        <w:rPr>
          <w:szCs w:val="20"/>
        </w:rPr>
        <w:t>undifferentiated</w:t>
      </w:r>
      <w:r w:rsidR="004E3BF8" w:rsidRPr="004E3BF8">
        <w:rPr>
          <w:szCs w:val="20"/>
        </w:rPr>
        <w:t xml:space="preserve"> shock</w:t>
      </w:r>
      <w:r w:rsidRPr="004E3BF8">
        <w:rPr>
          <w:szCs w:val="20"/>
        </w:rPr>
        <w:t xml:space="preserve">, it was suggested that </w:t>
      </w:r>
      <w:r w:rsidR="007F1068" w:rsidRPr="004E3BF8">
        <w:rPr>
          <w:szCs w:val="20"/>
        </w:rPr>
        <w:t>HD</w:t>
      </w:r>
      <w:r w:rsidRPr="004E3BF8">
        <w:rPr>
          <w:szCs w:val="20"/>
        </w:rPr>
        <w:t>LVEF was highly specific for sepsis, but had poor sensitivity [2].</w:t>
      </w:r>
      <w:r w:rsidR="000C4001" w:rsidRPr="004E3BF8">
        <w:rPr>
          <w:szCs w:val="20"/>
        </w:rPr>
        <w:t xml:space="preserve"> In a study out of Paris looking at 34 patients with septic shock, LVEF was more </w:t>
      </w:r>
      <w:proofErr w:type="spellStart"/>
      <w:r w:rsidR="000C4001" w:rsidRPr="004E3BF8">
        <w:rPr>
          <w:szCs w:val="20"/>
        </w:rPr>
        <w:t>hyperdynamic</w:t>
      </w:r>
      <w:proofErr w:type="spellEnd"/>
      <w:r w:rsidR="000C4001" w:rsidRPr="004E3BF8">
        <w:rPr>
          <w:szCs w:val="20"/>
        </w:rPr>
        <w:t xml:space="preserve"> in the subset of 14 patients with concurrent cirrhosis [30].</w:t>
      </w:r>
    </w:p>
    <w:p w14:paraId="4D992C36" w14:textId="77777777" w:rsidR="009A22FE" w:rsidRPr="004E3BF8" w:rsidRDefault="009A22FE" w:rsidP="009A22FE">
      <w:pPr>
        <w:rPr>
          <w:szCs w:val="20"/>
        </w:rPr>
      </w:pPr>
    </w:p>
    <w:p w14:paraId="0841F421" w14:textId="77777777" w:rsidR="009A22FE" w:rsidRPr="004E3BF8" w:rsidRDefault="009A22FE" w:rsidP="004E3BF8">
      <w:pPr>
        <w:rPr>
          <w:szCs w:val="20"/>
        </w:rPr>
      </w:pPr>
      <w:r w:rsidRPr="004E3BF8">
        <w:rPr>
          <w:szCs w:val="20"/>
        </w:rPr>
        <w:t xml:space="preserve">With the lack of current data, our goal was to better describe the significance of </w:t>
      </w:r>
      <w:r w:rsidR="007F1068" w:rsidRPr="004E3BF8">
        <w:rPr>
          <w:szCs w:val="20"/>
        </w:rPr>
        <w:t>HD</w:t>
      </w:r>
      <w:r w:rsidRPr="004E3BF8">
        <w:rPr>
          <w:szCs w:val="20"/>
        </w:rPr>
        <w:t xml:space="preserve">LVEF in critically ill patients. When comparing </w:t>
      </w:r>
      <w:proofErr w:type="spellStart"/>
      <w:r w:rsidRPr="004E3BF8">
        <w:rPr>
          <w:szCs w:val="20"/>
        </w:rPr>
        <w:t>hyperdynamic</w:t>
      </w:r>
      <w:proofErr w:type="spellEnd"/>
      <w:r w:rsidRPr="004E3BF8">
        <w:rPr>
          <w:szCs w:val="20"/>
        </w:rPr>
        <w:t xml:space="preserve"> LVEF and normal EF in ICU patients, our specific goals </w:t>
      </w:r>
      <w:proofErr w:type="gramStart"/>
      <w:r w:rsidRPr="004E3BF8">
        <w:rPr>
          <w:szCs w:val="20"/>
        </w:rPr>
        <w:t>were :</w:t>
      </w:r>
      <w:proofErr w:type="gramEnd"/>
    </w:p>
    <w:p w14:paraId="653F47AA" w14:textId="77777777" w:rsidR="009A22FE" w:rsidRPr="004E3BF8" w:rsidRDefault="009A22FE" w:rsidP="009A22FE">
      <w:r w:rsidRPr="004E3BF8">
        <w:rPr>
          <w:szCs w:val="20"/>
        </w:rPr>
        <w:t> </w:t>
      </w:r>
    </w:p>
    <w:p w14:paraId="47AD2F02" w14:textId="77777777" w:rsidR="009A22FE" w:rsidRPr="004E3BF8" w:rsidRDefault="009A22FE" w:rsidP="009A22FE">
      <w:r w:rsidRPr="004E3BF8">
        <w:rPr>
          <w:szCs w:val="20"/>
        </w:rPr>
        <w:t>(a</w:t>
      </w:r>
      <w:proofErr w:type="gramStart"/>
      <w:r w:rsidRPr="004E3BF8">
        <w:rPr>
          <w:szCs w:val="20"/>
        </w:rPr>
        <w:t>)   to</w:t>
      </w:r>
      <w:proofErr w:type="gramEnd"/>
      <w:r w:rsidRPr="004E3BF8">
        <w:rPr>
          <w:szCs w:val="20"/>
        </w:rPr>
        <w:t xml:space="preserve"> measure mortality </w:t>
      </w:r>
      <w:r w:rsidR="004E3BF8">
        <w:rPr>
          <w:szCs w:val="20"/>
        </w:rPr>
        <w:t>at 28 days and</w:t>
      </w:r>
      <w:r w:rsidRPr="004E3BF8">
        <w:rPr>
          <w:szCs w:val="20"/>
        </w:rPr>
        <w:t xml:space="preserve"> 1 year</w:t>
      </w:r>
    </w:p>
    <w:p w14:paraId="59F128EE" w14:textId="77777777" w:rsidR="009A22FE" w:rsidRPr="004E3BF8" w:rsidRDefault="009A22FE" w:rsidP="009A22FE">
      <w:r w:rsidRPr="004E3BF8">
        <w:rPr>
          <w:szCs w:val="20"/>
        </w:rPr>
        <w:t>(b</w:t>
      </w:r>
      <w:proofErr w:type="gramStart"/>
      <w:r w:rsidRPr="004E3BF8">
        <w:rPr>
          <w:szCs w:val="20"/>
        </w:rPr>
        <w:t>)   to</w:t>
      </w:r>
      <w:proofErr w:type="gramEnd"/>
      <w:r w:rsidRPr="004E3BF8">
        <w:rPr>
          <w:szCs w:val="20"/>
        </w:rPr>
        <w:t xml:space="preserve"> quantify need for fluids, </w:t>
      </w:r>
      <w:proofErr w:type="spellStart"/>
      <w:r w:rsidRPr="004E3BF8">
        <w:rPr>
          <w:szCs w:val="20"/>
        </w:rPr>
        <w:t>pressors</w:t>
      </w:r>
      <w:proofErr w:type="spellEnd"/>
      <w:r w:rsidRPr="004E3BF8">
        <w:rPr>
          <w:szCs w:val="20"/>
        </w:rPr>
        <w:t>, renal replacement therapy and mechanical ventilation</w:t>
      </w:r>
    </w:p>
    <w:p w14:paraId="13BC1E10" w14:textId="77777777" w:rsidR="009A22FE" w:rsidRPr="004E3BF8" w:rsidRDefault="009A22FE" w:rsidP="009A22FE">
      <w:r w:rsidRPr="004E3BF8">
        <w:rPr>
          <w:szCs w:val="20"/>
        </w:rPr>
        <w:t>(c</w:t>
      </w:r>
      <w:proofErr w:type="gramStart"/>
      <w:r w:rsidRPr="004E3BF8">
        <w:rPr>
          <w:szCs w:val="20"/>
        </w:rPr>
        <w:t>)  </w:t>
      </w:r>
      <w:r w:rsidR="004E3BF8">
        <w:rPr>
          <w:szCs w:val="20"/>
        </w:rPr>
        <w:t xml:space="preserve"> to</w:t>
      </w:r>
      <w:proofErr w:type="gramEnd"/>
      <w:r w:rsidRPr="004E3BF8">
        <w:rPr>
          <w:szCs w:val="20"/>
        </w:rPr>
        <w:t xml:space="preserve"> determine most commonly associated lab findings, diagnoses and patient characteristics</w:t>
      </w:r>
    </w:p>
    <w:p w14:paraId="32D9F8FF" w14:textId="77777777" w:rsidR="007E2E42" w:rsidRPr="004E3BF8" w:rsidRDefault="007E2E42" w:rsidP="007E2E42"/>
    <w:p w14:paraId="6F32166A" w14:textId="77777777" w:rsidR="007E2E42" w:rsidRPr="004E3BF8" w:rsidRDefault="007E2E42"/>
    <w:p w14:paraId="6F92E128" w14:textId="77777777" w:rsidR="00033D7A" w:rsidRPr="004E3BF8" w:rsidRDefault="007E2E42" w:rsidP="00B15802">
      <w:pPr>
        <w:outlineLvl w:val="0"/>
        <w:rPr>
          <w:b/>
        </w:rPr>
      </w:pPr>
      <w:r w:rsidRPr="004E3BF8">
        <w:rPr>
          <w:b/>
        </w:rPr>
        <w:t>Methods:</w:t>
      </w:r>
    </w:p>
    <w:p w14:paraId="70D4B716" w14:textId="77777777" w:rsidR="007E2E42" w:rsidRPr="004E3BF8" w:rsidRDefault="007E2E42">
      <w:pPr>
        <w:rPr>
          <w:b/>
        </w:rPr>
      </w:pPr>
    </w:p>
    <w:p w14:paraId="2B80B510" w14:textId="198842E9" w:rsidR="009A22FE" w:rsidRPr="006E7F39" w:rsidRDefault="00A555AC" w:rsidP="007E2E42">
      <w:ins w:id="0" w:author="Thomas Brennan" w:date="2014-02-07T11:37:00Z">
        <w:r>
          <w:t xml:space="preserve">We conducted a longitudinal, single center, retrospective study of adult patients who underwent an echocardiogram during an ICU admission at the </w:t>
        </w:r>
        <w:r w:rsidRPr="004E3BF8">
          <w:t xml:space="preserve">Beth Israel Deaconess Medical Center </w:t>
        </w:r>
      </w:ins>
      <w:proofErr w:type="gramStart"/>
      <w:ins w:id="1" w:author="Thomas Brennan" w:date="2014-02-07T11:38:00Z">
        <w:r>
          <w:t>between</w:t>
        </w:r>
      </w:ins>
      <w:ins w:id="2" w:author="Thomas Brennan" w:date="2014-02-07T11:37:00Z">
        <w:r w:rsidRPr="004E3BF8">
          <w:t xml:space="preserve"> </w:t>
        </w:r>
        <w:r>
          <w:t>2001</w:t>
        </w:r>
        <w:r w:rsidRPr="004E3BF8">
          <w:t xml:space="preserve"> to </w:t>
        </w:r>
        <w:r>
          <w:t>2007</w:t>
        </w:r>
      </w:ins>
      <w:proofErr w:type="gramEnd"/>
      <w:ins w:id="3" w:author="Thomas Brennan" w:date="2014-02-07T11:38:00Z">
        <w:r>
          <w:t xml:space="preserve">. </w:t>
        </w:r>
      </w:ins>
      <w:r w:rsidR="007F1068" w:rsidRPr="004E3BF8">
        <w:t>Th</w:t>
      </w:r>
      <w:ins w:id="4" w:author="Thomas Brennan" w:date="2014-02-07T11:38:00Z">
        <w:r>
          <w:t>e</w:t>
        </w:r>
      </w:ins>
      <w:del w:id="5" w:author="Thomas Brennan" w:date="2014-02-07T11:38:00Z">
        <w:r w:rsidR="007F1068" w:rsidRPr="004E3BF8" w:rsidDel="00A555AC">
          <w:delText>is</w:delText>
        </w:r>
      </w:del>
      <w:r w:rsidR="007F1068" w:rsidRPr="004E3BF8">
        <w:t xml:space="preserve"> </w:t>
      </w:r>
      <w:r w:rsidR="007E2E42" w:rsidRPr="004E3BF8">
        <w:t>cohort consiste</w:t>
      </w:r>
      <w:r w:rsidR="00785D5B">
        <w:t xml:space="preserve">d of </w:t>
      </w:r>
      <w:del w:id="6" w:author="Thomas Brennan" w:date="2014-02-07T15:22:00Z">
        <w:r w:rsidR="00785D5B" w:rsidDel="008D31E1">
          <w:delText>263</w:delText>
        </w:r>
      </w:del>
      <w:del w:id="7" w:author="Thomas Brennan" w:date="2014-02-07T10:38:00Z">
        <w:r w:rsidR="00785D5B" w:rsidDel="006E7F39">
          <w:delText>2</w:delText>
        </w:r>
      </w:del>
      <w:ins w:id="8" w:author="Thomas Brennan" w:date="2014-02-07T15:22:00Z">
        <w:r w:rsidR="008D31E1">
          <w:t>2,481</w:t>
        </w:r>
      </w:ins>
      <w:del w:id="9" w:author="Thomas Brennan" w:date="2014-02-07T15:22:00Z">
        <w:r w:rsidR="00785D5B" w:rsidDel="008D31E1">
          <w:delText xml:space="preserve"> </w:delText>
        </w:r>
      </w:del>
      <w:del w:id="10" w:author="Thomas Brennan" w:date="2014-02-07T11:38:00Z">
        <w:r w:rsidR="00785D5B" w:rsidDel="00A555AC">
          <w:delText xml:space="preserve">adults </w:delText>
        </w:r>
      </w:del>
      <w:ins w:id="11" w:author="Thomas Brennan" w:date="2014-02-07T15:22:00Z">
        <w:r w:rsidR="008D31E1">
          <w:t xml:space="preserve">patient extracted from the </w:t>
        </w:r>
      </w:ins>
      <w:del w:id="12" w:author="Thomas Brennan" w:date="2014-02-07T11:38:00Z">
        <w:r w:rsidR="00785D5B" w:rsidDel="00A555AC">
          <w:delText>admitted to any</w:delText>
        </w:r>
        <w:r w:rsidR="007E2E42" w:rsidRPr="004E3BF8" w:rsidDel="00A555AC">
          <w:delText xml:space="preserve"> ICU </w:delText>
        </w:r>
      </w:del>
      <w:del w:id="13" w:author="Thomas Brennan" w:date="2014-02-07T10:39:00Z">
        <w:r w:rsidR="007E2E42" w:rsidRPr="004E3BF8" w:rsidDel="006E7F39">
          <w:delText xml:space="preserve">with </w:delText>
        </w:r>
      </w:del>
      <w:del w:id="14" w:author="Thomas Brennan" w:date="2014-02-07T11:38:00Z">
        <w:r w:rsidR="007E2E42" w:rsidRPr="004E3BF8" w:rsidDel="00A555AC">
          <w:delText>echocardiogram repor</w:delText>
        </w:r>
        <w:r w:rsidR="00EA5663" w:rsidRPr="004E3BF8" w:rsidDel="00A555AC">
          <w:delText xml:space="preserve">ts </w:delText>
        </w:r>
      </w:del>
      <w:del w:id="15" w:author="Thomas Brennan" w:date="2014-02-07T15:23:00Z">
        <w:r w:rsidR="00EA5663" w:rsidRPr="004E3BF8" w:rsidDel="008D31E1">
          <w:delText xml:space="preserve">using the </w:delText>
        </w:r>
      </w:del>
      <w:r w:rsidR="00EA5663" w:rsidRPr="004E3BF8">
        <w:t>MIMIC-II database</w:t>
      </w:r>
      <w:del w:id="16" w:author="Thomas Brennan" w:date="2014-02-07T15:23:00Z">
        <w:r w:rsidR="00EA5663" w:rsidRPr="004E3BF8" w:rsidDel="008D31E1">
          <w:delText xml:space="preserve"> of patients hospitalized at</w:delText>
        </w:r>
      </w:del>
      <w:del w:id="17" w:author="Thomas Brennan" w:date="2014-02-07T11:37:00Z">
        <w:r w:rsidR="00EA5663" w:rsidRPr="004E3BF8" w:rsidDel="00A555AC">
          <w:delText xml:space="preserve"> Beth Israel Deaconess Medical Center from </w:delText>
        </w:r>
      </w:del>
      <w:del w:id="18" w:author="Thomas Brennan" w:date="2014-02-07T10:39:00Z">
        <w:r w:rsidR="00EA5663" w:rsidRPr="004E3BF8" w:rsidDel="006E7F39">
          <w:delText xml:space="preserve">**** </w:delText>
        </w:r>
      </w:del>
      <w:del w:id="19" w:author="Thomas Brennan" w:date="2014-02-07T11:37:00Z">
        <w:r w:rsidR="00EA5663" w:rsidRPr="004E3BF8" w:rsidDel="00A555AC">
          <w:delText xml:space="preserve">to </w:delText>
        </w:r>
      </w:del>
      <w:del w:id="20" w:author="Thomas Brennan" w:date="2014-02-07T10:39:00Z">
        <w:r w:rsidR="00EA5663" w:rsidRPr="004E3BF8" w:rsidDel="006E7F39">
          <w:delText>****.</w:delText>
        </w:r>
        <w:r w:rsidR="00785D5B" w:rsidDel="006E7F39">
          <w:delText xml:space="preserve"> </w:delText>
        </w:r>
      </w:del>
      <w:ins w:id="21" w:author="Thomas Brennan" w:date="2014-02-07T10:39:00Z">
        <w:r w:rsidR="006E7F39" w:rsidRPr="004E3BF8">
          <w:t>.</w:t>
        </w:r>
        <w:r w:rsidR="006E7F39">
          <w:t xml:space="preserve"> </w:t>
        </w:r>
      </w:ins>
      <w:r w:rsidR="00785D5B">
        <w:t>We included patients in the MICU, SICU, CCU and cardiac surgery ICU (CSRU).</w:t>
      </w:r>
      <w:r w:rsidR="004E3BF8">
        <w:t xml:space="preserve"> </w:t>
      </w:r>
      <w:r w:rsidR="00785D5B">
        <w:t xml:space="preserve"> </w:t>
      </w:r>
      <w:ins w:id="22" w:author="Thomas Brennan" w:date="2014-02-07T15:23:00Z">
        <w:r w:rsidR="008D31E1">
          <w:t xml:space="preserve">Patients </w:t>
        </w:r>
      </w:ins>
      <w:del w:id="23" w:author="Thomas Brennan" w:date="2014-02-07T15:23:00Z">
        <w:r w:rsidR="00EA5663" w:rsidRPr="004E3BF8" w:rsidDel="008D31E1">
          <w:delText>Patients grouped by</w:delText>
        </w:r>
        <w:r w:rsidR="007E2E42" w:rsidRPr="004E3BF8" w:rsidDel="008D31E1">
          <w:delText xml:space="preserve"> those </w:delText>
        </w:r>
      </w:del>
      <w:r w:rsidR="007E2E42" w:rsidRPr="004E3BF8">
        <w:t>with HDLVEF and those with normal left ventricular ejection fraction (NLVEF)</w:t>
      </w:r>
      <w:ins w:id="24" w:author="Thomas Brennan" w:date="2014-02-07T15:23:00Z">
        <w:r w:rsidR="008D31E1">
          <w:t xml:space="preserve"> were included in the cohort</w:t>
        </w:r>
      </w:ins>
      <w:r w:rsidR="007E2E42" w:rsidRPr="004E3BF8">
        <w:t>.</w:t>
      </w:r>
      <w:r w:rsidR="009A22FE" w:rsidRPr="004E3BF8">
        <w:t xml:space="preserve"> </w:t>
      </w:r>
      <w:r w:rsidR="009A22FE" w:rsidRPr="004E3BF8">
        <w:lastRenderedPageBreak/>
        <w:t xml:space="preserve">HDLVEF was defined as ejection fraction greater than </w:t>
      </w:r>
      <w:del w:id="25" w:author="Thomas Brennan" w:date="2014-02-07T15:23:00Z">
        <w:r w:rsidR="009A22FE" w:rsidRPr="004E3BF8" w:rsidDel="008D31E1">
          <w:delText>55</w:delText>
        </w:r>
      </w:del>
      <w:ins w:id="26" w:author="Thomas Brennan" w:date="2014-02-07T15:23:00Z">
        <w:r w:rsidR="008D31E1">
          <w:t>70</w:t>
        </w:r>
      </w:ins>
      <w:r w:rsidR="009A22FE" w:rsidRPr="004E3BF8">
        <w:t>%</w:t>
      </w:r>
      <w:ins w:id="27" w:author="Thomas Brennan" w:date="2014-02-07T15:24:00Z">
        <w:r w:rsidR="008D31E1">
          <w:t>. Normal LVEF was between 55-70%</w:t>
        </w:r>
      </w:ins>
      <w:r w:rsidR="009A22FE" w:rsidRPr="004E3BF8">
        <w:t>. Those with</w:t>
      </w:r>
      <w:r w:rsidR="007E2E42" w:rsidRPr="004E3BF8">
        <w:t xml:space="preserve"> ejection fraction </w:t>
      </w:r>
      <w:r w:rsidR="009A22FE" w:rsidRPr="004E3BF8">
        <w:t xml:space="preserve">less than 55% </w:t>
      </w:r>
      <w:r w:rsidR="007E2E42" w:rsidRPr="004E3BF8">
        <w:t xml:space="preserve">were excluded from the analysis. </w:t>
      </w:r>
      <w:bookmarkStart w:id="28" w:name="_GoBack"/>
      <w:bookmarkEnd w:id="28"/>
      <w:moveToRangeStart w:id="29" w:author="Thomas Brennan" w:date="2014-02-07T10:45:00Z" w:name="move253389280"/>
      <w:moveTo w:id="30" w:author="Thomas Brennan" w:date="2014-02-07T10:45:00Z">
        <w:del w:id="31" w:author="Thomas Brennan" w:date="2014-02-07T10:46:00Z">
          <w:r w:rsidR="006E7F39" w:rsidRPr="004E3BF8" w:rsidDel="006E7F39">
            <w:delText>Similarly</w:delText>
          </w:r>
        </w:del>
      </w:moveTo>
      <w:ins w:id="32" w:author="Thomas Brennan" w:date="2014-02-07T10:46:00Z">
        <w:r w:rsidR="006E7F39">
          <w:t>Furthermore</w:t>
        </w:r>
      </w:ins>
      <w:moveTo w:id="33" w:author="Thomas Brennan" w:date="2014-02-07T10:45:00Z">
        <w:r w:rsidR="006E7F39" w:rsidRPr="004E3BF8">
          <w:t xml:space="preserve">, </w:t>
        </w:r>
      </w:moveTo>
      <w:ins w:id="34" w:author="Thomas Brennan" w:date="2014-02-07T10:45:00Z">
        <w:r w:rsidR="006E7F39">
          <w:t xml:space="preserve">patients with </w:t>
        </w:r>
      </w:ins>
      <w:moveTo w:id="35" w:author="Thomas Brennan" w:date="2014-02-07T10:45:00Z">
        <w:r w:rsidR="006E7F39" w:rsidRPr="004E3BF8">
          <w:t xml:space="preserve">chronic HDLVEF </w:t>
        </w:r>
        <w:del w:id="36" w:author="Thomas Brennan" w:date="2014-02-07T10:46:00Z">
          <w:r w:rsidR="006E7F39" w:rsidRPr="004E3BF8" w:rsidDel="006E7F39">
            <w:delText xml:space="preserve">was </w:delText>
          </w:r>
        </w:del>
      </w:moveTo>
      <w:ins w:id="37" w:author="Thomas Brennan" w:date="2014-02-07T10:46:00Z">
        <w:r w:rsidR="006E7F39">
          <w:t xml:space="preserve">were excluded from the analysis. Chronic HDLVEF was </w:t>
        </w:r>
      </w:ins>
      <w:moveTo w:id="38" w:author="Thomas Brennan" w:date="2014-02-07T10:45:00Z">
        <w:r w:rsidR="006E7F39" w:rsidRPr="004E3BF8">
          <w:t xml:space="preserve">defined as having another echocardiogram </w:t>
        </w:r>
      </w:moveTo>
      <w:ins w:id="39" w:author="Thomas Brennan" w:date="2014-02-07T10:46:00Z">
        <w:r w:rsidR="006E7F39">
          <w:t xml:space="preserve">in the MIMIC database </w:t>
        </w:r>
      </w:ins>
      <w:moveTo w:id="40" w:author="Thomas Brennan" w:date="2014-02-07T10:45:00Z">
        <w:del w:id="41" w:author="Thomas Brennan" w:date="2014-02-07T10:46:00Z">
          <w:r w:rsidR="006E7F39" w:rsidRPr="004E3BF8" w:rsidDel="006E7F39">
            <w:delText xml:space="preserve">which </w:delText>
          </w:r>
        </w:del>
      </w:moveTo>
      <w:ins w:id="42" w:author="Thomas Brennan" w:date="2014-02-07T10:46:00Z">
        <w:r w:rsidR="006E7F39">
          <w:t xml:space="preserve">that </w:t>
        </w:r>
      </w:ins>
      <w:moveTo w:id="43" w:author="Thomas Brennan" w:date="2014-02-07T10:45:00Z">
        <w:r w:rsidR="006E7F39" w:rsidRPr="004E3BF8">
          <w:t xml:space="preserve">was also HDLVEF. </w:t>
        </w:r>
      </w:moveTo>
      <w:moveToRangeEnd w:id="29"/>
      <w:r w:rsidR="007E2E42" w:rsidRPr="004E3BF8">
        <w:t xml:space="preserve">Baseline comparisons performed using </w:t>
      </w:r>
      <w:del w:id="44" w:author="Thomas Brennan" w:date="2014-02-07T10:42:00Z">
        <w:r w:rsidR="007E2E42" w:rsidRPr="004E3BF8" w:rsidDel="006E7F39">
          <w:delText>chi-</w:delText>
        </w:r>
      </w:del>
      <w:ins w:id="45" w:author="Thomas Brennan" w:date="2014-02-07T10:42:00Z">
        <w:r w:rsidR="006E7F39">
          <w:t xml:space="preserve">Fisher’s Exact Test for count data </w:t>
        </w:r>
      </w:ins>
      <w:del w:id="46" w:author="Thomas Brennan" w:date="2014-02-07T10:42:00Z">
        <w:r w:rsidR="007E2E42" w:rsidRPr="004E3BF8" w:rsidDel="006E7F39">
          <w:delText xml:space="preserve">squared tests for equal proportion with </w:delText>
        </w:r>
      </w:del>
      <w:r w:rsidR="007E2E42" w:rsidRPr="004E3BF8">
        <w:t>results reported as numbers</w:t>
      </w:r>
      <w:ins w:id="47" w:author="Thomas Brennan" w:date="2014-02-07T10:43:00Z">
        <w:r w:rsidR="006E7F39">
          <w:t xml:space="preserve"> and </w:t>
        </w:r>
      </w:ins>
      <w:del w:id="48" w:author="Thomas Brennan" w:date="2014-02-07T10:43:00Z">
        <w:r w:rsidR="007E2E42" w:rsidRPr="004E3BF8" w:rsidDel="006E7F39">
          <w:delText xml:space="preserve">, </w:delText>
        </w:r>
      </w:del>
      <w:r w:rsidR="007E2E42" w:rsidRPr="004E3BF8">
        <w:t>percentages</w:t>
      </w:r>
      <w:del w:id="49" w:author="Thomas Brennan" w:date="2014-02-07T10:43:00Z">
        <w:r w:rsidR="007E2E42" w:rsidRPr="004E3BF8" w:rsidDel="006E7F39">
          <w:delText>, and</w:delText>
        </w:r>
      </w:del>
      <w:r w:rsidR="007E2E42" w:rsidRPr="004E3BF8">
        <w:t xml:space="preserve"> </w:t>
      </w:r>
      <w:del w:id="50" w:author="Thomas Brennan" w:date="2014-02-07T10:43:00Z">
        <w:r w:rsidR="007E2E42" w:rsidRPr="004E3BF8" w:rsidDel="006E7F39">
          <w:delText>95% CI's.</w:delText>
        </w:r>
      </w:del>
      <w:r w:rsidR="007E2E42" w:rsidRPr="004E3BF8">
        <w:t xml:space="preserve"> Continuous variables were compared using </w:t>
      </w:r>
      <w:ins w:id="51" w:author="Thomas Brennan" w:date="2014-02-07T10:43:00Z">
        <w:r w:rsidR="006E7F39">
          <w:t xml:space="preserve">two-sample Wilcoxon Rank Sum Test </w:t>
        </w:r>
      </w:ins>
      <w:ins w:id="52" w:author="Thomas Brennan" w:date="2014-02-07T10:44:00Z">
        <w:r w:rsidR="006E7F39">
          <w:t xml:space="preserve">(also known as the Mann-Whitney test) </w:t>
        </w:r>
      </w:ins>
      <w:del w:id="53" w:author="Thomas Brennan" w:date="2014-02-07T10:43:00Z">
        <w:r w:rsidR="007E2E42" w:rsidRPr="004E3BF8" w:rsidDel="006E7F39">
          <w:delText xml:space="preserve">t-tests </w:delText>
        </w:r>
      </w:del>
      <w:r w:rsidR="007E2E42" w:rsidRPr="004E3BF8">
        <w:t xml:space="preserve">and reported as </w:t>
      </w:r>
      <w:del w:id="54" w:author="Thomas Brennan" w:date="2014-02-07T10:43:00Z">
        <w:r w:rsidR="007E2E42" w:rsidRPr="004E3BF8" w:rsidDel="006E7F39">
          <w:delText xml:space="preserve">means </w:delText>
        </w:r>
      </w:del>
      <w:ins w:id="55" w:author="Thomas Brennan" w:date="2014-02-07T10:43:00Z">
        <w:r w:rsidR="006E7F39">
          <w:t>medians and inter-quartile range</w:t>
        </w:r>
      </w:ins>
      <w:del w:id="56" w:author="Thomas Brennan" w:date="2014-02-07T10:43:00Z">
        <w:r w:rsidR="007E2E42" w:rsidRPr="004E3BF8" w:rsidDel="006E7F39">
          <w:delText>with 95% CI's</w:delText>
        </w:r>
      </w:del>
      <w:ins w:id="57" w:author="Thomas Brennan" w:date="2014-02-07T10:44:00Z">
        <w:r w:rsidR="006E7F39">
          <w:t>.</w:t>
        </w:r>
      </w:ins>
      <w:del w:id="58" w:author="Thomas Brennan" w:date="2014-02-07T10:44:00Z">
        <w:r w:rsidR="007E2E42" w:rsidRPr="004E3BF8" w:rsidDel="006E7F39">
          <w:delText xml:space="preserve">, while non-normally distributed data were compared using Wilcoxon rank sum tests and reported as medians. </w:delText>
        </w:r>
      </w:del>
      <w:r w:rsidR="007E2E42" w:rsidRPr="004E3BF8">
        <w:t xml:space="preserve"> </w:t>
      </w:r>
      <w:ins w:id="59" w:author="Thomas Brennan" w:date="2014-02-07T10:44:00Z">
        <w:r w:rsidR="006E7F39">
          <w:t xml:space="preserve">Significance levels are shown with an asterisk for </w:t>
        </w:r>
        <w:r w:rsidR="006E7F39">
          <w:rPr>
            <w:i/>
          </w:rPr>
          <w:t>P</w:t>
        </w:r>
        <w:r w:rsidR="006E7F39">
          <w:t xml:space="preserve">-values less than </w:t>
        </w:r>
      </w:ins>
      <w:ins w:id="60" w:author="Thomas Brennan" w:date="2014-02-07T10:45:00Z">
        <w:r w:rsidR="006E7F39">
          <w:t>0.05.</w:t>
        </w:r>
      </w:ins>
    </w:p>
    <w:p w14:paraId="03AEFA36" w14:textId="77777777" w:rsidR="009A22FE" w:rsidRPr="004E3BF8" w:rsidRDefault="009A22FE" w:rsidP="007E2E42"/>
    <w:p w14:paraId="6AC1A376" w14:textId="278F9B66" w:rsidR="00414904" w:rsidRPr="00D44520" w:rsidDel="00D44520" w:rsidRDefault="009A22FE">
      <w:pPr>
        <w:rPr>
          <w:del w:id="61" w:author="Thomas Brennan" w:date="2014-02-07T10:49:00Z"/>
          <w:i/>
          <w:rPrChange w:id="62" w:author="Thomas Brennan" w:date="2014-02-07T10:50:00Z">
            <w:rPr>
              <w:del w:id="63" w:author="Thomas Brennan" w:date="2014-02-07T10:49:00Z"/>
            </w:rPr>
          </w:rPrChange>
        </w:rPr>
      </w:pPr>
      <w:r w:rsidRPr="004E3BF8">
        <w:t>Subgroup analysis was pe</w:t>
      </w:r>
      <w:ins w:id="64" w:author="Thomas Brennan" w:date="2014-02-07T10:45:00Z">
        <w:r w:rsidR="006E7F39">
          <w:t>r</w:t>
        </w:r>
      </w:ins>
      <w:r w:rsidRPr="004E3BF8">
        <w:t>formed on patient</w:t>
      </w:r>
      <w:r w:rsidR="00EA5663" w:rsidRPr="004E3BF8">
        <w:t>s</w:t>
      </w:r>
      <w:r w:rsidRPr="004E3BF8">
        <w:t xml:space="preserve"> with documented acute</w:t>
      </w:r>
      <w:r w:rsidR="004E3BF8">
        <w:t xml:space="preserve"> </w:t>
      </w:r>
      <w:del w:id="65" w:author="Thomas Brennan" w:date="2014-02-07T10:45:00Z">
        <w:r w:rsidR="004E3BF8" w:rsidDel="006E7F39">
          <w:delText>or chronic</w:delText>
        </w:r>
        <w:r w:rsidRPr="004E3BF8" w:rsidDel="006E7F39">
          <w:delText xml:space="preserve"> </w:delText>
        </w:r>
      </w:del>
      <w:r w:rsidRPr="004E3BF8">
        <w:t xml:space="preserve">HDLVEF. </w:t>
      </w:r>
      <w:r w:rsidR="007E2E42" w:rsidRPr="004E3BF8">
        <w:t>Acute H</w:t>
      </w:r>
      <w:r w:rsidR="00414904" w:rsidRPr="004E3BF8">
        <w:t xml:space="preserve">DLVEF </w:t>
      </w:r>
      <w:r w:rsidRPr="004E3BF8">
        <w:t xml:space="preserve">was </w:t>
      </w:r>
      <w:r w:rsidR="00414904" w:rsidRPr="004E3BF8">
        <w:t xml:space="preserve">defined as having another </w:t>
      </w:r>
      <w:r w:rsidR="007E2E42" w:rsidRPr="004E3BF8">
        <w:t>echo</w:t>
      </w:r>
      <w:r w:rsidRPr="004E3BF8">
        <w:t>cardiogram</w:t>
      </w:r>
      <w:r w:rsidR="007E2E42" w:rsidRPr="004E3BF8">
        <w:t xml:space="preserve"> </w:t>
      </w:r>
      <w:r w:rsidR="00414904" w:rsidRPr="004E3BF8">
        <w:t xml:space="preserve">in our database </w:t>
      </w:r>
      <w:r w:rsidR="007E2E42" w:rsidRPr="004E3BF8">
        <w:t xml:space="preserve">with NLVEF. </w:t>
      </w:r>
      <w:moveFromRangeStart w:id="66" w:author="Thomas Brennan" w:date="2014-02-07T10:45:00Z" w:name="move253389280"/>
      <w:moveFrom w:id="67" w:author="Thomas Brennan" w:date="2014-02-07T10:45:00Z">
        <w:r w:rsidRPr="004E3BF8" w:rsidDel="006E7F39">
          <w:t>Similarly, chronic HDLVEF was defined as having another echocardiogram which was also HDLVEF.</w:t>
        </w:r>
        <w:del w:id="68" w:author="Thomas Brennan" w:date="2014-02-07T10:47:00Z">
          <w:r w:rsidRPr="004E3BF8" w:rsidDel="006E7F39">
            <w:delText xml:space="preserve"> </w:delText>
          </w:r>
        </w:del>
      </w:moveFrom>
      <w:moveFromRangeEnd w:id="66"/>
      <w:del w:id="69" w:author="Thomas Brennan" w:date="2014-02-07T10:47:00Z">
        <w:r w:rsidRPr="004E3BF8" w:rsidDel="006E7F39">
          <w:delText>Most patients did not have an echocardiogram for reference, and were not included in the acute</w:delText>
        </w:r>
        <w:r w:rsidR="00EA5663" w:rsidRPr="004E3BF8" w:rsidDel="006E7F39">
          <w:delText xml:space="preserve"> versus chronic subgroup analysi</w:delText>
        </w:r>
        <w:r w:rsidRPr="004E3BF8" w:rsidDel="006E7F39">
          <w:delText>s</w:delText>
        </w:r>
      </w:del>
      <w:r w:rsidRPr="004E3BF8">
        <w:t xml:space="preserve">. </w:t>
      </w:r>
      <w:r w:rsidR="001413D0" w:rsidRPr="004E3BF8">
        <w:t xml:space="preserve">A multivariate </w:t>
      </w:r>
      <w:ins w:id="70" w:author="Thomas Brennan" w:date="2014-02-07T10:48:00Z">
        <w:r w:rsidR="006E7F39">
          <w:t xml:space="preserve">logistic regression model </w:t>
        </w:r>
        <w:r w:rsidR="00D44520">
          <w:t xml:space="preserve">was used to predict 28-day mortality </w:t>
        </w:r>
      </w:ins>
      <w:del w:id="71" w:author="Thomas Brennan" w:date="2014-02-07T10:48:00Z">
        <w:r w:rsidR="001413D0" w:rsidRPr="004E3BF8" w:rsidDel="00D44520">
          <w:delText xml:space="preserve">analysis was performed </w:delText>
        </w:r>
      </w:del>
      <w:r w:rsidR="001413D0" w:rsidRPr="004E3BF8">
        <w:t>using the variables: age, gender, SAPS</w:t>
      </w:r>
      <w:ins w:id="72" w:author="Thomas Brennan" w:date="2014-02-07T10:48:00Z">
        <w:r w:rsidR="006E7F39">
          <w:t>-I</w:t>
        </w:r>
      </w:ins>
      <w:r w:rsidR="001413D0" w:rsidRPr="004E3BF8">
        <w:t xml:space="preserve"> score, </w:t>
      </w:r>
      <w:proofErr w:type="spellStart"/>
      <w:proofErr w:type="gramStart"/>
      <w:r w:rsidR="001413D0" w:rsidRPr="004E3BF8">
        <w:t>Elixhauser</w:t>
      </w:r>
      <w:proofErr w:type="spellEnd"/>
      <w:r w:rsidR="001413D0" w:rsidRPr="004E3BF8">
        <w:t xml:space="preserve"> </w:t>
      </w:r>
      <w:ins w:id="73" w:author="Thomas Brennan" w:date="2014-02-07T10:47:00Z">
        <w:r w:rsidR="006E7F39">
          <w:t xml:space="preserve">score of </w:t>
        </w:r>
      </w:ins>
      <w:r w:rsidR="001413D0" w:rsidRPr="004E3BF8">
        <w:t>comorbidities</w:t>
      </w:r>
      <w:ins w:id="74" w:author="Thomas Brennan" w:date="2014-02-07T10:48:00Z">
        <w:r w:rsidR="006E7F39">
          <w:t xml:space="preserve">, vasopressor use </w:t>
        </w:r>
      </w:ins>
      <w:del w:id="75" w:author="Thomas Brennan" w:date="2014-02-07T10:48:00Z">
        <w:r w:rsidR="001413D0" w:rsidRPr="004E3BF8" w:rsidDel="006E7F39">
          <w:delText xml:space="preserve"> </w:delText>
        </w:r>
      </w:del>
      <w:r w:rsidR="001413D0" w:rsidRPr="004E3BF8">
        <w:t>and</w:t>
      </w:r>
      <w:proofErr w:type="gramEnd"/>
      <w:r w:rsidR="001413D0" w:rsidRPr="004E3BF8">
        <w:t xml:space="preserve"> </w:t>
      </w:r>
      <w:ins w:id="76" w:author="Thomas Brennan" w:date="2014-02-07T10:48:00Z">
        <w:r w:rsidR="006E7F39">
          <w:t xml:space="preserve">the </w:t>
        </w:r>
      </w:ins>
      <w:r w:rsidR="001413D0" w:rsidRPr="004E3BF8">
        <w:t xml:space="preserve">presence of HDLVEF. </w:t>
      </w:r>
      <w:r w:rsidR="00EA5663" w:rsidRPr="004E3BF8">
        <w:t xml:space="preserve"> </w:t>
      </w:r>
      <w:ins w:id="77" w:author="Thomas Brennan" w:date="2014-02-07T10:49:00Z">
        <w:r w:rsidR="00D44520">
          <w:t>The results are shown as odds ratios with 95% confidence interval</w:t>
        </w:r>
      </w:ins>
      <w:ins w:id="78" w:author="Thomas Brennan" w:date="2014-02-07T10:50:00Z">
        <w:r w:rsidR="00D44520">
          <w:t xml:space="preserve">.  </w:t>
        </w:r>
      </w:ins>
      <w:del w:id="79" w:author="Thomas Brennan" w:date="2014-02-07T10:49:00Z">
        <w:r w:rsidR="00EA5663" w:rsidRPr="00D44520" w:rsidDel="00D44520">
          <w:rPr>
            <w:i/>
            <w:rPrChange w:id="80" w:author="Thomas Brennan" w:date="2014-02-07T10:50:00Z">
              <w:rPr/>
            </w:rPrChange>
          </w:rPr>
          <w:delText>**** Tom’s details on this ****</w:delText>
        </w:r>
      </w:del>
    </w:p>
    <w:p w14:paraId="21A8C866" w14:textId="7513D811" w:rsidR="004E3BF8" w:rsidRPr="004E3BF8" w:rsidRDefault="004E3BF8" w:rsidP="00D44520">
      <w:pPr>
        <w:widowControl w:val="0"/>
        <w:autoSpaceDE w:val="0"/>
        <w:autoSpaceDN w:val="0"/>
        <w:adjustRightInd w:val="0"/>
        <w:rPr>
          <w:rFonts w:cs="Times New Roman"/>
        </w:rPr>
      </w:pPr>
      <w:del w:id="81" w:author="Thomas Brennan" w:date="2014-02-07T10:50:00Z">
        <w:r w:rsidRPr="00D44520" w:rsidDel="00D44520">
          <w:rPr>
            <w:rFonts w:cs="Times New Roman"/>
            <w:i/>
            <w:rPrChange w:id="82" w:author="Thomas Brennan" w:date="2014-02-07T10:50:00Z">
              <w:rPr>
                <w:rFonts w:cs="Times New Roman"/>
              </w:rPr>
            </w:rPrChange>
          </w:rPr>
          <w:delText xml:space="preserve">Significant </w:delText>
        </w:r>
      </w:del>
      <w:ins w:id="83" w:author="Thomas Brennan" w:date="2014-02-07T10:50:00Z">
        <w:r w:rsidR="00D44520">
          <w:rPr>
            <w:i/>
          </w:rPr>
          <w:t>P-</w:t>
        </w:r>
      </w:ins>
      <w:r w:rsidRPr="004E3BF8">
        <w:rPr>
          <w:rFonts w:cs="Times New Roman"/>
        </w:rPr>
        <w:t xml:space="preserve">values </w:t>
      </w:r>
      <w:ins w:id="84" w:author="Thomas Brennan" w:date="2014-02-07T10:50:00Z">
        <w:r w:rsidR="00D44520">
          <w:rPr>
            <w:rFonts w:cs="Times New Roman"/>
          </w:rPr>
          <w:t xml:space="preserve">are shown with significant values </w:t>
        </w:r>
      </w:ins>
      <w:r w:rsidRPr="004E3BF8">
        <w:rPr>
          <w:rFonts w:cs="Times New Roman"/>
        </w:rPr>
        <w:t xml:space="preserve">defined as </w:t>
      </w:r>
      <w:del w:id="85" w:author="Thomas Brennan" w:date="2014-02-07T10:50:00Z">
        <w:r w:rsidRPr="004E3BF8" w:rsidDel="00D44520">
          <w:rPr>
            <w:rFonts w:cs="Times New Roman"/>
          </w:rPr>
          <w:delText xml:space="preserve">P &lt; </w:delText>
        </w:r>
      </w:del>
      <w:ins w:id="86" w:author="Thomas Brennan" w:date="2014-02-07T10:50:00Z">
        <w:r w:rsidR="00D44520">
          <w:rPr>
            <w:rFonts w:cs="Times New Roman"/>
          </w:rPr>
          <w:t xml:space="preserve">less than </w:t>
        </w:r>
      </w:ins>
      <w:r w:rsidRPr="004E3BF8">
        <w:rPr>
          <w:rFonts w:cs="Times New Roman"/>
        </w:rPr>
        <w:t>0.05.</w:t>
      </w:r>
    </w:p>
    <w:p w14:paraId="631CC56C" w14:textId="7F0A3A53" w:rsidR="00785D5B" w:rsidDel="00D44520" w:rsidRDefault="004E3BF8" w:rsidP="007E2E42">
      <w:pPr>
        <w:rPr>
          <w:del w:id="87" w:author="Thomas Brennan" w:date="2014-02-07T10:51:00Z"/>
        </w:rPr>
      </w:pPr>
      <w:del w:id="88" w:author="Thomas Brennan" w:date="2014-02-07T10:51:00Z">
        <w:r w:rsidDel="00D44520">
          <w:delText>Power ?????</w:delText>
        </w:r>
        <w:r w:rsidR="003327C9" w:rsidDel="00D44520">
          <w:delText xml:space="preserve"> *****</w:delText>
        </w:r>
      </w:del>
    </w:p>
    <w:p w14:paraId="61CEAE4D" w14:textId="4F0ADD53" w:rsidR="004E3BF8" w:rsidDel="00B82702" w:rsidRDefault="00785D5B" w:rsidP="007E2E42">
      <w:pPr>
        <w:rPr>
          <w:del w:id="89" w:author="Thomas Brennan" w:date="2014-02-07T10:54:00Z"/>
        </w:rPr>
      </w:pPr>
      <w:del w:id="90" w:author="Thomas Brennan" w:date="2014-02-07T10:54:00Z">
        <w:r w:rsidRPr="004E3BF8" w:rsidDel="00B82702">
          <w:rPr>
            <w:szCs w:val="20"/>
          </w:rPr>
          <w:delText>Our primary outcome was 28 day mortality.</w:delText>
        </w:r>
      </w:del>
    </w:p>
    <w:p w14:paraId="5101B9A8" w14:textId="77777777" w:rsidR="001413D0" w:rsidRPr="004E3BF8" w:rsidRDefault="001413D0" w:rsidP="007E2E42"/>
    <w:p w14:paraId="4A3C3B45" w14:textId="77777777" w:rsidR="007E2E42" w:rsidRPr="004E3BF8" w:rsidRDefault="007E2E42" w:rsidP="007E2E42"/>
    <w:p w14:paraId="03BAACB9" w14:textId="77777777" w:rsidR="00116F92" w:rsidRDefault="007E2E42" w:rsidP="00116F92">
      <w:pPr>
        <w:outlineLvl w:val="0"/>
        <w:rPr>
          <w:b/>
        </w:rPr>
      </w:pPr>
      <w:r w:rsidRPr="004E3BF8">
        <w:rPr>
          <w:b/>
        </w:rPr>
        <w:t>Results:</w:t>
      </w:r>
    </w:p>
    <w:p w14:paraId="2B80E2D7" w14:textId="77777777" w:rsidR="00EA5663" w:rsidRPr="00116F92" w:rsidRDefault="00EA5663" w:rsidP="00116F92">
      <w:pPr>
        <w:outlineLvl w:val="0"/>
        <w:rPr>
          <w:b/>
        </w:rPr>
      </w:pPr>
    </w:p>
    <w:p w14:paraId="0A8B1D56" w14:textId="77777777" w:rsidR="000340EE" w:rsidRPr="003613C1" w:rsidRDefault="00116F92" w:rsidP="000340EE">
      <w:pPr>
        <w:rPr>
          <w:szCs w:val="20"/>
        </w:rPr>
      </w:pPr>
      <w:r>
        <w:rPr>
          <w:szCs w:val="20"/>
        </w:rPr>
        <w:t>With respect to baseline characteristics, our study demonstrated</w:t>
      </w:r>
      <w:r w:rsidR="004E3BF8">
        <w:rPr>
          <w:szCs w:val="20"/>
        </w:rPr>
        <w:t xml:space="preserve"> </w:t>
      </w:r>
      <w:r>
        <w:rPr>
          <w:szCs w:val="20"/>
        </w:rPr>
        <w:t xml:space="preserve">that </w:t>
      </w:r>
      <w:r w:rsidR="00EA5663" w:rsidRPr="004E3BF8">
        <w:rPr>
          <w:szCs w:val="20"/>
        </w:rPr>
        <w:t xml:space="preserve">patients </w:t>
      </w:r>
      <w:r>
        <w:rPr>
          <w:szCs w:val="20"/>
        </w:rPr>
        <w:t xml:space="preserve">with HDLVEF are indeed </w:t>
      </w:r>
      <w:r w:rsidR="003327C9">
        <w:rPr>
          <w:szCs w:val="20"/>
        </w:rPr>
        <w:t>more likely to be female</w:t>
      </w:r>
      <w:r w:rsidR="003613C1">
        <w:rPr>
          <w:szCs w:val="20"/>
        </w:rPr>
        <w:t xml:space="preserve">. </w:t>
      </w:r>
      <w:r w:rsidR="003327C9">
        <w:rPr>
          <w:szCs w:val="20"/>
        </w:rPr>
        <w:t>Those with HDLVEF also were more likely to</w:t>
      </w:r>
      <w:r w:rsidR="00B91058">
        <w:rPr>
          <w:szCs w:val="20"/>
        </w:rPr>
        <w:t xml:space="preserve"> have</w:t>
      </w:r>
      <w:r w:rsidR="003327C9">
        <w:rPr>
          <w:szCs w:val="20"/>
        </w:rPr>
        <w:t xml:space="preserve"> associated ICD9 code</w:t>
      </w:r>
      <w:r w:rsidR="00B91058">
        <w:rPr>
          <w:szCs w:val="20"/>
        </w:rPr>
        <w:t>s</w:t>
      </w:r>
      <w:r w:rsidR="003327C9">
        <w:rPr>
          <w:szCs w:val="20"/>
        </w:rPr>
        <w:t xml:space="preserve"> for CHF, hypertension, and cancer. HDLVEF patients as a cohort were slightly more acutely ill based on SAPS-I score, white blood cell count, and lactate measurements.</w:t>
      </w:r>
      <w:r w:rsidR="00B91058">
        <w:rPr>
          <w:szCs w:val="20"/>
        </w:rPr>
        <w:t xml:space="preserve"> </w:t>
      </w:r>
      <w:r w:rsidR="000340EE" w:rsidRPr="004E3BF8">
        <w:t xml:space="preserve">HDLVEF patients more frequently required </w:t>
      </w:r>
      <w:r w:rsidR="001529CB">
        <w:t xml:space="preserve">intravenous fluids, </w:t>
      </w:r>
      <w:r w:rsidR="000340EE" w:rsidRPr="004E3BF8">
        <w:t xml:space="preserve">vasopressors and </w:t>
      </w:r>
      <w:r w:rsidR="000340EE">
        <w:t xml:space="preserve">mechanical </w:t>
      </w:r>
      <w:r w:rsidR="000340EE" w:rsidRPr="004E3BF8">
        <w:t xml:space="preserve">ventilation. </w:t>
      </w:r>
    </w:p>
    <w:p w14:paraId="15F12DCF" w14:textId="77777777" w:rsidR="000340EE" w:rsidRDefault="000340EE" w:rsidP="00EA5663"/>
    <w:p w14:paraId="60770F33" w14:textId="77777777" w:rsidR="00250555" w:rsidRPr="000340EE" w:rsidRDefault="000340EE" w:rsidP="00EA5663">
      <w:r w:rsidRPr="004E3BF8">
        <w:t xml:space="preserve">Patients with HDLVEF had </w:t>
      </w:r>
      <w:r>
        <w:t xml:space="preserve">statistically significant </w:t>
      </w:r>
      <w:r w:rsidRPr="004E3BF8">
        <w:t xml:space="preserve">increased </w:t>
      </w:r>
      <w:proofErr w:type="gramStart"/>
      <w:r>
        <w:t>28 day</w:t>
      </w:r>
      <w:proofErr w:type="gramEnd"/>
      <w:r>
        <w:t xml:space="preserve"> </w:t>
      </w:r>
      <w:r w:rsidRPr="004E3BF8">
        <w:t xml:space="preserve">mortality when </w:t>
      </w:r>
      <w:r>
        <w:t>compared to patients with NLVEF which was our primary outcome. These patients also had increased mortality in-</w:t>
      </w:r>
      <w:r w:rsidRPr="004E3BF8">
        <w:t>hospita</w:t>
      </w:r>
      <w:r>
        <w:t xml:space="preserve">l </w:t>
      </w:r>
      <w:r w:rsidR="00FB5B50">
        <w:t xml:space="preserve">and </w:t>
      </w:r>
      <w:r>
        <w:t xml:space="preserve">at one year. </w:t>
      </w:r>
      <w:r w:rsidR="00E135DF">
        <w:rPr>
          <w:szCs w:val="20"/>
        </w:rPr>
        <w:t xml:space="preserve">The </w:t>
      </w:r>
      <w:r w:rsidR="00250555">
        <w:rPr>
          <w:szCs w:val="20"/>
        </w:rPr>
        <w:t>multivariate analysis</w:t>
      </w:r>
      <w:r w:rsidR="00B91058">
        <w:rPr>
          <w:szCs w:val="20"/>
        </w:rPr>
        <w:t xml:space="preserve"> </w:t>
      </w:r>
      <w:proofErr w:type="spellStart"/>
      <w:r w:rsidR="00B91058">
        <w:rPr>
          <w:szCs w:val="20"/>
        </w:rPr>
        <w:t>suppported</w:t>
      </w:r>
      <w:proofErr w:type="spellEnd"/>
      <w:r w:rsidR="00B91058">
        <w:rPr>
          <w:szCs w:val="20"/>
        </w:rPr>
        <w:t xml:space="preserve"> </w:t>
      </w:r>
      <w:r w:rsidR="00E135DF">
        <w:rPr>
          <w:szCs w:val="20"/>
        </w:rPr>
        <w:t>our</w:t>
      </w:r>
      <w:r w:rsidR="00B91058">
        <w:rPr>
          <w:szCs w:val="20"/>
        </w:rPr>
        <w:t xml:space="preserve"> finding of increased 28 day mortality in patients with </w:t>
      </w:r>
      <w:r w:rsidR="00250555">
        <w:rPr>
          <w:szCs w:val="20"/>
        </w:rPr>
        <w:t xml:space="preserve">HDLVEF </w:t>
      </w:r>
      <w:r w:rsidR="00B91058">
        <w:rPr>
          <w:szCs w:val="20"/>
        </w:rPr>
        <w:t>after</w:t>
      </w:r>
      <w:r w:rsidR="00250555">
        <w:rPr>
          <w:szCs w:val="20"/>
        </w:rPr>
        <w:t xml:space="preserve"> controlling for</w:t>
      </w:r>
      <w:r w:rsidR="00B92FE4">
        <w:rPr>
          <w:szCs w:val="20"/>
        </w:rPr>
        <w:t xml:space="preserve"> age, gender,</w:t>
      </w:r>
      <w:r w:rsidR="00250555">
        <w:rPr>
          <w:szCs w:val="20"/>
        </w:rPr>
        <w:t xml:space="preserve"> disease severity (SAPS-I</w:t>
      </w:r>
      <w:r w:rsidR="00B92FE4">
        <w:rPr>
          <w:szCs w:val="20"/>
        </w:rPr>
        <w:t xml:space="preserve"> score</w:t>
      </w:r>
      <w:r w:rsidR="00250555">
        <w:rPr>
          <w:szCs w:val="20"/>
        </w:rPr>
        <w:t>)</w:t>
      </w:r>
      <w:r w:rsidR="00B92FE4">
        <w:rPr>
          <w:szCs w:val="20"/>
        </w:rPr>
        <w:t>, and comorbidities (</w:t>
      </w:r>
      <w:proofErr w:type="spellStart"/>
      <w:r w:rsidR="00B92FE4">
        <w:rPr>
          <w:szCs w:val="20"/>
        </w:rPr>
        <w:t>Elixhauser</w:t>
      </w:r>
      <w:proofErr w:type="spellEnd"/>
      <w:r w:rsidR="00B92FE4">
        <w:rPr>
          <w:szCs w:val="20"/>
        </w:rPr>
        <w:t xml:space="preserve"> score).</w:t>
      </w:r>
    </w:p>
    <w:p w14:paraId="528F0FC9" w14:textId="77777777" w:rsidR="000340EE" w:rsidRDefault="000340EE" w:rsidP="000340EE"/>
    <w:p w14:paraId="555D8050" w14:textId="77777777" w:rsidR="00716DAF" w:rsidRDefault="000340EE" w:rsidP="000340EE">
      <w:r>
        <w:t>On subgroup analysis, p</w:t>
      </w:r>
      <w:r w:rsidRPr="004E3BF8">
        <w:t>atients with</w:t>
      </w:r>
      <w:r>
        <w:t xml:space="preserve"> sepsis had a higher incidence of acute HDLVEF when compared to </w:t>
      </w:r>
      <w:proofErr w:type="spellStart"/>
      <w:r>
        <w:t>nonseptic</w:t>
      </w:r>
      <w:proofErr w:type="spellEnd"/>
      <w:r>
        <w:t xml:space="preserve"> patients.</w:t>
      </w:r>
      <w:r w:rsidR="00716DAF">
        <w:t xml:space="preserve"> Unpublished data analysis of documented acute HDLVEF also had increased association with hypertension and CHF in addition to </w:t>
      </w:r>
      <w:proofErr w:type="spellStart"/>
      <w:r w:rsidR="00716DAF">
        <w:t>valvular</w:t>
      </w:r>
      <w:proofErr w:type="spellEnd"/>
      <w:r w:rsidR="00716DAF">
        <w:t xml:space="preserve"> disease and arrhythmias. The sample size was too small to show the association with cancer, although the trend was very suggestive with 9.2% of acute HDLVEF having cancer diagnosis </w:t>
      </w:r>
      <w:proofErr w:type="spellStart"/>
      <w:r w:rsidR="00716DAF">
        <w:t>comapred</w:t>
      </w:r>
      <w:proofErr w:type="spellEnd"/>
      <w:r w:rsidR="00716DAF">
        <w:t xml:space="preserve"> to 4.4% in NLVEF group.</w:t>
      </w:r>
    </w:p>
    <w:p w14:paraId="7F106549" w14:textId="77777777" w:rsidR="007E2E42" w:rsidRPr="004E3BF8" w:rsidRDefault="007E2E42" w:rsidP="000340EE"/>
    <w:p w14:paraId="330A94C3" w14:textId="77777777" w:rsidR="00033D7A" w:rsidRPr="004E3BF8" w:rsidRDefault="007E2E42" w:rsidP="00B15802">
      <w:pPr>
        <w:outlineLvl w:val="0"/>
        <w:rPr>
          <w:b/>
        </w:rPr>
      </w:pPr>
      <w:r w:rsidRPr="004E3BF8">
        <w:rPr>
          <w:b/>
        </w:rPr>
        <w:t xml:space="preserve">Discussion: </w:t>
      </w:r>
    </w:p>
    <w:p w14:paraId="37F9BE67" w14:textId="77777777" w:rsidR="008C6B84" w:rsidRPr="004E3BF8" w:rsidRDefault="008C6B84" w:rsidP="007E2E42"/>
    <w:p w14:paraId="030A4CCA" w14:textId="77777777" w:rsidR="008C6B84" w:rsidRPr="004E3BF8" w:rsidRDefault="008C6B84" w:rsidP="008C6B84">
      <w:r w:rsidRPr="004E3BF8">
        <w:rPr>
          <w:szCs w:val="20"/>
        </w:rPr>
        <w:t> </w:t>
      </w:r>
    </w:p>
    <w:p w14:paraId="3D308CEB" w14:textId="77777777" w:rsidR="00544570" w:rsidRPr="004E3BF8" w:rsidRDefault="00544570" w:rsidP="00544570"/>
    <w:p w14:paraId="0A9ADB4F" w14:textId="77777777" w:rsidR="00F80502" w:rsidRDefault="00CC4439" w:rsidP="00F80502">
      <w:pPr>
        <w:outlineLvl w:val="0"/>
        <w:rPr>
          <w:ins w:id="91" w:author="Daniel Steinhaus" w:date="2014-02-04T14:19:00Z"/>
        </w:rPr>
      </w:pPr>
      <w:r>
        <w:t xml:space="preserve">***** </w:t>
      </w:r>
      <w:r w:rsidR="00544570" w:rsidRPr="004E3BF8">
        <w:t>Cardiology fellow input??</w:t>
      </w:r>
    </w:p>
    <w:p w14:paraId="239946B4" w14:textId="6BF3E37F" w:rsidR="005A128C" w:rsidRDefault="00CF6969">
      <w:pPr>
        <w:widowControl w:val="0"/>
        <w:autoSpaceDE w:val="0"/>
        <w:autoSpaceDN w:val="0"/>
        <w:adjustRightInd w:val="0"/>
        <w:rPr>
          <w:ins w:id="92" w:author="Daniel Steinhaus" w:date="2014-02-04T18:19:00Z"/>
          <w:rFonts w:cs="Times New Roman"/>
        </w:rPr>
        <w:pPrChange w:id="93" w:author="Daniel Steinhaus" w:date="2014-02-04T18:19:00Z">
          <w:pPr>
            <w:outlineLvl w:val="0"/>
          </w:pPr>
        </w:pPrChange>
      </w:pPr>
      <w:ins w:id="94" w:author="Daniel Steinhaus" w:date="2014-02-03T22:30:00Z">
        <w:r w:rsidRPr="00E26317">
          <w:rPr>
            <w:rFonts w:cs="Times New Roman"/>
          </w:rPr>
          <w:t xml:space="preserve">Cardiac function </w:t>
        </w:r>
      </w:ins>
      <w:ins w:id="95" w:author="Daniel Steinhaus" w:date="2014-02-03T22:31:00Z">
        <w:r w:rsidRPr="00E26317">
          <w:rPr>
            <w:rFonts w:cs="Times New Roman"/>
          </w:rPr>
          <w:t xml:space="preserve">is extremely variable in the setting of sepsis. </w:t>
        </w:r>
      </w:ins>
      <w:ins w:id="96" w:author="Daniel Steinhaus" w:date="2014-02-03T22:17:00Z">
        <w:r w:rsidR="00E72BC0" w:rsidRPr="00E26317">
          <w:rPr>
            <w:rFonts w:cs="Times New Roman"/>
          </w:rPr>
          <w:t>S</w:t>
        </w:r>
      </w:ins>
      <w:ins w:id="97" w:author="Daniel Steinhaus" w:date="2014-02-03T22:18:00Z">
        <w:r w:rsidR="00637157" w:rsidRPr="00E26317">
          <w:rPr>
            <w:rFonts w:cs="Times New Roman"/>
          </w:rPr>
          <w:t>epsis</w:t>
        </w:r>
        <w:r w:rsidR="00E72BC0" w:rsidRPr="00E26317">
          <w:rPr>
            <w:rFonts w:cs="Times New Roman"/>
          </w:rPr>
          <w:t xml:space="preserve"> is commonly a state of reduced systemic vascular resistance (SVR), marked </w:t>
        </w:r>
      </w:ins>
      <w:ins w:id="98" w:author="Daniel Steinhaus" w:date="2014-02-03T22:19:00Z">
        <w:r w:rsidR="00E72BC0" w:rsidRPr="00E26317">
          <w:rPr>
            <w:rFonts w:cs="Times New Roman"/>
          </w:rPr>
          <w:t>tachycardia</w:t>
        </w:r>
      </w:ins>
      <w:ins w:id="99" w:author="Daniel Steinhaus" w:date="2014-02-03T22:18:00Z">
        <w:r w:rsidR="00E72BC0" w:rsidRPr="00E26317">
          <w:rPr>
            <w:rFonts w:cs="Times New Roman"/>
          </w:rPr>
          <w:t>,</w:t>
        </w:r>
      </w:ins>
      <w:ins w:id="100" w:author="Daniel Steinhaus" w:date="2014-02-03T22:19:00Z">
        <w:r w:rsidR="00E72BC0" w:rsidRPr="00E26317">
          <w:rPr>
            <w:rFonts w:cs="Times New Roman"/>
          </w:rPr>
          <w:t xml:space="preserve"> and </w:t>
        </w:r>
      </w:ins>
      <w:ins w:id="101" w:author="Daniel Steinhaus" w:date="2014-02-03T22:21:00Z">
        <w:r w:rsidR="00637157" w:rsidRPr="006E7F39">
          <w:rPr>
            <w:rFonts w:cs="Times New Roman"/>
          </w:rPr>
          <w:t xml:space="preserve">increased adrenergic tone.  </w:t>
        </w:r>
      </w:ins>
      <w:ins w:id="102" w:author="Daniel Steinhaus" w:date="2014-02-04T18:18:00Z">
        <w:r w:rsidR="00E26317">
          <w:rPr>
            <w:rFonts w:cs="Times New Roman"/>
          </w:rPr>
          <w:t>As l</w:t>
        </w:r>
        <w:r w:rsidR="00E26317" w:rsidRPr="00367CFA">
          <w:rPr>
            <w:rFonts w:cs="Times New Roman"/>
          </w:rPr>
          <w:t>eft ventricular function is dependent on the physiologic forces of preload, afterload, and contractility</w:t>
        </w:r>
        <w:r w:rsidR="00E26317">
          <w:rPr>
            <w:rFonts w:cs="Times New Roman"/>
          </w:rPr>
          <w:t xml:space="preserve">, </w:t>
        </w:r>
      </w:ins>
      <w:ins w:id="103" w:author="Daniel Steinhaus" w:date="2014-02-04T18:16:00Z">
        <w:r w:rsidR="00E26317" w:rsidRPr="00E26317">
          <w:rPr>
            <w:rFonts w:cs="Times New Roman"/>
            <w:color w:val="1A1718"/>
          </w:rPr>
          <w:t>a</w:t>
        </w:r>
        <w:r w:rsidR="00E26317" w:rsidRPr="00E26317">
          <w:rPr>
            <w:rFonts w:cs="Times New Roman"/>
            <w:color w:val="1A1718"/>
            <w:rPrChange w:id="104" w:author="Daniel Steinhaus" w:date="2014-02-04T18:18:00Z">
              <w:rPr>
                <w:rFonts w:ascii="Times" w:hAnsi="Times" w:cs="Times"/>
                <w:color w:val="1A1718"/>
                <w:sz w:val="26"/>
                <w:szCs w:val="26"/>
              </w:rPr>
            </w:rPrChange>
          </w:rPr>
          <w:t xml:space="preserve">dequately resuscitated patients with severe sepsis display a </w:t>
        </w:r>
        <w:proofErr w:type="spellStart"/>
        <w:r w:rsidR="00E26317" w:rsidRPr="00E26317">
          <w:rPr>
            <w:rFonts w:cs="Times New Roman"/>
            <w:color w:val="1A1718"/>
            <w:rPrChange w:id="105" w:author="Daniel Steinhaus" w:date="2014-02-04T18:18:00Z">
              <w:rPr>
                <w:rFonts w:ascii="Times" w:hAnsi="Times" w:cs="Times"/>
                <w:color w:val="1A1718"/>
                <w:sz w:val="26"/>
                <w:szCs w:val="26"/>
              </w:rPr>
            </w:rPrChange>
          </w:rPr>
          <w:t>hyperdynamic</w:t>
        </w:r>
        <w:proofErr w:type="spellEnd"/>
        <w:r w:rsidR="00E26317" w:rsidRPr="00E26317">
          <w:rPr>
            <w:rFonts w:cs="Times New Roman"/>
            <w:color w:val="1A1718"/>
            <w:rPrChange w:id="106" w:author="Daniel Steinhaus" w:date="2014-02-04T18:18:00Z">
              <w:rPr>
                <w:rFonts w:ascii="Times" w:hAnsi="Times" w:cs="Times"/>
                <w:color w:val="1A1718"/>
                <w:sz w:val="26"/>
                <w:szCs w:val="26"/>
              </w:rPr>
            </w:rPrChange>
          </w:rPr>
          <w:t xml:space="preserve"> cir</w:t>
        </w:r>
        <w:r w:rsidR="00E26317" w:rsidRPr="00E26317">
          <w:rPr>
            <w:rFonts w:cs="Times New Roman"/>
            <w:color w:val="1A1718"/>
          </w:rPr>
          <w:t>culation with warm peripheries and high cardiac output.</w:t>
        </w:r>
        <w:r w:rsidR="00E26317" w:rsidRPr="00E26317">
          <w:rPr>
            <w:rFonts w:cs="Times New Roman"/>
            <w:color w:val="1A1718"/>
            <w:rPrChange w:id="107" w:author="Daniel Steinhaus" w:date="2014-02-04T18:18:00Z">
              <w:rPr>
                <w:rFonts w:ascii="Times" w:hAnsi="Times" w:cs="Times"/>
                <w:color w:val="1A1718"/>
                <w:sz w:val="26"/>
                <w:szCs w:val="26"/>
              </w:rPr>
            </w:rPrChange>
          </w:rPr>
          <w:t xml:space="preserve"> </w:t>
        </w:r>
      </w:ins>
      <w:ins w:id="108" w:author="Daniel Steinhaus" w:date="2014-02-03T22:21:00Z">
        <w:r w:rsidR="00E26317" w:rsidRPr="00E26317">
          <w:rPr>
            <w:rFonts w:cs="Times New Roman"/>
          </w:rPr>
          <w:t>T</w:t>
        </w:r>
        <w:r w:rsidR="00F80502" w:rsidRPr="00E26317">
          <w:rPr>
            <w:rFonts w:cs="Times New Roman"/>
          </w:rPr>
          <w:t xml:space="preserve">his state can lead </w:t>
        </w:r>
        <w:r w:rsidR="00637157" w:rsidRPr="00E26317">
          <w:rPr>
            <w:rFonts w:cs="Times New Roman"/>
          </w:rPr>
          <w:t xml:space="preserve">to the echocardiographic finding of a </w:t>
        </w:r>
        <w:proofErr w:type="spellStart"/>
        <w:r w:rsidR="00637157" w:rsidRPr="00E26317">
          <w:rPr>
            <w:rFonts w:cs="Times New Roman"/>
          </w:rPr>
          <w:t>hyperdynamic</w:t>
        </w:r>
        <w:proofErr w:type="spellEnd"/>
        <w:r w:rsidR="00637157" w:rsidRPr="00E26317">
          <w:rPr>
            <w:rFonts w:cs="Times New Roman"/>
          </w:rPr>
          <w:t xml:space="preserve"> left ventricle</w:t>
        </w:r>
      </w:ins>
      <w:ins w:id="109" w:author="Daniel Steinhaus" w:date="2014-02-03T22:22:00Z">
        <w:r w:rsidR="00637157" w:rsidRPr="00E26317">
          <w:rPr>
            <w:rFonts w:cs="Times New Roman"/>
          </w:rPr>
          <w:t xml:space="preserve"> (</w:t>
        </w:r>
      </w:ins>
      <w:ins w:id="110" w:author="Daniel Steinhaus" w:date="2014-02-04T18:22:00Z">
        <w:r w:rsidR="00E26317">
          <w:rPr>
            <w:rFonts w:cs="Times New Roman"/>
            <w:bCs/>
          </w:rPr>
          <w:t>A</w:t>
        </w:r>
      </w:ins>
      <w:ins w:id="111" w:author="Daniel Steinhaus" w:date="2014-02-03T22:23:00Z">
        <w:r w:rsidR="00637157" w:rsidRPr="00E26317">
          <w:rPr>
            <w:rFonts w:cs="Times New Roman"/>
            <w:bCs/>
            <w:rPrChange w:id="112" w:author="Daniel Steinhaus" w:date="2014-02-04T18:18:00Z">
              <w:rPr>
                <w:rFonts w:ascii="Times" w:hAnsi="Times" w:cs="Times"/>
                <w:b/>
                <w:bCs/>
              </w:rPr>
            </w:rPrChange>
          </w:rPr>
          <w:t>.)</w:t>
        </w:r>
        <w:r w:rsidR="00637157" w:rsidRPr="00E26317">
          <w:rPr>
            <w:rFonts w:cs="Times New Roman"/>
            <w:rPrChange w:id="113" w:author="Daniel Steinhaus" w:date="2014-02-04T18:18:00Z">
              <w:rPr>
                <w:rFonts w:ascii="Times" w:hAnsi="Times" w:cs="Times"/>
              </w:rPr>
            </w:rPrChange>
          </w:rPr>
          <w:t>.</w:t>
        </w:r>
        <w:r w:rsidR="00F80502" w:rsidRPr="00E26317">
          <w:rPr>
            <w:rFonts w:cs="Times New Roman"/>
            <w:rPrChange w:id="114" w:author="Daniel Steinhaus" w:date="2014-02-04T18:18:00Z">
              <w:rPr>
                <w:rFonts w:ascii="Times" w:hAnsi="Times" w:cs="Times"/>
              </w:rPr>
            </w:rPrChange>
          </w:rPr>
          <w:t xml:space="preserve">  </w:t>
        </w:r>
      </w:ins>
    </w:p>
    <w:p w14:paraId="59F032DB" w14:textId="77777777" w:rsidR="00E26317" w:rsidRPr="00E26317" w:rsidRDefault="00E26317">
      <w:pPr>
        <w:widowControl w:val="0"/>
        <w:autoSpaceDE w:val="0"/>
        <w:autoSpaceDN w:val="0"/>
        <w:adjustRightInd w:val="0"/>
        <w:rPr>
          <w:ins w:id="115" w:author="Daniel Steinhaus" w:date="2014-02-04T14:59:00Z"/>
          <w:rFonts w:cs="Times New Roman"/>
          <w:rPrChange w:id="116" w:author="Daniel Steinhaus" w:date="2014-02-04T18:18:00Z">
            <w:rPr>
              <w:ins w:id="117" w:author="Daniel Steinhaus" w:date="2014-02-04T14:59:00Z"/>
              <w:rFonts w:ascii="Times" w:hAnsi="Times" w:cs="Times"/>
            </w:rPr>
          </w:rPrChange>
        </w:rPr>
        <w:pPrChange w:id="118" w:author="Daniel Steinhaus" w:date="2014-02-04T18:19:00Z">
          <w:pPr>
            <w:outlineLvl w:val="0"/>
          </w:pPr>
        </w:pPrChange>
      </w:pPr>
    </w:p>
    <w:p w14:paraId="4A3A29B4" w14:textId="20D3D61F" w:rsidR="005A128C" w:rsidRPr="00E26317" w:rsidRDefault="005A128C">
      <w:pPr>
        <w:widowControl w:val="0"/>
        <w:autoSpaceDE w:val="0"/>
        <w:autoSpaceDN w:val="0"/>
        <w:adjustRightInd w:val="0"/>
        <w:rPr>
          <w:ins w:id="119" w:author="Daniel Steinhaus" w:date="2014-02-04T14:59:00Z"/>
          <w:rFonts w:cs="Times New Roman"/>
          <w:rPrChange w:id="120" w:author="Daniel Steinhaus" w:date="2014-02-04T18:18:00Z">
            <w:rPr>
              <w:ins w:id="121" w:author="Daniel Steinhaus" w:date="2014-02-04T14:59:00Z"/>
              <w:rFonts w:ascii="Times" w:hAnsi="Times" w:cs="Times"/>
            </w:rPr>
          </w:rPrChange>
        </w:rPr>
        <w:pPrChange w:id="122" w:author="Daniel Steinhaus" w:date="2014-02-04T18:19:00Z">
          <w:pPr>
            <w:outlineLvl w:val="0"/>
          </w:pPr>
        </w:pPrChange>
      </w:pPr>
      <w:ins w:id="123" w:author="Daniel Steinhaus" w:date="2014-02-04T14:59:00Z">
        <w:r w:rsidRPr="00E26317">
          <w:rPr>
            <w:rFonts w:cs="Times New Roman"/>
            <w:rPrChange w:id="124" w:author="Daniel Steinhaus" w:date="2014-02-04T18:18:00Z">
              <w:rPr>
                <w:rFonts w:ascii="Times" w:hAnsi="Times" w:cs="Times"/>
              </w:rPr>
            </w:rPrChange>
          </w:rPr>
          <w:t>--</w:t>
        </w:r>
      </w:ins>
      <w:ins w:id="125" w:author="Daniel Steinhaus" w:date="2014-02-04T18:19:00Z">
        <w:r w:rsidR="00E26317">
          <w:rPr>
            <w:rFonts w:cs="Times New Roman"/>
          </w:rPr>
          <w:t xml:space="preserve">However, </w:t>
        </w:r>
      </w:ins>
      <w:ins w:id="126" w:author="Daniel Steinhaus" w:date="2014-02-04T14:59:00Z">
        <w:r w:rsidRPr="00E26317">
          <w:rPr>
            <w:rFonts w:cs="Times New Roman"/>
            <w:rPrChange w:id="127" w:author="Daniel Steinhaus" w:date="2014-02-04T18:18:00Z">
              <w:rPr>
                <w:rFonts w:ascii="Times" w:hAnsi="Times" w:cs="Times"/>
              </w:rPr>
            </w:rPrChange>
          </w:rPr>
          <w:t xml:space="preserve">cardiac function commonly depressed in sepsis (circulating factors) </w:t>
        </w:r>
      </w:ins>
    </w:p>
    <w:p w14:paraId="6EDBD240" w14:textId="77777777" w:rsidR="00E26317" w:rsidRDefault="00E26317">
      <w:pPr>
        <w:widowControl w:val="0"/>
        <w:autoSpaceDE w:val="0"/>
        <w:autoSpaceDN w:val="0"/>
        <w:adjustRightInd w:val="0"/>
        <w:rPr>
          <w:ins w:id="128" w:author="Daniel Steinhaus" w:date="2014-02-04T18:19:00Z"/>
          <w:rFonts w:cs="Times New Roman"/>
        </w:rPr>
        <w:pPrChange w:id="129" w:author="Daniel Steinhaus" w:date="2014-02-04T18:19:00Z">
          <w:pPr>
            <w:widowControl w:val="0"/>
            <w:autoSpaceDE w:val="0"/>
            <w:autoSpaceDN w:val="0"/>
            <w:adjustRightInd w:val="0"/>
            <w:spacing w:after="240"/>
          </w:pPr>
        </w:pPrChange>
      </w:pPr>
    </w:p>
    <w:p w14:paraId="345EAEB7" w14:textId="06F80C85" w:rsidR="005A128C" w:rsidRPr="00A762BC" w:rsidRDefault="005A128C" w:rsidP="00A762BC">
      <w:pPr>
        <w:widowControl w:val="0"/>
        <w:autoSpaceDE w:val="0"/>
        <w:autoSpaceDN w:val="0"/>
        <w:adjustRightInd w:val="0"/>
        <w:spacing w:after="240"/>
        <w:rPr>
          <w:ins w:id="130" w:author="Daniel Steinhaus" w:date="2014-02-04T15:03:00Z"/>
          <w:rFonts w:ascii="Times" w:hAnsi="Times" w:cs="Times"/>
        </w:rPr>
      </w:pPr>
      <w:ins w:id="131" w:author="Daniel Steinhaus" w:date="2014-02-04T14:59:00Z">
        <w:r w:rsidRPr="00E26317">
          <w:rPr>
            <w:rFonts w:cs="Times New Roman"/>
            <w:rPrChange w:id="132" w:author="Daniel Steinhaus" w:date="2014-02-04T18:18:00Z">
              <w:rPr>
                <w:rFonts w:ascii="Times" w:hAnsi="Times" w:cs="Times"/>
              </w:rPr>
            </w:rPrChange>
          </w:rPr>
          <w:t>-</w:t>
        </w:r>
        <w:proofErr w:type="gramStart"/>
        <w:r w:rsidRPr="00E26317">
          <w:rPr>
            <w:rFonts w:cs="Times New Roman"/>
            <w:rPrChange w:id="133" w:author="Daniel Steinhaus" w:date="2014-02-04T18:18:00Z">
              <w:rPr>
                <w:rFonts w:ascii="Times" w:hAnsi="Times" w:cs="Times"/>
              </w:rPr>
            </w:rPrChange>
          </w:rPr>
          <w:t>evidence</w:t>
        </w:r>
        <w:proofErr w:type="gramEnd"/>
        <w:r w:rsidRPr="00E26317">
          <w:rPr>
            <w:rFonts w:cs="Times New Roman"/>
            <w:rPrChange w:id="134" w:author="Daniel Steinhaus" w:date="2014-02-04T18:18:00Z">
              <w:rPr>
                <w:rFonts w:ascii="Times" w:hAnsi="Times" w:cs="Times"/>
              </w:rPr>
            </w:rPrChange>
          </w:rPr>
          <w:t xml:space="preserve"> from </w:t>
        </w:r>
      </w:ins>
      <w:ins w:id="135" w:author="Daniel Steinhaus" w:date="2014-02-04T15:03:00Z">
        <w:r w:rsidRPr="00E26317">
          <w:rPr>
            <w:rFonts w:cs="Times New Roman"/>
            <w:rPrChange w:id="136" w:author="Daniel Steinhaus" w:date="2014-02-04T18:18:00Z">
              <w:rPr>
                <w:rFonts w:ascii="Times" w:hAnsi="Times" w:cs="Times"/>
              </w:rPr>
            </w:rPrChange>
          </w:rPr>
          <w:t>the 1980’s, Parker</w:t>
        </w:r>
      </w:ins>
      <w:ins w:id="137" w:author="Daniel Steinhaus" w:date="2014-02-04T15:05:00Z">
        <w:r w:rsidR="00CA5B8C" w:rsidRPr="00E26317">
          <w:rPr>
            <w:rFonts w:cs="Times New Roman"/>
            <w:rPrChange w:id="138" w:author="Daniel Steinhaus" w:date="2014-02-04T18:18:00Z">
              <w:rPr>
                <w:rFonts w:ascii="Times" w:hAnsi="Times" w:cs="Times"/>
              </w:rPr>
            </w:rPrChange>
          </w:rPr>
          <w:t xml:space="preserve"> </w:t>
        </w:r>
      </w:ins>
      <w:ins w:id="139" w:author="Daniel Steinhaus" w:date="2014-02-04T15:03:00Z">
        <w:r w:rsidRPr="00E26317">
          <w:rPr>
            <w:rFonts w:cs="Times New Roman"/>
            <w:rPrChange w:id="140" w:author="Daniel Steinhaus" w:date="2014-02-04T18:18:00Z">
              <w:rPr>
                <w:rFonts w:ascii="Times" w:hAnsi="Times" w:cs="Times"/>
              </w:rPr>
            </w:rPrChange>
          </w:rPr>
          <w:t>et al.,</w:t>
        </w:r>
        <w:r w:rsidR="00E26317" w:rsidRPr="00E26317">
          <w:rPr>
            <w:rFonts w:cs="Times New Roman"/>
            <w:color w:val="0000FF"/>
            <w:position w:val="10"/>
            <w:rPrChange w:id="141" w:author="Daniel Steinhaus" w:date="2014-02-04T18:18:00Z">
              <w:rPr>
                <w:rFonts w:ascii="Times" w:hAnsi="Times" w:cs="Times"/>
                <w:color w:val="0000FF"/>
                <w:position w:val="10"/>
                <w:sz w:val="16"/>
                <w:szCs w:val="16"/>
              </w:rPr>
            </w:rPrChange>
          </w:rPr>
          <w:t>(</w:t>
        </w:r>
      </w:ins>
      <w:ins w:id="142" w:author="Daniel Steinhaus" w:date="2014-02-04T18:22:00Z">
        <w:r w:rsidR="00E26317">
          <w:rPr>
            <w:rFonts w:cs="Times New Roman"/>
            <w:color w:val="0000FF"/>
            <w:position w:val="10"/>
          </w:rPr>
          <w:t>B</w:t>
        </w:r>
      </w:ins>
      <w:ins w:id="143" w:author="Daniel Steinhaus" w:date="2014-02-04T15:03:00Z">
        <w:r w:rsidR="00E26317" w:rsidRPr="00E26317">
          <w:rPr>
            <w:rFonts w:cs="Times New Roman"/>
            <w:color w:val="0000FF"/>
            <w:position w:val="10"/>
            <w:rPrChange w:id="144" w:author="Daniel Steinhaus" w:date="2014-02-04T18:18:00Z">
              <w:rPr>
                <w:rFonts w:ascii="Times" w:hAnsi="Times" w:cs="Times"/>
                <w:color w:val="0000FF"/>
                <w:position w:val="10"/>
                <w:sz w:val="16"/>
                <w:szCs w:val="16"/>
              </w:rPr>
            </w:rPrChange>
          </w:rPr>
          <w:t xml:space="preserve">) </w:t>
        </w:r>
        <w:r w:rsidRPr="00E26317">
          <w:rPr>
            <w:rFonts w:cs="Times New Roman"/>
            <w:rPrChange w:id="145" w:author="Daniel Steinhaus" w:date="2014-02-04T18:18:00Z">
              <w:rPr>
                <w:rFonts w:ascii="Times" w:hAnsi="Times" w:cs="Times"/>
              </w:rPr>
            </w:rPrChange>
          </w:rPr>
          <w:t xml:space="preserve">using </w:t>
        </w:r>
      </w:ins>
      <w:ins w:id="146" w:author="Daniel Steinhaus" w:date="2014-02-04T18:58:00Z">
        <w:r w:rsidR="00A762BC">
          <w:rPr>
            <w:rFonts w:cs="Times New Roman"/>
          </w:rPr>
          <w:t>r</w:t>
        </w:r>
        <w:r w:rsidR="00A762BC">
          <w:rPr>
            <w:rFonts w:ascii="Times" w:hAnsi="Times" w:cs="Times"/>
            <w:color w:val="1A1718"/>
            <w:sz w:val="26"/>
            <w:szCs w:val="26"/>
          </w:rPr>
          <w:t>adionuclide-gated blood</w:t>
        </w:r>
        <w:r w:rsidR="00A762BC">
          <w:rPr>
            <w:rFonts w:ascii="Times" w:hAnsi="Times" w:cs="Times"/>
          </w:rPr>
          <w:t xml:space="preserve"> and </w:t>
        </w:r>
      </w:ins>
      <w:ins w:id="147" w:author="Daniel Steinhaus" w:date="2014-02-04T15:03:00Z">
        <w:r w:rsidRPr="00E26317">
          <w:rPr>
            <w:rFonts w:cs="Times New Roman"/>
            <w:rPrChange w:id="148" w:author="Daniel Steinhaus" w:date="2014-02-04T18:18:00Z">
              <w:rPr>
                <w:rFonts w:ascii="Times" w:hAnsi="Times" w:cs="Times"/>
              </w:rPr>
            </w:rPrChange>
          </w:rPr>
          <w:t>pulmonary artery catheterization, showed that systolic dysfunction and ventricular dilatation occurred in 50% of septic shock patients despite normal or high cardiac outputs.</w:t>
        </w:r>
      </w:ins>
      <w:ins w:id="149" w:author="Daniel Steinhaus" w:date="2014-02-04T19:01:00Z">
        <w:r w:rsidR="00A762BC">
          <w:rPr>
            <w:rFonts w:cs="Times New Roman"/>
          </w:rPr>
          <w:t xml:space="preserve">  </w:t>
        </w:r>
        <w:r w:rsidR="00A762BC">
          <w:rPr>
            <w:rFonts w:ascii="Times" w:hAnsi="Times" w:cs="Times"/>
            <w:color w:val="1A1718"/>
            <w:sz w:val="26"/>
            <w:szCs w:val="26"/>
          </w:rPr>
          <w:t xml:space="preserve">It also found that 10 of the 20 patients had an LVEF below 0.4 during the first 2 days after the onset of septic shock. Of the 13 patients who survived, 10 had an initial </w:t>
        </w:r>
        <w:proofErr w:type="gramStart"/>
        <w:r w:rsidR="00A762BC">
          <w:rPr>
            <w:rFonts w:ascii="Times" w:hAnsi="Times" w:cs="Times"/>
            <w:color w:val="1A1718"/>
            <w:sz w:val="26"/>
            <w:szCs w:val="26"/>
          </w:rPr>
          <w:t>LVEF ,0.4</w:t>
        </w:r>
        <w:proofErr w:type="gramEnd"/>
        <w:r w:rsidR="00A762BC">
          <w:rPr>
            <w:rFonts w:ascii="Times" w:hAnsi="Times" w:cs="Times"/>
            <w:color w:val="1A1718"/>
            <w:sz w:val="26"/>
            <w:szCs w:val="26"/>
          </w:rPr>
          <w:t xml:space="preserve"> and all had considerably increased LV end-diastolic and end-systolic volumes with preserved stoke volumes. Notably, non-survivors had higher EFs and lower end- diastolic volumes, suggesting that ventricular dilatation and myocardial depression may confer a protective effect.</w:t>
        </w:r>
      </w:ins>
      <w:ins w:id="150" w:author="Daniel Steinhaus" w:date="2014-02-04T15:03:00Z">
        <w:r w:rsidR="00E26317" w:rsidRPr="00E26317">
          <w:rPr>
            <w:rFonts w:cs="Times New Roman"/>
            <w:color w:val="0000FF"/>
            <w:position w:val="10"/>
            <w:rPrChange w:id="151" w:author="Daniel Steinhaus" w:date="2014-02-04T18:18:00Z">
              <w:rPr>
                <w:rFonts w:ascii="Times" w:hAnsi="Times" w:cs="Times"/>
                <w:color w:val="0000FF"/>
                <w:position w:val="10"/>
                <w:sz w:val="16"/>
                <w:szCs w:val="16"/>
              </w:rPr>
            </w:rPrChange>
          </w:rPr>
          <w:t>(</w:t>
        </w:r>
      </w:ins>
      <w:ins w:id="152" w:author="Daniel Steinhaus" w:date="2014-02-04T18:22:00Z">
        <w:r w:rsidR="00E26317">
          <w:rPr>
            <w:rFonts w:cs="Times New Roman"/>
            <w:color w:val="0000FF"/>
            <w:position w:val="10"/>
          </w:rPr>
          <w:t>C</w:t>
        </w:r>
      </w:ins>
      <w:ins w:id="153" w:author="Daniel Steinhaus" w:date="2014-02-04T15:03:00Z">
        <w:r w:rsidR="00E26317" w:rsidRPr="00E26317">
          <w:rPr>
            <w:rFonts w:cs="Times New Roman"/>
            <w:color w:val="0000FF"/>
            <w:position w:val="10"/>
            <w:rPrChange w:id="154" w:author="Daniel Steinhaus" w:date="2014-02-04T18:18:00Z">
              <w:rPr>
                <w:rFonts w:ascii="Times" w:hAnsi="Times" w:cs="Times"/>
                <w:color w:val="0000FF"/>
                <w:position w:val="10"/>
                <w:sz w:val="16"/>
                <w:szCs w:val="16"/>
              </w:rPr>
            </w:rPrChange>
          </w:rPr>
          <w:t>)</w:t>
        </w:r>
      </w:ins>
    </w:p>
    <w:p w14:paraId="021DC12A" w14:textId="6C779325" w:rsidR="00E26317" w:rsidRDefault="00A762BC">
      <w:pPr>
        <w:widowControl w:val="0"/>
        <w:autoSpaceDE w:val="0"/>
        <w:autoSpaceDN w:val="0"/>
        <w:adjustRightInd w:val="0"/>
        <w:rPr>
          <w:ins w:id="155" w:author="Daniel Steinhaus" w:date="2014-02-04T19:02:00Z"/>
          <w:rFonts w:cs="Times New Roman"/>
          <w:color w:val="1A1718"/>
        </w:rPr>
        <w:pPrChange w:id="156" w:author="Daniel Steinhaus" w:date="2014-02-04T18:19:00Z">
          <w:pPr>
            <w:widowControl w:val="0"/>
            <w:autoSpaceDE w:val="0"/>
            <w:autoSpaceDN w:val="0"/>
            <w:adjustRightInd w:val="0"/>
            <w:spacing w:after="240"/>
          </w:pPr>
        </w:pPrChange>
      </w:pPr>
      <w:ins w:id="157" w:author="Daniel Steinhaus" w:date="2014-02-04T19:02:00Z">
        <w:r>
          <w:rPr>
            <w:rFonts w:cs="Times New Roman"/>
            <w:color w:val="1A1718"/>
          </w:rPr>
          <w:t xml:space="preserve">--Also note that myocardial dysfunction can be unmasked by initiation of vasopressor medications (by increasing afterload).  </w:t>
        </w:r>
      </w:ins>
    </w:p>
    <w:p w14:paraId="2D568D4D" w14:textId="77777777" w:rsidR="00A762BC" w:rsidRDefault="00A762BC">
      <w:pPr>
        <w:widowControl w:val="0"/>
        <w:autoSpaceDE w:val="0"/>
        <w:autoSpaceDN w:val="0"/>
        <w:adjustRightInd w:val="0"/>
        <w:rPr>
          <w:ins w:id="158" w:author="Daniel Steinhaus" w:date="2014-02-04T18:19:00Z"/>
          <w:rFonts w:cs="Times New Roman"/>
          <w:color w:val="1A1718"/>
        </w:rPr>
        <w:pPrChange w:id="159" w:author="Daniel Steinhaus" w:date="2014-02-04T18:19:00Z">
          <w:pPr>
            <w:widowControl w:val="0"/>
            <w:autoSpaceDE w:val="0"/>
            <w:autoSpaceDN w:val="0"/>
            <w:adjustRightInd w:val="0"/>
            <w:spacing w:after="240"/>
          </w:pPr>
        </w:pPrChange>
      </w:pPr>
    </w:p>
    <w:p w14:paraId="167F0ED9" w14:textId="1AD9F1DE" w:rsidR="00AA6669" w:rsidRDefault="00E26317">
      <w:pPr>
        <w:widowControl w:val="0"/>
        <w:autoSpaceDE w:val="0"/>
        <w:autoSpaceDN w:val="0"/>
        <w:adjustRightInd w:val="0"/>
        <w:rPr>
          <w:ins w:id="160" w:author="Daniel Steinhaus" w:date="2014-02-04T18:19:00Z"/>
          <w:rFonts w:cs="Times New Roman"/>
          <w:color w:val="1A1718"/>
        </w:rPr>
        <w:pPrChange w:id="161" w:author="Daniel Steinhaus" w:date="2014-02-04T18:19:00Z">
          <w:pPr>
            <w:widowControl w:val="0"/>
            <w:autoSpaceDE w:val="0"/>
            <w:autoSpaceDN w:val="0"/>
            <w:adjustRightInd w:val="0"/>
            <w:spacing w:after="240"/>
          </w:pPr>
        </w:pPrChange>
      </w:pPr>
      <w:ins w:id="162" w:author="Daniel Steinhaus" w:date="2014-02-04T18:17:00Z">
        <w:r w:rsidRPr="00E26317">
          <w:rPr>
            <w:rFonts w:cs="Times New Roman"/>
            <w:color w:val="1A1718"/>
            <w:rPrChange w:id="163" w:author="Daniel Steinhaus" w:date="2014-02-04T18:18:00Z">
              <w:rPr>
                <w:rFonts w:ascii="Times" w:hAnsi="Times" w:cs="Times"/>
                <w:color w:val="1A1718"/>
                <w:sz w:val="26"/>
                <w:szCs w:val="26"/>
              </w:rPr>
            </w:rPrChange>
          </w:rPr>
          <w:t>--</w:t>
        </w:r>
      </w:ins>
      <w:ins w:id="164" w:author="Daniel Steinhaus" w:date="2014-02-04T18:11:00Z">
        <w:r w:rsidR="00AA6669" w:rsidRPr="00E26317">
          <w:rPr>
            <w:rFonts w:cs="Times New Roman"/>
            <w:color w:val="1A1718"/>
            <w:rPrChange w:id="165" w:author="Daniel Steinhaus" w:date="2014-02-04T18:18:00Z">
              <w:rPr>
                <w:rFonts w:ascii="Times" w:hAnsi="Times" w:cs="Times"/>
                <w:color w:val="1A1718"/>
                <w:sz w:val="26"/>
                <w:szCs w:val="26"/>
              </w:rPr>
            </w:rPrChange>
          </w:rPr>
          <w:t xml:space="preserve">Prior to invasive evaluation with pulmonary wedge catheters, it was thought that there were two phases to septic shock – (1) </w:t>
        </w:r>
        <w:proofErr w:type="spellStart"/>
        <w:r w:rsidR="00AA6669" w:rsidRPr="00E26317">
          <w:rPr>
            <w:rFonts w:cs="Times New Roman"/>
            <w:color w:val="1A1718"/>
            <w:rPrChange w:id="166" w:author="Daniel Steinhaus" w:date="2014-02-04T18:18:00Z">
              <w:rPr>
                <w:rFonts w:ascii="Times" w:hAnsi="Times" w:cs="Times"/>
                <w:color w:val="1A1718"/>
                <w:sz w:val="26"/>
                <w:szCs w:val="26"/>
              </w:rPr>
            </w:rPrChange>
          </w:rPr>
          <w:t>hyperdynamic</w:t>
        </w:r>
        <w:proofErr w:type="spellEnd"/>
        <w:r w:rsidR="00AA6669" w:rsidRPr="00E26317">
          <w:rPr>
            <w:rFonts w:cs="Times New Roman"/>
            <w:color w:val="1A1718"/>
            <w:rPrChange w:id="167" w:author="Daniel Steinhaus" w:date="2014-02-04T18:18:00Z">
              <w:rPr>
                <w:rFonts w:ascii="Times" w:hAnsi="Times" w:cs="Times"/>
                <w:color w:val="1A1718"/>
                <w:sz w:val="26"/>
                <w:szCs w:val="26"/>
              </w:rPr>
            </w:rPrChange>
          </w:rPr>
          <w:t xml:space="preserve"> ‘warm shock’, followed by (2) </w:t>
        </w:r>
      </w:ins>
      <w:ins w:id="168" w:author="Daniel Steinhaus" w:date="2014-02-04T18:12:00Z">
        <w:r w:rsidR="00AA6669" w:rsidRPr="00E26317">
          <w:rPr>
            <w:rFonts w:cs="Times New Roman"/>
            <w:color w:val="1A1718"/>
            <w:rPrChange w:id="169" w:author="Daniel Steinhaus" w:date="2014-02-04T18:18:00Z">
              <w:rPr>
                <w:rFonts w:ascii="Times" w:hAnsi="Times" w:cs="Times"/>
                <w:color w:val="1A1718"/>
                <w:sz w:val="26"/>
                <w:szCs w:val="26"/>
              </w:rPr>
            </w:rPrChange>
          </w:rPr>
          <w:t xml:space="preserve">‘cold shock’ with poor peripheral perfusion.  With the introduction of the PCW </w:t>
        </w:r>
      </w:ins>
      <w:ins w:id="170" w:author="Daniel Steinhaus" w:date="2014-02-04T18:10:00Z">
        <w:r w:rsidR="00AA6669" w:rsidRPr="00E26317">
          <w:rPr>
            <w:rFonts w:cs="Times New Roman"/>
            <w:color w:val="1A1718"/>
            <w:rPrChange w:id="171" w:author="Daniel Steinhaus" w:date="2014-02-04T18:18:00Z">
              <w:rPr>
                <w:rFonts w:ascii="Times" w:hAnsi="Times" w:cs="Times"/>
                <w:color w:val="1A1718"/>
                <w:sz w:val="26"/>
                <w:szCs w:val="26"/>
              </w:rPr>
            </w:rPrChange>
          </w:rPr>
          <w:t xml:space="preserve">it was shown that patients with septic shock who were adequately volume resuscitated </w:t>
        </w:r>
      </w:ins>
      <w:ins w:id="172" w:author="Daniel Steinhaus" w:date="2014-02-04T18:13:00Z">
        <w:r w:rsidRPr="00E26317">
          <w:rPr>
            <w:rFonts w:cs="Times New Roman"/>
            <w:color w:val="1A1718"/>
            <w:rPrChange w:id="173" w:author="Daniel Steinhaus" w:date="2014-02-04T18:18:00Z">
              <w:rPr>
                <w:rFonts w:ascii="Times" w:hAnsi="Times" w:cs="Times"/>
                <w:color w:val="1A1718"/>
                <w:sz w:val="26"/>
                <w:szCs w:val="26"/>
              </w:rPr>
            </w:rPrChange>
          </w:rPr>
          <w:t xml:space="preserve">had </w:t>
        </w:r>
      </w:ins>
      <w:proofErr w:type="spellStart"/>
      <w:ins w:id="174" w:author="Daniel Steinhaus" w:date="2014-02-04T18:10:00Z">
        <w:r w:rsidR="00AA6669" w:rsidRPr="00E26317">
          <w:rPr>
            <w:rFonts w:cs="Times New Roman"/>
            <w:color w:val="1A1718"/>
            <w:rPrChange w:id="175" w:author="Daniel Steinhaus" w:date="2014-02-04T18:18:00Z">
              <w:rPr>
                <w:rFonts w:ascii="Times" w:hAnsi="Times" w:cs="Times"/>
                <w:color w:val="1A1718"/>
                <w:sz w:val="26"/>
                <w:szCs w:val="26"/>
              </w:rPr>
            </w:rPrChange>
          </w:rPr>
          <w:t>hyperdynamic</w:t>
        </w:r>
        <w:proofErr w:type="spellEnd"/>
        <w:r w:rsidR="00AA6669" w:rsidRPr="00E26317">
          <w:rPr>
            <w:rFonts w:cs="Times New Roman"/>
            <w:color w:val="1A1718"/>
            <w:rPrChange w:id="176" w:author="Daniel Steinhaus" w:date="2014-02-04T18:18:00Z">
              <w:rPr>
                <w:rFonts w:ascii="Times" w:hAnsi="Times" w:cs="Times"/>
                <w:color w:val="1A1718"/>
                <w:sz w:val="26"/>
                <w:szCs w:val="26"/>
              </w:rPr>
            </w:rPrChange>
          </w:rPr>
          <w:t xml:space="preserve"> circulation with a high CO and a low SVR. </w:t>
        </w:r>
      </w:ins>
      <w:ins w:id="177" w:author="Daniel Steinhaus" w:date="2014-02-04T18:13:00Z">
        <w:r w:rsidRPr="00E26317">
          <w:rPr>
            <w:rFonts w:cs="Times New Roman"/>
            <w:color w:val="1A1718"/>
            <w:rPrChange w:id="178" w:author="Daniel Steinhaus" w:date="2014-02-04T18:18:00Z">
              <w:rPr>
                <w:rFonts w:ascii="Times" w:hAnsi="Times" w:cs="Times"/>
                <w:color w:val="1A1718"/>
                <w:sz w:val="26"/>
                <w:szCs w:val="26"/>
              </w:rPr>
            </w:rPrChange>
          </w:rPr>
          <w:t xml:space="preserve"> </w:t>
        </w:r>
        <w:proofErr w:type="gramStart"/>
        <w:r w:rsidRPr="00E26317">
          <w:rPr>
            <w:rFonts w:cs="Times New Roman"/>
            <w:color w:val="1A1718"/>
            <w:rPrChange w:id="179" w:author="Daniel Steinhaus" w:date="2014-02-04T18:18:00Z">
              <w:rPr>
                <w:rFonts w:ascii="Times" w:hAnsi="Times" w:cs="Times"/>
                <w:color w:val="1A1718"/>
                <w:sz w:val="26"/>
                <w:szCs w:val="26"/>
              </w:rPr>
            </w:rPrChange>
          </w:rPr>
          <w:t>With the subsequent knowledge that ‘cold shock</w:t>
        </w:r>
      </w:ins>
      <w:ins w:id="180" w:author="Daniel Steinhaus" w:date="2014-02-04T18:14:00Z">
        <w:r w:rsidRPr="00E26317">
          <w:rPr>
            <w:rFonts w:cs="Times New Roman"/>
            <w:color w:val="1A1718"/>
            <w:rPrChange w:id="181" w:author="Daniel Steinhaus" w:date="2014-02-04T18:18:00Z">
              <w:rPr>
                <w:rFonts w:ascii="Times" w:hAnsi="Times" w:cs="Times"/>
                <w:color w:val="1A1718"/>
                <w:sz w:val="26"/>
                <w:szCs w:val="26"/>
              </w:rPr>
            </w:rPrChange>
          </w:rPr>
          <w:t xml:space="preserve">’ was due to </w:t>
        </w:r>
        <w:proofErr w:type="spellStart"/>
        <w:r w:rsidRPr="00E26317">
          <w:rPr>
            <w:rFonts w:cs="Times New Roman"/>
            <w:color w:val="1A1718"/>
            <w:rPrChange w:id="182" w:author="Daniel Steinhaus" w:date="2014-02-04T18:18:00Z">
              <w:rPr>
                <w:rFonts w:ascii="Times" w:hAnsi="Times" w:cs="Times"/>
                <w:color w:val="1A1718"/>
                <w:sz w:val="26"/>
                <w:szCs w:val="26"/>
              </w:rPr>
            </w:rPrChange>
          </w:rPr>
          <w:t>hypovolemia</w:t>
        </w:r>
        <w:proofErr w:type="spellEnd"/>
        <w:r w:rsidRPr="00E26317">
          <w:rPr>
            <w:rFonts w:cs="Times New Roman"/>
            <w:color w:val="1A1718"/>
            <w:rPrChange w:id="183" w:author="Daniel Steinhaus" w:date="2014-02-04T18:18:00Z">
              <w:rPr>
                <w:rFonts w:ascii="Times" w:hAnsi="Times" w:cs="Times"/>
                <w:color w:val="1A1718"/>
                <w:sz w:val="26"/>
                <w:szCs w:val="26"/>
              </w:rPr>
            </w:rPrChange>
          </w:rPr>
          <w:t>.</w:t>
        </w:r>
        <w:proofErr w:type="gramEnd"/>
        <w:r w:rsidRPr="00E26317">
          <w:rPr>
            <w:rFonts w:cs="Times New Roman"/>
            <w:color w:val="1A1718"/>
            <w:rPrChange w:id="184" w:author="Daniel Steinhaus" w:date="2014-02-04T18:18:00Z">
              <w:rPr>
                <w:rFonts w:ascii="Times" w:hAnsi="Times" w:cs="Times"/>
                <w:color w:val="1A1718"/>
                <w:sz w:val="26"/>
                <w:szCs w:val="26"/>
              </w:rPr>
            </w:rPrChange>
          </w:rPr>
          <w:t xml:space="preserve">  </w:t>
        </w:r>
      </w:ins>
    </w:p>
    <w:p w14:paraId="79CA32FB" w14:textId="77777777" w:rsidR="00E26317" w:rsidRDefault="00E26317">
      <w:pPr>
        <w:widowControl w:val="0"/>
        <w:autoSpaceDE w:val="0"/>
        <w:autoSpaceDN w:val="0"/>
        <w:adjustRightInd w:val="0"/>
        <w:rPr>
          <w:ins w:id="185" w:author="Daniel Steinhaus" w:date="2014-02-04T18:19:00Z"/>
          <w:rFonts w:cs="Times New Roman"/>
          <w:color w:val="1A1718"/>
        </w:rPr>
        <w:pPrChange w:id="186" w:author="Daniel Steinhaus" w:date="2014-02-04T18:19:00Z">
          <w:pPr>
            <w:widowControl w:val="0"/>
            <w:autoSpaceDE w:val="0"/>
            <w:autoSpaceDN w:val="0"/>
            <w:adjustRightInd w:val="0"/>
            <w:spacing w:after="240"/>
          </w:pPr>
        </w:pPrChange>
      </w:pPr>
    </w:p>
    <w:p w14:paraId="5D12D193" w14:textId="77777777" w:rsidR="00E26317" w:rsidRDefault="00E26317">
      <w:pPr>
        <w:widowControl w:val="0"/>
        <w:autoSpaceDE w:val="0"/>
        <w:autoSpaceDN w:val="0"/>
        <w:adjustRightInd w:val="0"/>
        <w:rPr>
          <w:ins w:id="187" w:author="Daniel Steinhaus" w:date="2014-02-04T18:19:00Z"/>
          <w:rFonts w:cs="Times New Roman"/>
          <w:color w:val="1A1718"/>
        </w:rPr>
        <w:pPrChange w:id="188" w:author="Daniel Steinhaus" w:date="2014-02-04T18:21:00Z">
          <w:pPr>
            <w:widowControl w:val="0"/>
            <w:autoSpaceDE w:val="0"/>
            <w:autoSpaceDN w:val="0"/>
            <w:adjustRightInd w:val="0"/>
            <w:spacing w:after="240"/>
          </w:pPr>
        </w:pPrChange>
      </w:pPr>
    </w:p>
    <w:p w14:paraId="35FEE120" w14:textId="1AF54EE2" w:rsidR="00E26317" w:rsidRDefault="00E26317">
      <w:pPr>
        <w:widowControl w:val="0"/>
        <w:autoSpaceDE w:val="0"/>
        <w:autoSpaceDN w:val="0"/>
        <w:adjustRightInd w:val="0"/>
        <w:rPr>
          <w:ins w:id="189" w:author="Daniel Steinhaus" w:date="2014-02-04T18:19:00Z"/>
          <w:rFonts w:cs="Times New Roman"/>
          <w:color w:val="1A1718"/>
        </w:rPr>
        <w:pPrChange w:id="190" w:author="Daniel Steinhaus" w:date="2014-02-04T18:21:00Z">
          <w:pPr>
            <w:widowControl w:val="0"/>
            <w:autoSpaceDE w:val="0"/>
            <w:autoSpaceDN w:val="0"/>
            <w:adjustRightInd w:val="0"/>
            <w:spacing w:after="240"/>
          </w:pPr>
        </w:pPrChange>
      </w:pPr>
      <w:ins w:id="191" w:author="Daniel Steinhaus" w:date="2014-02-04T18:22:00Z">
        <w:r>
          <w:rPr>
            <w:rFonts w:cs="Times New Roman"/>
            <w:color w:val="1A1718"/>
          </w:rPr>
          <w:t xml:space="preserve">(A) </w:t>
        </w:r>
      </w:ins>
      <w:proofErr w:type="spellStart"/>
      <w:ins w:id="192" w:author="Daniel Steinhaus" w:date="2014-02-04T18:20:00Z">
        <w:r w:rsidRPr="00E26317">
          <w:rPr>
            <w:rFonts w:cs="Times New Roman"/>
            <w:color w:val="1A1718"/>
          </w:rPr>
          <w:t>Vieillard</w:t>
        </w:r>
        <w:proofErr w:type="spellEnd"/>
        <w:r w:rsidRPr="00E26317">
          <w:rPr>
            <w:rFonts w:cs="Times New Roman"/>
            <w:color w:val="1A1718"/>
          </w:rPr>
          <w:t xml:space="preserve">-Baron A, </w:t>
        </w:r>
        <w:proofErr w:type="spellStart"/>
        <w:r w:rsidRPr="00E26317">
          <w:rPr>
            <w:rFonts w:cs="Times New Roman"/>
            <w:color w:val="1A1718"/>
          </w:rPr>
          <w:t>Prin</w:t>
        </w:r>
        <w:proofErr w:type="spellEnd"/>
        <w:r w:rsidRPr="00E26317">
          <w:rPr>
            <w:rFonts w:cs="Times New Roman"/>
            <w:color w:val="1A1718"/>
          </w:rPr>
          <w:t xml:space="preserve"> S, </w:t>
        </w:r>
        <w:proofErr w:type="spellStart"/>
        <w:r w:rsidRPr="00E26317">
          <w:rPr>
            <w:rFonts w:cs="Times New Roman"/>
            <w:color w:val="1A1718"/>
          </w:rPr>
          <w:t>Chergui</w:t>
        </w:r>
        <w:proofErr w:type="spellEnd"/>
        <w:r w:rsidRPr="00E26317">
          <w:rPr>
            <w:rFonts w:cs="Times New Roman"/>
            <w:color w:val="1A1718"/>
          </w:rPr>
          <w:t xml:space="preserve"> K, </w:t>
        </w:r>
        <w:proofErr w:type="spellStart"/>
        <w:r w:rsidRPr="00E26317">
          <w:rPr>
            <w:rFonts w:cs="Times New Roman"/>
            <w:color w:val="1A1718"/>
          </w:rPr>
          <w:t>Dubourg</w:t>
        </w:r>
        <w:proofErr w:type="spellEnd"/>
        <w:r w:rsidRPr="00E26317">
          <w:rPr>
            <w:rFonts w:cs="Times New Roman"/>
            <w:color w:val="1A1718"/>
          </w:rPr>
          <w:t xml:space="preserve"> O, </w:t>
        </w:r>
        <w:proofErr w:type="spellStart"/>
        <w:r w:rsidRPr="00E26317">
          <w:rPr>
            <w:rFonts w:cs="Times New Roman"/>
            <w:color w:val="1A1718"/>
          </w:rPr>
          <w:t>Jardin</w:t>
        </w:r>
        <w:proofErr w:type="spellEnd"/>
        <w:r w:rsidRPr="00E26317">
          <w:rPr>
            <w:rFonts w:cs="Times New Roman"/>
            <w:color w:val="1A1718"/>
          </w:rPr>
          <w:t xml:space="preserve"> F: Hemodynamic</w:t>
        </w:r>
      </w:ins>
      <w:ins w:id="193" w:author="Daniel Steinhaus" w:date="2014-02-04T18:21:00Z">
        <w:r>
          <w:rPr>
            <w:rFonts w:cs="Times New Roman"/>
            <w:color w:val="1A1718"/>
          </w:rPr>
          <w:t xml:space="preserve"> </w:t>
        </w:r>
      </w:ins>
      <w:ins w:id="194" w:author="Daniel Steinhaus" w:date="2014-02-04T18:20:00Z">
        <w:r w:rsidRPr="00E26317">
          <w:rPr>
            <w:rFonts w:cs="Times New Roman"/>
            <w:color w:val="1A1718"/>
          </w:rPr>
          <w:t xml:space="preserve">instability in sepsis. </w:t>
        </w:r>
        <w:proofErr w:type="gramStart"/>
        <w:r w:rsidRPr="00E26317">
          <w:rPr>
            <w:rFonts w:cs="Times New Roman"/>
            <w:color w:val="1A1718"/>
          </w:rPr>
          <w:t>Bedside assessment by Doppler echocardiography.</w:t>
        </w:r>
      </w:ins>
      <w:proofErr w:type="gramEnd"/>
      <w:ins w:id="195" w:author="Daniel Steinhaus" w:date="2014-02-04T18:21:00Z">
        <w:r>
          <w:rPr>
            <w:rFonts w:cs="Times New Roman"/>
            <w:color w:val="1A1718"/>
          </w:rPr>
          <w:t xml:space="preserve"> </w:t>
        </w:r>
      </w:ins>
      <w:ins w:id="196" w:author="Daniel Steinhaus" w:date="2014-02-04T18:20:00Z">
        <w:r w:rsidRPr="00E26317">
          <w:rPr>
            <w:rFonts w:cs="Times New Roman"/>
            <w:color w:val="1A1718"/>
          </w:rPr>
          <w:t xml:space="preserve">Am J </w:t>
        </w:r>
        <w:proofErr w:type="spellStart"/>
        <w:r w:rsidRPr="00E26317">
          <w:rPr>
            <w:rFonts w:cs="Times New Roman"/>
            <w:color w:val="1A1718"/>
          </w:rPr>
          <w:t>Respir</w:t>
        </w:r>
        <w:proofErr w:type="spellEnd"/>
        <w:r w:rsidRPr="00E26317">
          <w:rPr>
            <w:rFonts w:cs="Times New Roman"/>
            <w:color w:val="1A1718"/>
          </w:rPr>
          <w:t xml:space="preserve"> </w:t>
        </w:r>
        <w:proofErr w:type="spellStart"/>
        <w:r w:rsidRPr="00E26317">
          <w:rPr>
            <w:rFonts w:cs="Times New Roman"/>
            <w:color w:val="1A1718"/>
          </w:rPr>
          <w:t>Crit</w:t>
        </w:r>
        <w:proofErr w:type="spellEnd"/>
        <w:r w:rsidRPr="00E26317">
          <w:rPr>
            <w:rFonts w:cs="Times New Roman"/>
            <w:color w:val="1A1718"/>
          </w:rPr>
          <w:t xml:space="preserve"> Care Med 2003, 168: 1270-1276.</w:t>
        </w:r>
      </w:ins>
    </w:p>
    <w:p w14:paraId="21262B57" w14:textId="0FAAE8DF" w:rsidR="00E26317" w:rsidRPr="00E26317" w:rsidRDefault="00E26317">
      <w:pPr>
        <w:widowControl w:val="0"/>
        <w:tabs>
          <w:tab w:val="left" w:pos="220"/>
          <w:tab w:val="left" w:pos="720"/>
        </w:tabs>
        <w:autoSpaceDE w:val="0"/>
        <w:autoSpaceDN w:val="0"/>
        <w:adjustRightInd w:val="0"/>
        <w:rPr>
          <w:ins w:id="197" w:author="Daniel Steinhaus" w:date="2014-02-04T18:15:00Z"/>
          <w:rFonts w:cs="Times New Roman"/>
        </w:rPr>
        <w:pPrChange w:id="198" w:author="Daniel Steinhaus" w:date="2014-02-04T18:19:00Z">
          <w:pPr>
            <w:pStyle w:val="ListParagraph"/>
            <w:widowControl w:val="0"/>
            <w:numPr>
              <w:numId w:val="44"/>
            </w:numPr>
            <w:tabs>
              <w:tab w:val="left" w:pos="220"/>
              <w:tab w:val="left" w:pos="720"/>
            </w:tabs>
            <w:autoSpaceDE w:val="0"/>
            <w:autoSpaceDN w:val="0"/>
            <w:adjustRightInd w:val="0"/>
            <w:spacing w:after="186"/>
            <w:ind w:hanging="360"/>
          </w:pPr>
        </w:pPrChange>
      </w:pPr>
      <w:ins w:id="199" w:author="Daniel Steinhaus" w:date="2014-02-04T18:15:00Z">
        <w:r w:rsidRPr="00E26317">
          <w:rPr>
            <w:rFonts w:cs="Times New Roman"/>
          </w:rPr>
          <w:t>(B</w:t>
        </w:r>
        <w:r w:rsidRPr="00E26317">
          <w:rPr>
            <w:rFonts w:cs="Times New Roman"/>
            <w:rPrChange w:id="200" w:author="Daniel Steinhaus" w:date="2014-02-04T18:18:00Z">
              <w:rPr>
                <w:rFonts w:ascii="Times" w:hAnsi="Times" w:cs="Times"/>
                <w:sz w:val="18"/>
                <w:szCs w:val="18"/>
              </w:rPr>
            </w:rPrChange>
          </w:rPr>
          <w:t xml:space="preserve">) </w:t>
        </w:r>
        <w:r w:rsidRPr="00E26317">
          <w:rPr>
            <w:rFonts w:cs="Times New Roman"/>
          </w:rPr>
          <w:t xml:space="preserve">Parker MM, </w:t>
        </w:r>
        <w:proofErr w:type="spellStart"/>
        <w:r w:rsidRPr="00E26317">
          <w:rPr>
            <w:rFonts w:cs="Times New Roman"/>
          </w:rPr>
          <w:t>Shelhamer</w:t>
        </w:r>
        <w:proofErr w:type="spellEnd"/>
        <w:r w:rsidRPr="00E26317">
          <w:rPr>
            <w:rFonts w:cs="Times New Roman"/>
          </w:rPr>
          <w:t xml:space="preserve"> JH, Bacharach SL, Green MV, </w:t>
        </w:r>
        <w:proofErr w:type="spellStart"/>
        <w:r w:rsidRPr="00E26317">
          <w:rPr>
            <w:rFonts w:cs="Times New Roman"/>
          </w:rPr>
          <w:t>Natanson</w:t>
        </w:r>
        <w:proofErr w:type="spellEnd"/>
        <w:r w:rsidRPr="00E26317">
          <w:rPr>
            <w:rFonts w:cs="Times New Roman"/>
          </w:rPr>
          <w:t xml:space="preserve"> C, Frederick TM,  </w:t>
        </w:r>
        <w:proofErr w:type="spellStart"/>
        <w:r w:rsidRPr="00E26317">
          <w:rPr>
            <w:rFonts w:cs="Times New Roman"/>
          </w:rPr>
          <w:t>Damske</w:t>
        </w:r>
        <w:proofErr w:type="spellEnd"/>
        <w:r w:rsidRPr="00E26317">
          <w:rPr>
            <w:rFonts w:cs="Times New Roman"/>
          </w:rPr>
          <w:t xml:space="preserve"> BA, </w:t>
        </w:r>
        <w:proofErr w:type="spellStart"/>
        <w:r w:rsidRPr="00E26317">
          <w:rPr>
            <w:rFonts w:cs="Times New Roman"/>
          </w:rPr>
          <w:t>Parrillo</w:t>
        </w:r>
        <w:proofErr w:type="spellEnd"/>
        <w:r w:rsidRPr="00E26317">
          <w:rPr>
            <w:rFonts w:cs="Times New Roman"/>
          </w:rPr>
          <w:t xml:space="preserve"> JE. Profound but reversible myocardial depression in </w:t>
        </w:r>
        <w:proofErr w:type="gramStart"/>
        <w:r w:rsidRPr="00E26317">
          <w:rPr>
            <w:rFonts w:cs="Times New Roman"/>
          </w:rPr>
          <w:t>patients</w:t>
        </w:r>
        <w:proofErr w:type="gramEnd"/>
        <w:r w:rsidRPr="00E26317">
          <w:rPr>
            <w:rFonts w:cs="Times New Roman"/>
          </w:rPr>
          <w:t xml:space="preserve">  with septic shock. Ann Intern Med 1984</w:t>
        </w:r>
        <w:proofErr w:type="gramStart"/>
        <w:r w:rsidRPr="00E26317">
          <w:rPr>
            <w:rFonts w:cs="Times New Roman"/>
          </w:rPr>
          <w:t>;100:483</w:t>
        </w:r>
        <w:proofErr w:type="gramEnd"/>
        <w:r w:rsidRPr="00E26317">
          <w:rPr>
            <w:rFonts w:cs="Times New Roman"/>
          </w:rPr>
          <w:t xml:space="preserve">–490. </w:t>
        </w:r>
      </w:ins>
    </w:p>
    <w:p w14:paraId="60DD9C00" w14:textId="5DE4CB42" w:rsidR="005A128C" w:rsidRPr="00E26317" w:rsidRDefault="00E26317">
      <w:pPr>
        <w:widowControl w:val="0"/>
        <w:tabs>
          <w:tab w:val="left" w:pos="220"/>
          <w:tab w:val="left" w:pos="720"/>
        </w:tabs>
        <w:autoSpaceDE w:val="0"/>
        <w:autoSpaceDN w:val="0"/>
        <w:adjustRightInd w:val="0"/>
        <w:rPr>
          <w:ins w:id="201" w:author="Daniel Steinhaus" w:date="2014-02-04T14:26:00Z"/>
          <w:rFonts w:cs="Times New Roman"/>
          <w:rPrChange w:id="202" w:author="Daniel Steinhaus" w:date="2014-02-04T18:18:00Z">
            <w:rPr>
              <w:ins w:id="203" w:author="Daniel Steinhaus" w:date="2014-02-04T14:26:00Z"/>
              <w:rFonts w:ascii="Times" w:hAnsi="Times" w:cs="Times"/>
            </w:rPr>
          </w:rPrChange>
        </w:rPr>
        <w:pPrChange w:id="204" w:author="Daniel Steinhaus" w:date="2014-02-04T18:19:00Z">
          <w:pPr>
            <w:outlineLvl w:val="0"/>
          </w:pPr>
        </w:pPrChange>
      </w:pPr>
      <w:ins w:id="205" w:author="Daniel Steinhaus" w:date="2014-02-04T18:15:00Z">
        <w:r w:rsidRPr="00E26317">
          <w:rPr>
            <w:rFonts w:cs="Times New Roman"/>
          </w:rPr>
          <w:t>(C</w:t>
        </w:r>
        <w:r w:rsidRPr="00E26317">
          <w:rPr>
            <w:rFonts w:cs="Times New Roman"/>
            <w:rPrChange w:id="206" w:author="Daniel Steinhaus" w:date="2014-02-04T18:18:00Z">
              <w:rPr>
                <w:rFonts w:ascii="Times" w:hAnsi="Times" w:cs="Times"/>
                <w:sz w:val="18"/>
                <w:szCs w:val="18"/>
              </w:rPr>
            </w:rPrChange>
          </w:rPr>
          <w:t xml:space="preserve">) </w:t>
        </w:r>
        <w:proofErr w:type="spellStart"/>
        <w:r w:rsidRPr="00E26317">
          <w:rPr>
            <w:rFonts w:cs="Times New Roman"/>
          </w:rPr>
          <w:t>Parillo</w:t>
        </w:r>
        <w:proofErr w:type="spellEnd"/>
        <w:r w:rsidRPr="00E26317">
          <w:rPr>
            <w:rFonts w:cs="Times New Roman"/>
          </w:rPr>
          <w:t xml:space="preserve"> JE, Dellinger RP. Critical Care Medicine: Prin</w:t>
        </w:r>
        <w:r w:rsidR="00A762BC">
          <w:rPr>
            <w:rFonts w:cs="Times New Roman"/>
          </w:rPr>
          <w:t>ciples of Diagnosis and Manage</w:t>
        </w:r>
        <w:r w:rsidRPr="00E26317">
          <w:rPr>
            <w:rFonts w:cs="Times New Roman"/>
          </w:rPr>
          <w:t xml:space="preserve">ment in the Adult. </w:t>
        </w:r>
        <w:proofErr w:type="gramStart"/>
        <w:r w:rsidRPr="00E26317">
          <w:rPr>
            <w:rFonts w:cs="Times New Roman"/>
          </w:rPr>
          <w:t>Philadelphia, Mosby Elsevier, 2008.</w:t>
        </w:r>
        <w:proofErr w:type="gramEnd"/>
        <w:r w:rsidRPr="00E26317">
          <w:rPr>
            <w:rFonts w:cs="Times New Roman"/>
          </w:rPr>
          <w:t xml:space="preserve"> </w:t>
        </w:r>
      </w:ins>
    </w:p>
    <w:p w14:paraId="30B6A682" w14:textId="77777777" w:rsidR="00123CBA" w:rsidRPr="00E26317" w:rsidRDefault="00123CBA">
      <w:pPr>
        <w:widowControl w:val="0"/>
        <w:autoSpaceDE w:val="0"/>
        <w:autoSpaceDN w:val="0"/>
        <w:adjustRightInd w:val="0"/>
        <w:rPr>
          <w:rFonts w:ascii="Times New Roman" w:hAnsi="Times New Roman" w:cs="Times New Roman"/>
          <w:rPrChange w:id="207" w:author="Daniel Steinhaus" w:date="2014-02-04T18:17:00Z">
            <w:rPr/>
          </w:rPrChange>
        </w:rPr>
        <w:pPrChange w:id="208" w:author="Daniel Steinhaus" w:date="2014-02-04T18:19:00Z">
          <w:pPr>
            <w:outlineLvl w:val="0"/>
          </w:pPr>
        </w:pPrChange>
      </w:pPr>
    </w:p>
    <w:p w14:paraId="6A1EA264" w14:textId="77777777" w:rsidR="00A62097" w:rsidRPr="004E3BF8" w:rsidRDefault="00A62097" w:rsidP="00A62097"/>
    <w:p w14:paraId="3448B603" w14:textId="77777777" w:rsidR="003613C1" w:rsidRDefault="003613C1" w:rsidP="00A62097">
      <w:pPr>
        <w:rPr>
          <w:szCs w:val="20"/>
        </w:rPr>
      </w:pPr>
      <w:r>
        <w:rPr>
          <w:szCs w:val="20"/>
        </w:rPr>
        <w:t xml:space="preserve">An increased proportion of patients with HDLVEF were female which has been previously seen </w:t>
      </w:r>
      <w:r w:rsidRPr="004E3BF8">
        <w:t>although there is no data to explain why gender m</w:t>
      </w:r>
      <w:r>
        <w:t xml:space="preserve">ay play a role in having HDLVEF </w:t>
      </w:r>
      <w:r>
        <w:rPr>
          <w:szCs w:val="20"/>
        </w:rPr>
        <w:t>[23]. One of the most surprising associations was the increased presence of ICD9 code for CHF in the HDLVEF group. This association was also seen in the subgroup analysis of the acute HDLVEF group.</w:t>
      </w:r>
      <w:r w:rsidR="00544570">
        <w:rPr>
          <w:szCs w:val="20"/>
        </w:rPr>
        <w:t xml:space="preserve"> It is unclear why these patients with increased ejection fraction have a prior diagnosis of CHF. Diastolic dysfunction could be playing a role. ***** </w:t>
      </w:r>
      <w:proofErr w:type="gramStart"/>
      <w:r w:rsidR="00544570">
        <w:rPr>
          <w:szCs w:val="20"/>
        </w:rPr>
        <w:t>more</w:t>
      </w:r>
      <w:proofErr w:type="gramEnd"/>
      <w:r w:rsidR="00544570">
        <w:rPr>
          <w:szCs w:val="20"/>
        </w:rPr>
        <w:t xml:space="preserve"> IVF </w:t>
      </w:r>
      <w:r w:rsidR="00544570" w:rsidRPr="00544570">
        <w:rPr>
          <w:szCs w:val="20"/>
        </w:rPr>
        <w:sym w:font="Wingdings" w:char="F0E0"/>
      </w:r>
      <w:r w:rsidR="00544570">
        <w:rPr>
          <w:szCs w:val="20"/>
        </w:rPr>
        <w:t xml:space="preserve"> CHF? </w:t>
      </w:r>
      <w:proofErr w:type="gramStart"/>
      <w:r w:rsidR="00544570">
        <w:rPr>
          <w:szCs w:val="20"/>
        </w:rPr>
        <w:t>acute</w:t>
      </w:r>
      <w:proofErr w:type="gramEnd"/>
      <w:r w:rsidR="00544570">
        <w:rPr>
          <w:szCs w:val="20"/>
        </w:rPr>
        <w:t xml:space="preserve"> vs. chronic diagnosis?*****</w:t>
      </w:r>
    </w:p>
    <w:p w14:paraId="647B6934" w14:textId="77777777" w:rsidR="00A62097" w:rsidRPr="004E3BF8" w:rsidRDefault="00A62097" w:rsidP="00A62097"/>
    <w:p w14:paraId="6D7FE11B" w14:textId="77777777" w:rsidR="00A62097" w:rsidRPr="004E3BF8" w:rsidRDefault="00544570" w:rsidP="00A62097">
      <w:r>
        <w:rPr>
          <w:szCs w:val="20"/>
        </w:rPr>
        <w:t xml:space="preserve">**** </w:t>
      </w:r>
      <w:r w:rsidR="00A62097" w:rsidRPr="004E3BF8">
        <w:rPr>
          <w:szCs w:val="20"/>
        </w:rPr>
        <w:t>Cancer</w:t>
      </w:r>
      <w:r>
        <w:rPr>
          <w:szCs w:val="20"/>
        </w:rPr>
        <w:t>:</w:t>
      </w:r>
    </w:p>
    <w:p w14:paraId="5DEBB441" w14:textId="77777777" w:rsidR="00544570" w:rsidRDefault="00544570" w:rsidP="00A62097">
      <w:pPr>
        <w:rPr>
          <w:szCs w:val="20"/>
        </w:rPr>
      </w:pPr>
    </w:p>
    <w:p w14:paraId="366F0DBC" w14:textId="77777777" w:rsidR="00CC4439" w:rsidRDefault="00544570" w:rsidP="00A62097">
      <w:pPr>
        <w:rPr>
          <w:szCs w:val="20"/>
        </w:rPr>
      </w:pPr>
      <w:r>
        <w:rPr>
          <w:szCs w:val="20"/>
        </w:rPr>
        <w:t xml:space="preserve">**** </w:t>
      </w:r>
      <w:r w:rsidR="00A62097" w:rsidRPr="004E3BF8">
        <w:rPr>
          <w:szCs w:val="20"/>
        </w:rPr>
        <w:t>Hypertension</w:t>
      </w:r>
    </w:p>
    <w:p w14:paraId="5D6EC341" w14:textId="77777777" w:rsidR="00A62097" w:rsidRPr="004E3BF8" w:rsidRDefault="00A62097" w:rsidP="00A62097"/>
    <w:p w14:paraId="7D458C45" w14:textId="77777777" w:rsidR="00CC4439" w:rsidRDefault="00CC4439" w:rsidP="00A62097">
      <w:r>
        <w:rPr>
          <w:szCs w:val="20"/>
        </w:rPr>
        <w:t xml:space="preserve">The exact cause of acute HDLVEF in sepsis is not well understood. Several studies have shown depression in LVEF with sepsis [6]. </w:t>
      </w:r>
      <w:r w:rsidR="00A62097" w:rsidRPr="004E3BF8">
        <w:rPr>
          <w:szCs w:val="20"/>
        </w:rPr>
        <w:t xml:space="preserve">It has been suggested that </w:t>
      </w:r>
      <w:proofErr w:type="spellStart"/>
      <w:r w:rsidR="00A62097" w:rsidRPr="004E3BF8">
        <w:rPr>
          <w:szCs w:val="20"/>
        </w:rPr>
        <w:t>endotoxemia</w:t>
      </w:r>
      <w:proofErr w:type="spellEnd"/>
      <w:r w:rsidR="00A62097" w:rsidRPr="004E3BF8">
        <w:rPr>
          <w:szCs w:val="20"/>
        </w:rPr>
        <w:t xml:space="preserve"> in human subjects actually lead to myocardial depression [4]. </w:t>
      </w:r>
      <w:r>
        <w:rPr>
          <w:szCs w:val="20"/>
        </w:rPr>
        <w:t xml:space="preserve">Another study showed </w:t>
      </w:r>
      <w:r w:rsidR="00A62097" w:rsidRPr="004E3BF8">
        <w:rPr>
          <w:szCs w:val="20"/>
        </w:rPr>
        <w:t xml:space="preserve">most patients with septic shock displayed myocardial depression with biventricular dilation and EF </w:t>
      </w:r>
      <w:proofErr w:type="gramStart"/>
      <w:r w:rsidR="00A62097" w:rsidRPr="004E3BF8">
        <w:rPr>
          <w:szCs w:val="20"/>
        </w:rPr>
        <w:t>depression which</w:t>
      </w:r>
      <w:proofErr w:type="gramEnd"/>
      <w:r w:rsidR="00A62097" w:rsidRPr="004E3BF8">
        <w:rPr>
          <w:szCs w:val="20"/>
        </w:rPr>
        <w:t xml:space="preserve"> was generally reversible over 7 to 10 days in survivors [7]. This depression in LVEF seen was not believed to be due to ischemia since increased myocardial perfusion was seen. Mechanisms considered included TNF-alpha, IL-1beta, and partly through combinations of nitric oxide-dependent and -</w:t>
      </w:r>
      <w:proofErr w:type="spellStart"/>
      <w:r w:rsidR="00A62097" w:rsidRPr="004E3BF8">
        <w:rPr>
          <w:szCs w:val="20"/>
        </w:rPr>
        <w:t>idenependent</w:t>
      </w:r>
      <w:proofErr w:type="spellEnd"/>
      <w:r w:rsidR="00A62097" w:rsidRPr="004E3BF8">
        <w:rPr>
          <w:szCs w:val="20"/>
        </w:rPr>
        <w:t xml:space="preserve"> changes in basal and catecholamine-stimulated cardiac </w:t>
      </w:r>
      <w:proofErr w:type="spellStart"/>
      <w:r w:rsidR="00A62097" w:rsidRPr="004E3BF8">
        <w:rPr>
          <w:szCs w:val="20"/>
        </w:rPr>
        <w:t>myocyte</w:t>
      </w:r>
      <w:proofErr w:type="spellEnd"/>
      <w:r w:rsidR="00A62097" w:rsidRPr="004E3BF8">
        <w:rPr>
          <w:szCs w:val="20"/>
        </w:rPr>
        <w:t xml:space="preserve"> contractility [7]. Dogs injected with TNF-alpha also showed decrease in </w:t>
      </w:r>
      <w:proofErr w:type="gramStart"/>
      <w:r w:rsidR="00A62097" w:rsidRPr="004E3BF8">
        <w:rPr>
          <w:szCs w:val="20"/>
        </w:rPr>
        <w:t>LVEF which suggests that TNF-alpha directly or indirectly causes</w:t>
      </w:r>
      <w:proofErr w:type="gramEnd"/>
      <w:r w:rsidR="00A62097" w:rsidRPr="004E3BF8">
        <w:rPr>
          <w:szCs w:val="20"/>
        </w:rPr>
        <w:t xml:space="preserve"> decreased cardiac contractility [9]. A similar study showed that LPS injection of sheep led to a high cardiac output, low systemic vascular resistance and probable reduction of myocardial contractility [11]. Some of the other possible mechanisms</w:t>
      </w:r>
      <w:r w:rsidR="00FB5B50">
        <w:rPr>
          <w:szCs w:val="20"/>
        </w:rPr>
        <w:t xml:space="preserve"> of depressed LVEF in sepsis</w:t>
      </w:r>
      <w:r w:rsidR="00A62097" w:rsidRPr="004E3BF8">
        <w:rPr>
          <w:szCs w:val="20"/>
        </w:rPr>
        <w:t xml:space="preserve"> include the complement system, disordered intracellular energetics, cellular adhesion molecules, and changes in intracellular calcium [26].</w:t>
      </w:r>
      <w:r w:rsidR="00A62097" w:rsidRPr="004E3BF8">
        <w:t xml:space="preserve"> </w:t>
      </w:r>
    </w:p>
    <w:p w14:paraId="70233657" w14:textId="77777777" w:rsidR="00CC4439" w:rsidRDefault="00CC4439" w:rsidP="00A62097"/>
    <w:p w14:paraId="11E88A70" w14:textId="77777777" w:rsidR="00A62097" w:rsidRPr="00CC4439" w:rsidRDefault="00A62097" w:rsidP="00A62097">
      <w:pPr>
        <w:rPr>
          <w:szCs w:val="20"/>
        </w:rPr>
      </w:pPr>
      <w:r w:rsidRPr="004E3BF8">
        <w:rPr>
          <w:szCs w:val="20"/>
        </w:rPr>
        <w:t xml:space="preserve">In sepsis, much of the data has been mixed with regards to ejection fraction and prognosis.  According to prior studies, a decreased ejection fraction had been shown to translate to poorer prognosis [1]. A different study actually showed </w:t>
      </w:r>
      <w:proofErr w:type="spellStart"/>
      <w:r w:rsidRPr="004E3BF8">
        <w:rPr>
          <w:szCs w:val="20"/>
        </w:rPr>
        <w:t>nonsurvivors</w:t>
      </w:r>
      <w:proofErr w:type="spellEnd"/>
      <w:r w:rsidRPr="004E3BF8">
        <w:rPr>
          <w:szCs w:val="20"/>
        </w:rPr>
        <w:t xml:space="preserve"> of septic shock were more likely to have a normal LVEF [6]. A study out of France also showed LV dysfunction was more marked</w:t>
      </w:r>
      <w:r>
        <w:rPr>
          <w:szCs w:val="20"/>
        </w:rPr>
        <w:t xml:space="preserve"> in patients who recovered [31].</w:t>
      </w:r>
      <w:r w:rsidRPr="004E3BF8">
        <w:rPr>
          <w:szCs w:val="20"/>
        </w:rPr>
        <w:t xml:space="preserve"> However, a more recent meta-analysis in 2013 failed to find any evidence to support the view that the survivors from severe sepsis or septic shock had lower ejection fractions [24].</w:t>
      </w:r>
    </w:p>
    <w:p w14:paraId="2113B4A5" w14:textId="77777777" w:rsidR="00A62097" w:rsidRPr="004E3BF8" w:rsidRDefault="00A62097" w:rsidP="00A62097">
      <w:r w:rsidRPr="004E3BF8">
        <w:rPr>
          <w:szCs w:val="20"/>
        </w:rPr>
        <w:t> </w:t>
      </w:r>
    </w:p>
    <w:p w14:paraId="0C05DC23" w14:textId="77777777" w:rsidR="00A62097" w:rsidRPr="004E3BF8" w:rsidRDefault="00A62097" w:rsidP="00A62097">
      <w:r w:rsidRPr="004E3BF8">
        <w:rPr>
          <w:szCs w:val="20"/>
        </w:rPr>
        <w:t xml:space="preserve">In contrast to the proposed LVEF depression commonly reported with sepsis, our study </w:t>
      </w:r>
      <w:r>
        <w:rPr>
          <w:szCs w:val="20"/>
        </w:rPr>
        <w:t>showed that acute HD</w:t>
      </w:r>
      <w:r w:rsidRPr="004E3BF8">
        <w:rPr>
          <w:szCs w:val="20"/>
        </w:rPr>
        <w:t xml:space="preserve">LVEF </w:t>
      </w:r>
      <w:r w:rsidR="00CC4439">
        <w:rPr>
          <w:szCs w:val="20"/>
        </w:rPr>
        <w:t xml:space="preserve">was more frequently seen in the septic group compared to the </w:t>
      </w:r>
      <w:proofErr w:type="spellStart"/>
      <w:r w:rsidR="00CC4439">
        <w:rPr>
          <w:szCs w:val="20"/>
        </w:rPr>
        <w:t>nonseptic</w:t>
      </w:r>
      <w:proofErr w:type="spellEnd"/>
      <w:r w:rsidR="00CC4439">
        <w:rPr>
          <w:szCs w:val="20"/>
        </w:rPr>
        <w:t xml:space="preserve"> group.</w:t>
      </w:r>
    </w:p>
    <w:p w14:paraId="57DAD50C" w14:textId="77777777" w:rsidR="00A62097" w:rsidRDefault="00A62097" w:rsidP="004C4798">
      <w:pPr>
        <w:rPr>
          <w:szCs w:val="20"/>
        </w:rPr>
      </w:pPr>
    </w:p>
    <w:p w14:paraId="012C1F41" w14:textId="77777777" w:rsidR="00A62097" w:rsidRPr="004E3BF8" w:rsidRDefault="00A62097" w:rsidP="00A62097">
      <w:r w:rsidRPr="004E3BF8">
        <w:rPr>
          <w:szCs w:val="20"/>
        </w:rPr>
        <w:t xml:space="preserve">Our patients with </w:t>
      </w:r>
      <w:proofErr w:type="spellStart"/>
      <w:r w:rsidRPr="004E3BF8">
        <w:rPr>
          <w:szCs w:val="20"/>
        </w:rPr>
        <w:t>hype</w:t>
      </w:r>
      <w:r w:rsidR="00366AB1">
        <w:rPr>
          <w:szCs w:val="20"/>
        </w:rPr>
        <w:t>rdynamic</w:t>
      </w:r>
      <w:proofErr w:type="spellEnd"/>
      <w:r w:rsidR="00366AB1">
        <w:rPr>
          <w:szCs w:val="20"/>
        </w:rPr>
        <w:t xml:space="preserve"> LVEF required a </w:t>
      </w:r>
      <w:r w:rsidRPr="004E3BF8">
        <w:rPr>
          <w:szCs w:val="20"/>
        </w:rPr>
        <w:t>significant increased amount of fluids.</w:t>
      </w:r>
      <w:r w:rsidR="00366AB1">
        <w:t xml:space="preserve"> </w:t>
      </w:r>
      <w:r w:rsidRPr="004E3BF8">
        <w:rPr>
          <w:szCs w:val="20"/>
        </w:rPr>
        <w:t xml:space="preserve">One study </w:t>
      </w:r>
      <w:r w:rsidR="00366AB1">
        <w:rPr>
          <w:szCs w:val="20"/>
        </w:rPr>
        <w:t>suggested</w:t>
      </w:r>
      <w:r w:rsidRPr="004E3BF8">
        <w:rPr>
          <w:szCs w:val="20"/>
        </w:rPr>
        <w:t xml:space="preserve"> that </w:t>
      </w:r>
      <w:r w:rsidR="00366AB1">
        <w:rPr>
          <w:szCs w:val="20"/>
        </w:rPr>
        <w:t xml:space="preserve">hypotensive patients with HDLVEF </w:t>
      </w:r>
      <w:r w:rsidRPr="004E3BF8">
        <w:rPr>
          <w:szCs w:val="20"/>
        </w:rPr>
        <w:t xml:space="preserve">tended to have a faster pace of weaning from </w:t>
      </w:r>
      <w:proofErr w:type="spellStart"/>
      <w:r w:rsidRPr="004E3BF8">
        <w:rPr>
          <w:szCs w:val="20"/>
        </w:rPr>
        <w:t>pressors</w:t>
      </w:r>
      <w:proofErr w:type="spellEnd"/>
      <w:r w:rsidRPr="004E3BF8">
        <w:rPr>
          <w:szCs w:val="20"/>
        </w:rPr>
        <w:t xml:space="preserve"> and an increase in the amount of fluid given suggesting </w:t>
      </w:r>
      <w:proofErr w:type="spellStart"/>
      <w:r w:rsidRPr="004E3BF8">
        <w:rPr>
          <w:szCs w:val="20"/>
        </w:rPr>
        <w:t>hypovolemia</w:t>
      </w:r>
      <w:proofErr w:type="spellEnd"/>
      <w:r w:rsidRPr="004E3BF8">
        <w:rPr>
          <w:szCs w:val="20"/>
        </w:rPr>
        <w:t xml:space="preserve"> as the etiology of the increased LVEF [21]. However a small study showed that 3 of 4 patients with </w:t>
      </w:r>
      <w:proofErr w:type="spellStart"/>
      <w:r w:rsidRPr="004E3BF8">
        <w:rPr>
          <w:szCs w:val="20"/>
        </w:rPr>
        <w:t>hyperdynamic</w:t>
      </w:r>
      <w:proofErr w:type="spellEnd"/>
      <w:r w:rsidRPr="004E3BF8">
        <w:rPr>
          <w:szCs w:val="20"/>
        </w:rPr>
        <w:t xml:space="preserve"> EF on TEE had PCWPs greater than 20 </w:t>
      </w:r>
      <w:proofErr w:type="gramStart"/>
      <w:r w:rsidRPr="004E3BF8">
        <w:rPr>
          <w:szCs w:val="20"/>
        </w:rPr>
        <w:t>mmHg which</w:t>
      </w:r>
      <w:proofErr w:type="gramEnd"/>
      <w:r w:rsidRPr="004E3BF8">
        <w:rPr>
          <w:szCs w:val="20"/>
        </w:rPr>
        <w:t xml:space="preserve"> would speak agai</w:t>
      </w:r>
      <w:r w:rsidR="00366AB1">
        <w:rPr>
          <w:szCs w:val="20"/>
        </w:rPr>
        <w:t xml:space="preserve">nst </w:t>
      </w:r>
      <w:proofErr w:type="spellStart"/>
      <w:r w:rsidR="00366AB1">
        <w:rPr>
          <w:szCs w:val="20"/>
        </w:rPr>
        <w:t>hypovolemia</w:t>
      </w:r>
      <w:proofErr w:type="spellEnd"/>
      <w:r w:rsidR="00366AB1">
        <w:rPr>
          <w:szCs w:val="20"/>
        </w:rPr>
        <w:t xml:space="preserve"> as the cause of </w:t>
      </w:r>
      <w:r w:rsidRPr="004E3BF8">
        <w:rPr>
          <w:szCs w:val="20"/>
        </w:rPr>
        <w:t>hemodynamic instability</w:t>
      </w:r>
      <w:r w:rsidR="00366AB1">
        <w:rPr>
          <w:szCs w:val="20"/>
        </w:rPr>
        <w:t xml:space="preserve"> [22]</w:t>
      </w:r>
      <w:r w:rsidRPr="004E3BF8">
        <w:rPr>
          <w:szCs w:val="20"/>
        </w:rPr>
        <w:t xml:space="preserve">. </w:t>
      </w:r>
    </w:p>
    <w:p w14:paraId="14B7B7B0" w14:textId="77777777" w:rsidR="004C4798" w:rsidRPr="004E3BF8" w:rsidRDefault="004C4798" w:rsidP="004C4798">
      <w:pPr>
        <w:rPr>
          <w:szCs w:val="20"/>
        </w:rPr>
      </w:pPr>
    </w:p>
    <w:p w14:paraId="670EA1D2" w14:textId="77777777" w:rsidR="008C6B84" w:rsidRPr="004E3BF8" w:rsidRDefault="008C6B84" w:rsidP="004C4798">
      <w:r w:rsidRPr="004E3BF8">
        <w:rPr>
          <w:szCs w:val="20"/>
        </w:rPr>
        <w:t>--- CAUSATIVE vs. CORRELATED</w:t>
      </w:r>
    </w:p>
    <w:p w14:paraId="3762D430" w14:textId="77777777" w:rsidR="008C6B84" w:rsidRPr="004E3BF8" w:rsidRDefault="008C6B84" w:rsidP="008C6B84">
      <w:r w:rsidRPr="004E3BF8">
        <w:rPr>
          <w:szCs w:val="20"/>
        </w:rPr>
        <w:t xml:space="preserve">Interestingly, it was noted that </w:t>
      </w:r>
      <w:proofErr w:type="spellStart"/>
      <w:r w:rsidRPr="004E3BF8">
        <w:rPr>
          <w:szCs w:val="20"/>
        </w:rPr>
        <w:t>hyperdynamic</w:t>
      </w:r>
      <w:proofErr w:type="spellEnd"/>
      <w:r w:rsidRPr="004E3BF8">
        <w:rPr>
          <w:szCs w:val="20"/>
        </w:rPr>
        <w:t xml:space="preserve"> LVE</w:t>
      </w:r>
      <w:r w:rsidR="001529CB">
        <w:rPr>
          <w:szCs w:val="20"/>
        </w:rPr>
        <w:t>F may lead to transient develop</w:t>
      </w:r>
      <w:r w:rsidRPr="004E3BF8">
        <w:rPr>
          <w:szCs w:val="20"/>
        </w:rPr>
        <w:t>ment of angina-like chest pain of unclear etiology [14].</w:t>
      </w:r>
    </w:p>
    <w:p w14:paraId="6572FDF7" w14:textId="77777777" w:rsidR="008C6B84" w:rsidRPr="004E3BF8" w:rsidRDefault="008C6B84" w:rsidP="008C6B84">
      <w:r w:rsidRPr="004E3BF8">
        <w:rPr>
          <w:szCs w:val="20"/>
        </w:rPr>
        <w:t> </w:t>
      </w:r>
    </w:p>
    <w:p w14:paraId="0785E658" w14:textId="77777777" w:rsidR="008C6B84" w:rsidRPr="004E3BF8" w:rsidRDefault="008C6B84" w:rsidP="008C6B84">
      <w:r w:rsidRPr="004E3BF8">
        <w:rPr>
          <w:szCs w:val="20"/>
        </w:rPr>
        <w:t> </w:t>
      </w:r>
    </w:p>
    <w:p w14:paraId="36E269E1" w14:textId="77777777" w:rsidR="008C6B84" w:rsidRPr="004E3BF8" w:rsidRDefault="008C6B84" w:rsidP="008C6B84">
      <w:r w:rsidRPr="004E3BF8">
        <w:rPr>
          <w:szCs w:val="20"/>
        </w:rPr>
        <w:t xml:space="preserve">--- </w:t>
      </w:r>
      <w:proofErr w:type="gramStart"/>
      <w:r w:rsidRPr="004E3BF8">
        <w:rPr>
          <w:szCs w:val="20"/>
        </w:rPr>
        <w:t>CONFOUNDERS ?</w:t>
      </w:r>
      <w:proofErr w:type="gramEnd"/>
    </w:p>
    <w:p w14:paraId="2704A126" w14:textId="77777777" w:rsidR="004C4798" w:rsidRPr="004E3BF8" w:rsidRDefault="008C6B84" w:rsidP="008C6B84">
      <w:pPr>
        <w:rPr>
          <w:szCs w:val="20"/>
        </w:rPr>
      </w:pPr>
      <w:r w:rsidRPr="004E3BF8">
        <w:rPr>
          <w:szCs w:val="20"/>
        </w:rPr>
        <w:t xml:space="preserve">-------- </w:t>
      </w:r>
      <w:proofErr w:type="gramStart"/>
      <w:r w:rsidRPr="004E3BF8">
        <w:rPr>
          <w:szCs w:val="20"/>
        </w:rPr>
        <w:t>on</w:t>
      </w:r>
      <w:proofErr w:type="gramEnd"/>
      <w:r w:rsidRPr="004E3BF8">
        <w:rPr>
          <w:szCs w:val="20"/>
        </w:rPr>
        <w:t xml:space="preserve"> </w:t>
      </w:r>
      <w:proofErr w:type="spellStart"/>
      <w:r w:rsidRPr="004E3BF8">
        <w:rPr>
          <w:szCs w:val="20"/>
        </w:rPr>
        <w:t>pressors</w:t>
      </w:r>
      <w:proofErr w:type="spellEnd"/>
      <w:r w:rsidRPr="004E3BF8">
        <w:rPr>
          <w:szCs w:val="20"/>
        </w:rPr>
        <w:t xml:space="preserve"> at time of study? </w:t>
      </w:r>
      <w:proofErr w:type="gramStart"/>
      <w:r w:rsidR="004C4798" w:rsidRPr="004E3BF8">
        <w:rPr>
          <w:szCs w:val="20"/>
        </w:rPr>
        <w:t>before</w:t>
      </w:r>
      <w:proofErr w:type="gramEnd"/>
      <w:r w:rsidR="004C4798" w:rsidRPr="004E3BF8">
        <w:rPr>
          <w:szCs w:val="20"/>
        </w:rPr>
        <w:t xml:space="preserve"> or after echo?</w:t>
      </w:r>
    </w:p>
    <w:p w14:paraId="77A7026C" w14:textId="77777777" w:rsidR="008C6B84" w:rsidRPr="004E3BF8" w:rsidRDefault="004C4798" w:rsidP="008C6B84">
      <w:r w:rsidRPr="004E3BF8">
        <w:rPr>
          <w:szCs w:val="20"/>
        </w:rPr>
        <w:t xml:space="preserve">-------- </w:t>
      </w:r>
      <w:proofErr w:type="gramStart"/>
      <w:r w:rsidR="008C6B84" w:rsidRPr="004E3BF8">
        <w:rPr>
          <w:szCs w:val="20"/>
        </w:rPr>
        <w:t>associated</w:t>
      </w:r>
      <w:proofErr w:type="gramEnd"/>
      <w:r w:rsidR="008C6B84" w:rsidRPr="004E3BF8">
        <w:rPr>
          <w:szCs w:val="20"/>
        </w:rPr>
        <w:t xml:space="preserve"> with certain </w:t>
      </w:r>
      <w:proofErr w:type="spellStart"/>
      <w:r w:rsidR="008C6B84" w:rsidRPr="004E3BF8">
        <w:rPr>
          <w:szCs w:val="20"/>
        </w:rPr>
        <w:t>pressor</w:t>
      </w:r>
      <w:proofErr w:type="spellEnd"/>
      <w:r w:rsidR="008C6B84" w:rsidRPr="004E3BF8">
        <w:rPr>
          <w:szCs w:val="20"/>
        </w:rPr>
        <w:t xml:space="preserve"> as causal agent?</w:t>
      </w:r>
    </w:p>
    <w:p w14:paraId="5D14DE59" w14:textId="77777777" w:rsidR="008C6B84" w:rsidRPr="004E3BF8" w:rsidRDefault="008C6B84" w:rsidP="008C6B84">
      <w:r w:rsidRPr="004E3BF8">
        <w:rPr>
          <w:szCs w:val="20"/>
        </w:rPr>
        <w:t> </w:t>
      </w:r>
    </w:p>
    <w:p w14:paraId="04A2D294" w14:textId="77777777" w:rsidR="007E2E42" w:rsidRPr="004E3BF8" w:rsidRDefault="008C6B84" w:rsidP="007E2E42">
      <w:r w:rsidRPr="004E3BF8">
        <w:rPr>
          <w:szCs w:val="20"/>
        </w:rPr>
        <w:t> </w:t>
      </w:r>
    </w:p>
    <w:p w14:paraId="75752DDC" w14:textId="77777777" w:rsidR="00033D7A" w:rsidRPr="004E3BF8" w:rsidRDefault="007E2E42" w:rsidP="00B15802">
      <w:pPr>
        <w:outlineLvl w:val="0"/>
        <w:rPr>
          <w:b/>
        </w:rPr>
      </w:pPr>
      <w:r w:rsidRPr="004E3BF8">
        <w:rPr>
          <w:b/>
        </w:rPr>
        <w:t>Conclusion:</w:t>
      </w:r>
    </w:p>
    <w:p w14:paraId="2B6D56AC" w14:textId="77777777" w:rsidR="007E2E42" w:rsidRPr="004E3BF8" w:rsidRDefault="007E2E42" w:rsidP="007E2E42">
      <w:pPr>
        <w:rPr>
          <w:b/>
        </w:rPr>
      </w:pPr>
    </w:p>
    <w:p w14:paraId="1CA2C0CE" w14:textId="77777777" w:rsidR="00EA5663" w:rsidRPr="004E3BF8" w:rsidRDefault="007E2E42" w:rsidP="007E2E42">
      <w:r w:rsidRPr="004E3BF8">
        <w:t xml:space="preserve">Patients with </w:t>
      </w:r>
      <w:proofErr w:type="spellStart"/>
      <w:r w:rsidRPr="004E3BF8">
        <w:t>hyperdynamic</w:t>
      </w:r>
      <w:proofErr w:type="spellEnd"/>
      <w:r w:rsidRPr="004E3BF8">
        <w:t xml:space="preserve"> LVEF in the ICU clearly have significantly increased mortality. Subgroup analysis of acute HDLVEF surprisingly does not show increase in mortality, but may be underpowered</w:t>
      </w:r>
      <w:r w:rsidR="001529CB">
        <w:t xml:space="preserve"> given decreased sample size of confirmed acute HDLVEF</w:t>
      </w:r>
      <w:r w:rsidRPr="004E3BF8">
        <w:t xml:space="preserve">. The etiology of HDLVEF remains unknown, and may be a result of increased </w:t>
      </w:r>
      <w:proofErr w:type="spellStart"/>
      <w:r w:rsidRPr="004E3BF8">
        <w:t>catecholamines</w:t>
      </w:r>
      <w:proofErr w:type="spellEnd"/>
      <w:r w:rsidRPr="004E3BF8">
        <w:t xml:space="preserve"> during cytokine storm. It is unclear if the presence </w:t>
      </w:r>
      <w:proofErr w:type="gramStart"/>
      <w:r w:rsidRPr="004E3BF8">
        <w:t xml:space="preserve">of  </w:t>
      </w:r>
      <w:proofErr w:type="spellStart"/>
      <w:r w:rsidRPr="004E3BF8">
        <w:t>hyperdynami</w:t>
      </w:r>
      <w:r w:rsidR="001529CB">
        <w:t>c</w:t>
      </w:r>
      <w:proofErr w:type="spellEnd"/>
      <w:proofErr w:type="gramEnd"/>
      <w:r w:rsidR="001529CB">
        <w:t xml:space="preserve"> LVEF itself worsens outcomes.</w:t>
      </w:r>
    </w:p>
    <w:p w14:paraId="2ACB5AC8" w14:textId="77777777" w:rsidR="001529CB" w:rsidRDefault="001529CB" w:rsidP="00EA5663">
      <w:pPr>
        <w:rPr>
          <w:szCs w:val="20"/>
        </w:rPr>
      </w:pPr>
    </w:p>
    <w:p w14:paraId="56666A1F" w14:textId="77777777" w:rsidR="00EA5663" w:rsidRPr="004E3BF8" w:rsidRDefault="00EA5663" w:rsidP="00EA5663">
      <w:r w:rsidRPr="004E3BF8">
        <w:rPr>
          <w:szCs w:val="20"/>
        </w:rPr>
        <w:t>Future studies to see if...</w:t>
      </w:r>
    </w:p>
    <w:p w14:paraId="3201FB55" w14:textId="77777777" w:rsidR="00EA5663" w:rsidRPr="004E3BF8" w:rsidRDefault="00EA5663" w:rsidP="00EA5663">
      <w:r w:rsidRPr="004E3BF8">
        <w:rPr>
          <w:szCs w:val="20"/>
        </w:rPr>
        <w:t xml:space="preserve">--- </w:t>
      </w:r>
      <w:proofErr w:type="gramStart"/>
      <w:r w:rsidRPr="004E3BF8">
        <w:rPr>
          <w:szCs w:val="20"/>
        </w:rPr>
        <w:t>modulating</w:t>
      </w:r>
      <w:proofErr w:type="gramEnd"/>
      <w:r w:rsidRPr="004E3BF8">
        <w:rPr>
          <w:szCs w:val="20"/>
        </w:rPr>
        <w:t xml:space="preserve"> </w:t>
      </w:r>
      <w:proofErr w:type="spellStart"/>
      <w:r w:rsidRPr="004E3BF8">
        <w:rPr>
          <w:szCs w:val="20"/>
        </w:rPr>
        <w:t>hyperdynamic</w:t>
      </w:r>
      <w:proofErr w:type="spellEnd"/>
      <w:r w:rsidRPr="004E3BF8">
        <w:rPr>
          <w:szCs w:val="20"/>
        </w:rPr>
        <w:t xml:space="preserve"> EF improves outcomes; </w:t>
      </w:r>
      <w:proofErr w:type="spellStart"/>
      <w:r w:rsidRPr="004E3BF8">
        <w:rPr>
          <w:szCs w:val="20"/>
        </w:rPr>
        <w:t>Esmolol</w:t>
      </w:r>
      <w:proofErr w:type="spellEnd"/>
      <w:r w:rsidRPr="004E3BF8">
        <w:rPr>
          <w:szCs w:val="20"/>
        </w:rPr>
        <w:t xml:space="preserve"> study?</w:t>
      </w:r>
    </w:p>
    <w:p w14:paraId="1113BE14" w14:textId="77777777" w:rsidR="00EA5663" w:rsidRPr="004E3BF8" w:rsidRDefault="00EA5663" w:rsidP="00EA5663">
      <w:r w:rsidRPr="004E3BF8">
        <w:rPr>
          <w:szCs w:val="20"/>
        </w:rPr>
        <w:t> </w:t>
      </w:r>
    </w:p>
    <w:p w14:paraId="3D6FC2B5" w14:textId="77777777" w:rsidR="00853541" w:rsidRDefault="00EA5663" w:rsidP="00EA5663">
      <w:pPr>
        <w:rPr>
          <w:szCs w:val="20"/>
        </w:rPr>
      </w:pPr>
      <w:r w:rsidRPr="004E3BF8">
        <w:rPr>
          <w:szCs w:val="20"/>
        </w:rPr>
        <w:t xml:space="preserve"> It is difficult to determine exactly why </w:t>
      </w:r>
      <w:proofErr w:type="spellStart"/>
      <w:r w:rsidRPr="004E3BF8">
        <w:rPr>
          <w:szCs w:val="20"/>
        </w:rPr>
        <w:t>hyperdynamic</w:t>
      </w:r>
      <w:proofErr w:type="spellEnd"/>
      <w:r w:rsidRPr="004E3BF8">
        <w:rPr>
          <w:szCs w:val="20"/>
        </w:rPr>
        <w:t xml:space="preserve"> LVEF has a worse prognosis when associated with an ICU admission. The etiology may be direct or indirect.  </w:t>
      </w:r>
    </w:p>
    <w:p w14:paraId="038D7180" w14:textId="77777777" w:rsidR="00853541" w:rsidRDefault="00853541" w:rsidP="00EA5663">
      <w:pPr>
        <w:rPr>
          <w:szCs w:val="20"/>
        </w:rPr>
      </w:pPr>
      <w:r>
        <w:rPr>
          <w:szCs w:val="20"/>
        </w:rPr>
        <w:t xml:space="preserve">- </w:t>
      </w:r>
      <w:r w:rsidR="00EA5663" w:rsidRPr="004E3BF8">
        <w:rPr>
          <w:szCs w:val="20"/>
        </w:rPr>
        <w:t>Direct</w:t>
      </w:r>
      <w:proofErr w:type="gramStart"/>
      <w:r w:rsidR="00EA5663" w:rsidRPr="004E3BF8">
        <w:rPr>
          <w:szCs w:val="20"/>
        </w:rPr>
        <w:t>: ?</w:t>
      </w:r>
      <w:proofErr w:type="gramEnd"/>
      <w:r w:rsidR="00EA5663" w:rsidRPr="004E3BF8">
        <w:rPr>
          <w:szCs w:val="20"/>
        </w:rPr>
        <w:t xml:space="preserve"> Transient i</w:t>
      </w:r>
      <w:r w:rsidR="00366AB1">
        <w:rPr>
          <w:szCs w:val="20"/>
        </w:rPr>
        <w:t>schemia, increased O2 demands</w:t>
      </w:r>
    </w:p>
    <w:p w14:paraId="6447E383" w14:textId="77777777" w:rsidR="00853541" w:rsidRDefault="00853541" w:rsidP="00EA5663">
      <w:pPr>
        <w:rPr>
          <w:szCs w:val="20"/>
        </w:rPr>
      </w:pPr>
      <w:r>
        <w:rPr>
          <w:szCs w:val="20"/>
        </w:rPr>
        <w:t>- I</w:t>
      </w:r>
      <w:r w:rsidR="00EA5663" w:rsidRPr="004E3BF8">
        <w:rPr>
          <w:szCs w:val="20"/>
        </w:rPr>
        <w:t>ndirect: marker of sicker patient</w:t>
      </w:r>
      <w:r>
        <w:rPr>
          <w:szCs w:val="20"/>
        </w:rPr>
        <w:t xml:space="preserve"> or disease process</w:t>
      </w:r>
      <w:r w:rsidR="00366AB1">
        <w:rPr>
          <w:szCs w:val="20"/>
        </w:rPr>
        <w:t xml:space="preserve"> not captured by SAPS score</w:t>
      </w:r>
      <w:r w:rsidR="00EA5663" w:rsidRPr="004E3BF8">
        <w:rPr>
          <w:szCs w:val="20"/>
        </w:rPr>
        <w:t xml:space="preserve">?  </w:t>
      </w:r>
    </w:p>
    <w:p w14:paraId="34EFF248" w14:textId="77777777" w:rsidR="007E2E42" w:rsidRPr="004E3BF8" w:rsidRDefault="007E2E42" w:rsidP="007E2E42"/>
    <w:p w14:paraId="742E77E3" w14:textId="77777777" w:rsidR="007E2E42" w:rsidRPr="004E3BF8" w:rsidRDefault="007E2E42" w:rsidP="007E2E42"/>
    <w:p w14:paraId="35BA4776" w14:textId="77777777" w:rsidR="007E2E42" w:rsidRPr="004E3BF8" w:rsidRDefault="007E2E42" w:rsidP="00B15802">
      <w:pPr>
        <w:outlineLvl w:val="0"/>
        <w:rPr>
          <w:b/>
        </w:rPr>
      </w:pPr>
      <w:r w:rsidRPr="004E3BF8">
        <w:rPr>
          <w:b/>
        </w:rPr>
        <w:t>References:</w:t>
      </w:r>
    </w:p>
    <w:p w14:paraId="4654476B" w14:textId="77777777" w:rsidR="007E2E42" w:rsidRPr="004E3BF8" w:rsidRDefault="00EA5663" w:rsidP="007E2E42">
      <w:r w:rsidRPr="004E3BF8">
        <w:t>-</w:t>
      </w:r>
      <w:r w:rsidR="007E2E42" w:rsidRPr="004E3BF8">
        <w:t xml:space="preserve"> </w:t>
      </w:r>
      <w:proofErr w:type="spellStart"/>
      <w:r w:rsidR="007E2E42" w:rsidRPr="004E3BF8">
        <w:t>Adrianchfnzbraun</w:t>
      </w:r>
      <w:proofErr w:type="spellEnd"/>
      <w:r w:rsidR="007E2E42" w:rsidRPr="004E3BF8">
        <w:t xml:space="preserve">, et al. </w:t>
      </w:r>
      <w:proofErr w:type="spellStart"/>
      <w:r w:rsidR="007E2E42" w:rsidRPr="004E3BF8">
        <w:t>Transesophageal</w:t>
      </w:r>
      <w:proofErr w:type="spellEnd"/>
      <w:r w:rsidR="007E2E42" w:rsidRPr="004E3BF8">
        <w:t xml:space="preserve"> Echocardiography in the Intensive Care Unit: Impact on Diagnosis and Decision-Making. Stanford University School of Medicine. </w:t>
      </w:r>
      <w:proofErr w:type="spellStart"/>
      <w:r w:rsidR="007E2E42" w:rsidRPr="004E3BF8">
        <w:t>Clin</w:t>
      </w:r>
      <w:proofErr w:type="spellEnd"/>
      <w:r w:rsidR="007E2E42" w:rsidRPr="004E3BF8">
        <w:t xml:space="preserve">. Cardiology </w:t>
      </w:r>
      <w:proofErr w:type="gramStart"/>
      <w:r w:rsidR="007E2E42" w:rsidRPr="004E3BF8">
        <w:t>17  438</w:t>
      </w:r>
      <w:proofErr w:type="gramEnd"/>
      <w:r w:rsidR="007E2E42" w:rsidRPr="004E3BF8">
        <w:t>-444  (1994).</w:t>
      </w:r>
    </w:p>
    <w:p w14:paraId="2A44ADA3" w14:textId="77777777" w:rsidR="007E2E42" w:rsidRPr="004E3BF8" w:rsidRDefault="007E2E42" w:rsidP="007E2E42"/>
    <w:p w14:paraId="27C610EC" w14:textId="77777777" w:rsidR="007E2E42" w:rsidRPr="004E3BF8" w:rsidRDefault="00EA5663" w:rsidP="007E2E42">
      <w:r w:rsidRPr="004E3BF8">
        <w:t>-</w:t>
      </w:r>
      <w:r w:rsidR="007E2E42" w:rsidRPr="004E3BF8">
        <w:t xml:space="preserve"> </w:t>
      </w:r>
      <w:proofErr w:type="spellStart"/>
      <w:r w:rsidR="007E2E42" w:rsidRPr="004E3BF8">
        <w:t>Marik</w:t>
      </w:r>
      <w:proofErr w:type="spellEnd"/>
      <w:r w:rsidR="007E2E42" w:rsidRPr="004E3BF8">
        <w:t xml:space="preserve"> P, Beaulieu Y, MD. Bedside Ultrasonography in the ICU: Part 1. Chest August 2005, </w:t>
      </w:r>
      <w:proofErr w:type="spellStart"/>
      <w:r w:rsidR="007E2E42" w:rsidRPr="004E3BF8">
        <w:t>Vol</w:t>
      </w:r>
      <w:proofErr w:type="spellEnd"/>
      <w:r w:rsidR="007E2E42" w:rsidRPr="004E3BF8">
        <w:t xml:space="preserve"> 128, No. 2</w:t>
      </w:r>
    </w:p>
    <w:p w14:paraId="7483E4E1" w14:textId="77777777" w:rsidR="007E2E42" w:rsidRPr="004E3BF8" w:rsidRDefault="007E2E42" w:rsidP="007E2E42"/>
    <w:p w14:paraId="02F07FF5" w14:textId="77777777" w:rsidR="007E2E42" w:rsidRPr="004E3BF8" w:rsidRDefault="00EA5663" w:rsidP="007E2E42">
      <w:r w:rsidRPr="004E3BF8">
        <w:t>-</w:t>
      </w:r>
      <w:r w:rsidR="007E2E42" w:rsidRPr="004E3BF8">
        <w:t xml:space="preserve"> </w:t>
      </w:r>
      <w:proofErr w:type="spellStart"/>
      <w:r w:rsidR="007E2E42" w:rsidRPr="004E3BF8">
        <w:t>Buonanno</w:t>
      </w:r>
      <w:proofErr w:type="spellEnd"/>
      <w:r w:rsidR="007E2E42" w:rsidRPr="004E3BF8">
        <w:t xml:space="preserve">, et al. Left ventricular function in men and women. </w:t>
      </w:r>
      <w:proofErr w:type="gramStart"/>
      <w:r w:rsidR="007E2E42" w:rsidRPr="004E3BF8">
        <w:t>Another difference between sexes.</w:t>
      </w:r>
      <w:proofErr w:type="gramEnd"/>
      <w:r w:rsidR="007E2E42" w:rsidRPr="004E3BF8">
        <w:t xml:space="preserve"> </w:t>
      </w:r>
      <w:proofErr w:type="gramStart"/>
      <w:r w:rsidR="007E2E42" w:rsidRPr="004E3BF8">
        <w:t>University Hospital of Verona Italy.</w:t>
      </w:r>
      <w:proofErr w:type="gramEnd"/>
      <w:r w:rsidR="007E2E42" w:rsidRPr="004E3BF8">
        <w:t xml:space="preserve"> European Society of Cardiology</w:t>
      </w:r>
    </w:p>
    <w:p w14:paraId="5F6982FD" w14:textId="77777777" w:rsidR="007E2E42" w:rsidRPr="004E3BF8" w:rsidRDefault="007E2E42" w:rsidP="007E2E42"/>
    <w:p w14:paraId="6DD30B76" w14:textId="77777777" w:rsidR="007E2E42" w:rsidRPr="004E3BF8" w:rsidRDefault="00EA5663" w:rsidP="007E2E42">
      <w:r w:rsidRPr="004E3BF8">
        <w:t>-</w:t>
      </w:r>
      <w:r w:rsidR="007E2E42" w:rsidRPr="004E3BF8">
        <w:t xml:space="preserve"> Abernethy WB, et al. Echocardiographic characteristics of professional football players. J Am </w:t>
      </w:r>
      <w:proofErr w:type="spellStart"/>
      <w:r w:rsidR="007E2E42" w:rsidRPr="004E3BF8">
        <w:t>Coll</w:t>
      </w:r>
      <w:proofErr w:type="spellEnd"/>
      <w:r w:rsidR="007E2E42" w:rsidRPr="004E3BF8">
        <w:t xml:space="preserve"> </w:t>
      </w:r>
      <w:proofErr w:type="spellStart"/>
      <w:r w:rsidR="007E2E42" w:rsidRPr="004E3BF8">
        <w:t>Cardiol</w:t>
      </w:r>
      <w:proofErr w:type="spellEnd"/>
      <w:r w:rsidR="007E2E42" w:rsidRPr="004E3BF8">
        <w:t>. 2003 Jan 15</w:t>
      </w:r>
      <w:proofErr w:type="gramStart"/>
      <w:r w:rsidR="007E2E42" w:rsidRPr="004E3BF8">
        <w:t>;41</w:t>
      </w:r>
      <w:proofErr w:type="gramEnd"/>
      <w:r w:rsidR="007E2E42" w:rsidRPr="004E3BF8">
        <w:t xml:space="preserve">(2):280-4. </w:t>
      </w:r>
    </w:p>
    <w:p w14:paraId="546B9FC2" w14:textId="77777777" w:rsidR="007E2E42" w:rsidRPr="004E3BF8" w:rsidRDefault="007E2E42" w:rsidP="007E2E42"/>
    <w:p w14:paraId="3FDCB2EA" w14:textId="77777777" w:rsidR="007E2E42" w:rsidRPr="004E3BF8" w:rsidRDefault="00EA5663" w:rsidP="007E2E42">
      <w:r w:rsidRPr="004E3BF8">
        <w:t>-</w:t>
      </w:r>
      <w:r w:rsidR="007E2E42" w:rsidRPr="004E3BF8">
        <w:t xml:space="preserve"> Kumar A, </w:t>
      </w:r>
      <w:proofErr w:type="spellStart"/>
      <w:r w:rsidR="007E2E42" w:rsidRPr="004E3BF8">
        <w:t>Haery</w:t>
      </w:r>
      <w:proofErr w:type="spellEnd"/>
      <w:r w:rsidR="007E2E42" w:rsidRPr="004E3BF8">
        <w:t xml:space="preserve"> C, </w:t>
      </w:r>
      <w:proofErr w:type="spellStart"/>
      <w:r w:rsidR="007E2E42" w:rsidRPr="004E3BF8">
        <w:t>Parillo</w:t>
      </w:r>
      <w:proofErr w:type="spellEnd"/>
      <w:r w:rsidR="007E2E42" w:rsidRPr="004E3BF8">
        <w:t xml:space="preserve"> JE. </w:t>
      </w:r>
      <w:proofErr w:type="gramStart"/>
      <w:r w:rsidR="007E2E42" w:rsidRPr="004E3BF8">
        <w:t>Myocardial dysfunction in septic shock.</w:t>
      </w:r>
      <w:proofErr w:type="gramEnd"/>
      <w:r w:rsidR="007E2E42" w:rsidRPr="004E3BF8">
        <w:t xml:space="preserve"> </w:t>
      </w:r>
      <w:proofErr w:type="spellStart"/>
      <w:proofErr w:type="gramStart"/>
      <w:r w:rsidR="007E2E42" w:rsidRPr="004E3BF8">
        <w:t>Crit</w:t>
      </w:r>
      <w:proofErr w:type="spellEnd"/>
      <w:r w:rsidR="007E2E42" w:rsidRPr="004E3BF8">
        <w:t xml:space="preserve"> Care </w:t>
      </w:r>
      <w:proofErr w:type="spellStart"/>
      <w:r w:rsidR="007E2E42" w:rsidRPr="004E3BF8">
        <w:t>Clin</w:t>
      </w:r>
      <w:proofErr w:type="spellEnd"/>
      <w:r w:rsidR="007E2E42" w:rsidRPr="004E3BF8">
        <w:t>.</w:t>
      </w:r>
      <w:proofErr w:type="gramEnd"/>
      <w:r w:rsidR="007E2E42" w:rsidRPr="004E3BF8">
        <w:t xml:space="preserve"> 2000 Apr</w:t>
      </w:r>
      <w:proofErr w:type="gramStart"/>
      <w:r w:rsidR="007E2E42" w:rsidRPr="004E3BF8">
        <w:t>;16</w:t>
      </w:r>
      <w:proofErr w:type="gramEnd"/>
      <w:r w:rsidR="007E2E42" w:rsidRPr="004E3BF8">
        <w:t>(2):251-87.</w:t>
      </w:r>
    </w:p>
    <w:p w14:paraId="10C881E5" w14:textId="77777777" w:rsidR="009A22FE" w:rsidRPr="004E3BF8" w:rsidRDefault="009A22FE" w:rsidP="007E2E42"/>
    <w:p w14:paraId="772BDB38" w14:textId="77777777" w:rsidR="009A22FE" w:rsidRDefault="009A22FE" w:rsidP="007E2E42">
      <w:pPr>
        <w:pBdr>
          <w:bottom w:val="single" w:sz="6" w:space="1" w:color="auto"/>
        </w:pBdr>
      </w:pPr>
    </w:p>
    <w:p w14:paraId="6885F9EA" w14:textId="77777777" w:rsidR="009A22FE" w:rsidRDefault="009A22FE" w:rsidP="007E2E42"/>
    <w:p w14:paraId="76D16889" w14:textId="77777777" w:rsidR="009A22FE" w:rsidRDefault="009A22FE" w:rsidP="007E2E42"/>
    <w:tbl>
      <w:tblPr>
        <w:tblW w:w="0" w:type="auto"/>
        <w:tblCellSpacing w:w="0" w:type="dxa"/>
        <w:tblCellMar>
          <w:left w:w="0" w:type="dxa"/>
          <w:right w:w="0" w:type="dxa"/>
        </w:tblCellMar>
        <w:tblLook w:val="0000" w:firstRow="0" w:lastRow="0" w:firstColumn="0" w:lastColumn="0" w:noHBand="0" w:noVBand="0"/>
      </w:tblPr>
      <w:tblGrid>
        <w:gridCol w:w="8640"/>
      </w:tblGrid>
      <w:tr w:rsidR="009A22FE" w:rsidRPr="009A22FE" w14:paraId="44905E64" w14:textId="77777777">
        <w:trPr>
          <w:tblCellSpacing w:w="0" w:type="dxa"/>
        </w:trPr>
        <w:tc>
          <w:tcPr>
            <w:tcW w:w="0" w:type="auto"/>
            <w:shd w:val="clear" w:color="auto" w:fill="auto"/>
            <w:vAlign w:val="center"/>
          </w:tcPr>
          <w:tbl>
            <w:tblPr>
              <w:tblW w:w="0" w:type="auto"/>
              <w:tblCellSpacing w:w="0" w:type="dxa"/>
              <w:tblCellMar>
                <w:left w:w="0" w:type="dxa"/>
                <w:right w:w="0" w:type="dxa"/>
              </w:tblCellMar>
              <w:tblLook w:val="0000" w:firstRow="0" w:lastRow="0" w:firstColumn="0" w:lastColumn="0" w:noHBand="0" w:noVBand="0"/>
            </w:tblPr>
            <w:tblGrid>
              <w:gridCol w:w="8640"/>
            </w:tblGrid>
            <w:tr w:rsidR="009A22FE" w:rsidRPr="009A22FE" w14:paraId="297DFFF9" w14:textId="77777777">
              <w:trPr>
                <w:tblCellSpacing w:w="0" w:type="dxa"/>
              </w:trPr>
              <w:tc>
                <w:tcPr>
                  <w:tcW w:w="0" w:type="auto"/>
                  <w:shd w:val="clear" w:color="auto" w:fill="auto"/>
                  <w:vAlign w:val="center"/>
                </w:tcPr>
                <w:p w14:paraId="5AA44A80" w14:textId="77777777" w:rsidR="00EA5663" w:rsidRDefault="00EA5663" w:rsidP="00EA5663">
                  <w:pPr>
                    <w:rPr>
                      <w:rFonts w:ascii="Arial" w:hAnsi="Arial"/>
                      <w:sz w:val="20"/>
                      <w:szCs w:val="20"/>
                    </w:rPr>
                  </w:pPr>
                  <w:r w:rsidRPr="009A22FE">
                    <w:rPr>
                      <w:rFonts w:ascii="Arial" w:hAnsi="Arial"/>
                      <w:sz w:val="20"/>
                      <w:szCs w:val="20"/>
                    </w:rPr>
                    <w:t xml:space="preserve"> </w:t>
                  </w:r>
                </w:p>
                <w:p w14:paraId="6BCAFEB8" w14:textId="77777777" w:rsidR="00EA5663" w:rsidRPr="009A22FE" w:rsidRDefault="00EA5663" w:rsidP="00EA5663">
                  <w:pPr>
                    <w:rPr>
                      <w:rFonts w:ascii="Arial" w:hAnsi="Arial"/>
                      <w:sz w:val="20"/>
                      <w:szCs w:val="20"/>
                    </w:rPr>
                  </w:pPr>
                  <w:r>
                    <w:rPr>
                      <w:rFonts w:ascii="Arial" w:hAnsi="Arial"/>
                      <w:sz w:val="20"/>
                      <w:szCs w:val="20"/>
                    </w:rPr>
                    <w:t>LITERATURE REVIEW:</w:t>
                  </w:r>
                </w:p>
                <w:p w14:paraId="659ABA19" w14:textId="77777777" w:rsidR="009A22FE" w:rsidRPr="009A22FE" w:rsidRDefault="009A22FE" w:rsidP="009A22FE">
                  <w:pPr>
                    <w:rPr>
                      <w:rFonts w:ascii="Arial" w:hAnsi="Arial"/>
                    </w:rPr>
                  </w:pPr>
                </w:p>
                <w:p w14:paraId="7BE24897" w14:textId="77777777" w:rsidR="009A22FE" w:rsidRPr="009A22FE" w:rsidRDefault="009A22FE" w:rsidP="008C6B84">
                  <w:pPr>
                    <w:rPr>
                      <w:rFonts w:ascii="Arial" w:hAnsi="Arial"/>
                    </w:rPr>
                  </w:pPr>
                  <w:r w:rsidRPr="009A22FE">
                    <w:rPr>
                      <w:rFonts w:ascii="Arial" w:hAnsi="Arial"/>
                      <w:sz w:val="20"/>
                      <w:szCs w:val="20"/>
                    </w:rPr>
                    <w:t>  </w:t>
                  </w:r>
                </w:p>
                <w:p w14:paraId="3307BE32" w14:textId="77777777" w:rsidR="009A22FE" w:rsidRPr="009A22FE" w:rsidRDefault="009A22FE" w:rsidP="009A22FE">
                  <w:pPr>
                    <w:rPr>
                      <w:rFonts w:ascii="Arial" w:hAnsi="Arial"/>
                    </w:rPr>
                  </w:pPr>
                  <w:r w:rsidRPr="009A22FE">
                    <w:rPr>
                      <w:rFonts w:ascii="Arial" w:hAnsi="Arial"/>
                      <w:sz w:val="20"/>
                      <w:szCs w:val="20"/>
                    </w:rPr>
                    <w:t>--PUBMED SEARCH: 78 results "</w:t>
                  </w:r>
                  <w:proofErr w:type="spellStart"/>
                  <w:r w:rsidRPr="009A22FE">
                    <w:rPr>
                      <w:rFonts w:ascii="Arial" w:hAnsi="Arial"/>
                      <w:sz w:val="20"/>
                      <w:szCs w:val="20"/>
                    </w:rPr>
                    <w:t>hyperdynamic</w:t>
                  </w:r>
                  <w:proofErr w:type="spellEnd"/>
                  <w:r w:rsidRPr="009A22FE">
                    <w:rPr>
                      <w:rFonts w:ascii="Arial" w:hAnsi="Arial"/>
                      <w:sz w:val="20"/>
                      <w:szCs w:val="20"/>
                    </w:rPr>
                    <w:t xml:space="preserve"> ejection fraction"</w:t>
                  </w:r>
                </w:p>
                <w:p w14:paraId="4B184906" w14:textId="77777777" w:rsidR="009A22FE" w:rsidRPr="009A22FE" w:rsidRDefault="009A22FE" w:rsidP="009A22FE">
                  <w:pPr>
                    <w:rPr>
                      <w:rFonts w:ascii="Arial" w:hAnsi="Arial"/>
                    </w:rPr>
                  </w:pPr>
                  <w:r w:rsidRPr="009A22FE">
                    <w:rPr>
                      <w:rFonts w:ascii="Arial" w:hAnsi="Arial"/>
                      <w:sz w:val="20"/>
                      <w:szCs w:val="20"/>
                    </w:rPr>
                    <w:t> </w:t>
                  </w:r>
                </w:p>
                <w:p w14:paraId="7DB6423E" w14:textId="77777777" w:rsidR="009A22FE" w:rsidRPr="009A22FE" w:rsidRDefault="009A22FE" w:rsidP="009A22FE">
                  <w:pPr>
                    <w:rPr>
                      <w:rFonts w:ascii="Arial" w:hAnsi="Arial"/>
                    </w:rPr>
                  </w:pPr>
                  <w:r w:rsidRPr="009A22FE">
                    <w:rPr>
                      <w:rFonts w:ascii="Arial" w:hAnsi="Arial"/>
                      <w:sz w:val="20"/>
                      <w:szCs w:val="20"/>
                    </w:rPr>
                    <w:t>1) Sepsis-induced cardiomyopathy: a review of pathophysiologic mechanisms.</w:t>
                  </w:r>
                </w:p>
                <w:p w14:paraId="54184746" w14:textId="77777777" w:rsidR="009A22FE" w:rsidRPr="009A22FE" w:rsidRDefault="009A22FE" w:rsidP="009A22FE">
                  <w:pPr>
                    <w:rPr>
                      <w:rFonts w:ascii="Arial" w:hAnsi="Arial"/>
                    </w:rPr>
                  </w:pPr>
                  <w:r w:rsidRPr="009A22FE">
                    <w:rPr>
                      <w:rFonts w:ascii="Arial" w:hAnsi="Arial"/>
                      <w:sz w:val="20"/>
                      <w:szCs w:val="20"/>
                    </w:rPr>
                    <w:t xml:space="preserve">-Traditionally, the physiologic disturbances have classically been described in a biphasic spectrum: early </w:t>
                  </w:r>
                  <w:proofErr w:type="spellStart"/>
                  <w:r w:rsidRPr="009A22FE">
                    <w:rPr>
                      <w:rFonts w:ascii="Arial" w:hAnsi="Arial"/>
                      <w:sz w:val="20"/>
                      <w:szCs w:val="20"/>
                    </w:rPr>
                    <w:t>hyperdynamic</w:t>
                  </w:r>
                  <w:proofErr w:type="spellEnd"/>
                  <w:r w:rsidRPr="009A22FE">
                    <w:rPr>
                      <w:rFonts w:ascii="Arial" w:hAnsi="Arial"/>
                      <w:sz w:val="20"/>
                      <w:szCs w:val="20"/>
                    </w:rPr>
                    <w:t xml:space="preserve"> shock characterized by increased cardiac output, decreased systemic vascular resistance (SVR) and warm, perfused skin, followed by cold </w:t>
                  </w:r>
                  <w:proofErr w:type="spellStart"/>
                  <w:r w:rsidRPr="009A22FE">
                    <w:rPr>
                      <w:rFonts w:ascii="Arial" w:hAnsi="Arial"/>
                      <w:sz w:val="20"/>
                      <w:szCs w:val="20"/>
                    </w:rPr>
                    <w:t>hypodynamic</w:t>
                  </w:r>
                  <w:proofErr w:type="spellEnd"/>
                  <w:r w:rsidRPr="009A22FE">
                    <w:rPr>
                      <w:rFonts w:ascii="Arial" w:hAnsi="Arial"/>
                      <w:sz w:val="20"/>
                      <w:szCs w:val="20"/>
                    </w:rPr>
                    <w:t xml:space="preserve"> shock, during which SVR increases to compensate for worsened cardiac output, resulting in tissue </w:t>
                  </w:r>
                  <w:proofErr w:type="spellStart"/>
                  <w:r w:rsidRPr="009A22FE">
                    <w:rPr>
                      <w:rFonts w:ascii="Arial" w:hAnsi="Arial"/>
                      <w:sz w:val="20"/>
                      <w:szCs w:val="20"/>
                    </w:rPr>
                    <w:t>hypoperfusion</w:t>
                  </w:r>
                  <w:proofErr w:type="spellEnd"/>
                  <w:r w:rsidRPr="009A22FE">
                    <w:rPr>
                      <w:rFonts w:ascii="Arial" w:hAnsi="Arial"/>
                      <w:sz w:val="20"/>
                      <w:szCs w:val="20"/>
                    </w:rPr>
                    <w:t xml:space="preserve">, cool skin and eventual organ failure (link). However, recent research suggests that </w:t>
                  </w:r>
                  <w:proofErr w:type="spellStart"/>
                  <w:r w:rsidRPr="009A22FE">
                    <w:rPr>
                      <w:rFonts w:ascii="Arial" w:hAnsi="Arial"/>
                      <w:sz w:val="20"/>
                      <w:szCs w:val="20"/>
                    </w:rPr>
                    <w:t>hypodynamic</w:t>
                  </w:r>
                  <w:proofErr w:type="spellEnd"/>
                  <w:r w:rsidRPr="009A22FE">
                    <w:rPr>
                      <w:rFonts w:ascii="Arial" w:hAnsi="Arial"/>
                      <w:sz w:val="20"/>
                      <w:szCs w:val="20"/>
                    </w:rPr>
                    <w:t xml:space="preserve"> shock is a mere manifestation of inadequate volume resuscitation and may be prevented by appropriate volume loading</w:t>
                  </w:r>
                </w:p>
                <w:p w14:paraId="427320EC" w14:textId="77777777" w:rsidR="009A22FE" w:rsidRPr="009A22FE" w:rsidRDefault="009A22FE" w:rsidP="009A22FE">
                  <w:pPr>
                    <w:rPr>
                      <w:rFonts w:ascii="Arial" w:hAnsi="Arial"/>
                    </w:rPr>
                  </w:pPr>
                  <w:r w:rsidRPr="009A22FE">
                    <w:rPr>
                      <w:rFonts w:ascii="Arial" w:hAnsi="Arial"/>
                      <w:sz w:val="20"/>
                      <w:szCs w:val="20"/>
                    </w:rPr>
                    <w:t xml:space="preserve">Experimental evidence indicates that even patients with so-called </w:t>
                  </w:r>
                  <w:proofErr w:type="spellStart"/>
                  <w:r w:rsidRPr="009A22FE">
                    <w:rPr>
                      <w:rFonts w:ascii="Arial" w:hAnsi="Arial"/>
                      <w:sz w:val="20"/>
                      <w:szCs w:val="20"/>
                    </w:rPr>
                    <w:t>hyperdynamic</w:t>
                  </w:r>
                  <w:proofErr w:type="spellEnd"/>
                  <w:r w:rsidRPr="009A22FE">
                    <w:rPr>
                      <w:rFonts w:ascii="Arial" w:hAnsi="Arial"/>
                      <w:sz w:val="20"/>
                      <w:szCs w:val="20"/>
                    </w:rPr>
                    <w:t xml:space="preserve"> shock exhibit myocardial dysfunction relative to non-septic controls [3]. These patients have lower stroke work indices (stroke volume x mean arterial blood pressure, standardized for body surface area) as a function of end-diastolic volume, marking a downward and rightward shift of the Frank-Starling mechanism [4]. In fact, dilatation of the left ventricle in this setting is seen as an adaptive response that preserves cardiac output via the Starling mechanism, and it has been associated with lower mortality and improved prognosis in patients with sepsis [5]. Earlier studies [6] note survivors of septic cardiomyopathy have significantly more dilated left ventricles (LV) and decreased ejection fractions (EF) relative to non-survivors [6]. However, newer literature has shown that lower ejection fractions translate into poorer prognoses [2].</w:t>
                  </w:r>
                </w:p>
                <w:p w14:paraId="55C2C511" w14:textId="77777777" w:rsidR="009A22FE" w:rsidRPr="009A22FE" w:rsidRDefault="009A22FE" w:rsidP="009A22FE">
                  <w:pPr>
                    <w:rPr>
                      <w:rFonts w:ascii="Arial" w:hAnsi="Arial"/>
                    </w:rPr>
                  </w:pPr>
                  <w:r w:rsidRPr="009A22FE">
                    <w:rPr>
                      <w:rFonts w:ascii="Arial" w:hAnsi="Arial"/>
                      <w:sz w:val="20"/>
                      <w:szCs w:val="20"/>
                    </w:rPr>
                    <w:t> </w:t>
                  </w:r>
                </w:p>
                <w:p w14:paraId="2C0EF405" w14:textId="77777777" w:rsidR="009A22FE" w:rsidRPr="009A22FE" w:rsidRDefault="009A22FE" w:rsidP="009A22FE">
                  <w:pPr>
                    <w:rPr>
                      <w:rFonts w:ascii="Arial" w:hAnsi="Arial"/>
                    </w:rPr>
                  </w:pPr>
                  <w:r w:rsidRPr="009A22FE">
                    <w:rPr>
                      <w:rFonts w:ascii="Arial" w:hAnsi="Arial"/>
                      <w:sz w:val="20"/>
                      <w:szCs w:val="20"/>
                    </w:rPr>
                    <w:t xml:space="preserve">2) Diagnostic accuracy of left ventricular function for identifying sepsis among emergency department patients with </w:t>
                  </w:r>
                  <w:proofErr w:type="spellStart"/>
                  <w:r w:rsidRPr="009A22FE">
                    <w:rPr>
                      <w:rFonts w:ascii="Arial" w:hAnsi="Arial"/>
                      <w:sz w:val="20"/>
                      <w:szCs w:val="20"/>
                    </w:rPr>
                    <w:t>nontraumatic</w:t>
                  </w:r>
                  <w:proofErr w:type="spellEnd"/>
                  <w:r w:rsidRPr="009A22FE">
                    <w:rPr>
                      <w:rFonts w:ascii="Arial" w:hAnsi="Arial"/>
                      <w:sz w:val="20"/>
                      <w:szCs w:val="20"/>
                    </w:rPr>
                    <w:t xml:space="preserve"> symptomatic undifferentiated hypotension.</w:t>
                  </w:r>
                </w:p>
                <w:p w14:paraId="54B42B4C" w14:textId="77777777" w:rsidR="009A22FE" w:rsidRPr="009A22FE" w:rsidRDefault="009A22FE" w:rsidP="009A22FE">
                  <w:pPr>
                    <w:rPr>
                      <w:rFonts w:ascii="Arial" w:hAnsi="Arial"/>
                    </w:rPr>
                  </w:pPr>
                  <w:r w:rsidRPr="009A22FE">
                    <w:rPr>
                      <w:rFonts w:ascii="Arial" w:hAnsi="Arial"/>
                      <w:sz w:val="20"/>
                      <w:szCs w:val="20"/>
                    </w:rPr>
                    <w:t xml:space="preserve">Jones AE, Craddock PA, </w:t>
                  </w:r>
                  <w:proofErr w:type="spellStart"/>
                  <w:r w:rsidRPr="009A22FE">
                    <w:rPr>
                      <w:rFonts w:ascii="Arial" w:hAnsi="Arial"/>
                      <w:sz w:val="20"/>
                      <w:szCs w:val="20"/>
                    </w:rPr>
                    <w:t>Tayal</w:t>
                  </w:r>
                  <w:proofErr w:type="spellEnd"/>
                  <w:r w:rsidRPr="009A22FE">
                    <w:rPr>
                      <w:rFonts w:ascii="Arial" w:hAnsi="Arial"/>
                      <w:sz w:val="20"/>
                      <w:szCs w:val="20"/>
                    </w:rPr>
                    <w:t xml:space="preserve"> VS, Kline JA.</w:t>
                  </w:r>
                </w:p>
                <w:p w14:paraId="1EEDE764" w14:textId="77777777" w:rsidR="009A22FE" w:rsidRPr="009A22FE" w:rsidRDefault="009A22FE" w:rsidP="009A22FE">
                  <w:pPr>
                    <w:rPr>
                      <w:rFonts w:ascii="Arial" w:hAnsi="Arial"/>
                    </w:rPr>
                  </w:pPr>
                  <w:r w:rsidRPr="009A22FE">
                    <w:rPr>
                      <w:rFonts w:ascii="Arial" w:hAnsi="Arial"/>
                      <w:sz w:val="20"/>
                      <w:szCs w:val="20"/>
                    </w:rPr>
                    <w:t>Source</w:t>
                  </w:r>
                </w:p>
                <w:p w14:paraId="27D2A692" w14:textId="77777777" w:rsidR="009A22FE" w:rsidRPr="009A22FE" w:rsidRDefault="009A22FE" w:rsidP="009A22FE">
                  <w:pPr>
                    <w:rPr>
                      <w:rFonts w:ascii="Arial" w:hAnsi="Arial"/>
                    </w:rPr>
                  </w:pPr>
                  <w:r w:rsidRPr="009A22FE">
                    <w:rPr>
                      <w:rFonts w:ascii="Arial" w:hAnsi="Arial"/>
                      <w:sz w:val="20"/>
                      <w:szCs w:val="20"/>
                    </w:rPr>
                    <w:t xml:space="preserve">The sensitivity and specificity of </w:t>
                  </w:r>
                  <w:proofErr w:type="spellStart"/>
                  <w:r w:rsidRPr="009A22FE">
                    <w:rPr>
                      <w:rFonts w:ascii="Arial" w:hAnsi="Arial"/>
                      <w:sz w:val="20"/>
                      <w:szCs w:val="20"/>
                    </w:rPr>
                    <w:t>hyperdynamic</w:t>
                  </w:r>
                  <w:proofErr w:type="spellEnd"/>
                  <w:r w:rsidRPr="009A22FE">
                    <w:rPr>
                      <w:rFonts w:ascii="Arial" w:hAnsi="Arial"/>
                      <w:sz w:val="20"/>
                      <w:szCs w:val="20"/>
                    </w:rPr>
                    <w:t xml:space="preserve"> LVF for predicting sepsis were 33% (95% CI 19%-50%) and 94% (85%-98%), respectively. </w:t>
                  </w:r>
                  <w:proofErr w:type="spellStart"/>
                  <w:r w:rsidRPr="009A22FE">
                    <w:rPr>
                      <w:rFonts w:ascii="Arial" w:hAnsi="Arial"/>
                      <w:sz w:val="20"/>
                      <w:szCs w:val="20"/>
                    </w:rPr>
                    <w:t>Hyperdynamic</w:t>
                  </w:r>
                  <w:proofErr w:type="spellEnd"/>
                  <w:r w:rsidRPr="009A22FE">
                    <w:rPr>
                      <w:rFonts w:ascii="Arial" w:hAnsi="Arial"/>
                      <w:sz w:val="20"/>
                      <w:szCs w:val="20"/>
                    </w:rPr>
                    <w:t xml:space="preserve"> LVF had a positive likelihood ratio of 5.3 for the diagnosis of sepsis and was a strong independent predictor of sepsis as the final diagnosis with an odds ratio of 5.5 (95% CI 1.1-45). Among ED patients with non-traumatic undifferentiated symptomatic hypotension, the presence of </w:t>
                  </w:r>
                  <w:proofErr w:type="spellStart"/>
                  <w:r w:rsidRPr="009A22FE">
                    <w:rPr>
                      <w:rFonts w:ascii="Arial" w:hAnsi="Arial"/>
                      <w:sz w:val="20"/>
                      <w:szCs w:val="20"/>
                    </w:rPr>
                    <w:t>hyperdynamic</w:t>
                  </w:r>
                  <w:proofErr w:type="spellEnd"/>
                  <w:r w:rsidRPr="009A22FE">
                    <w:rPr>
                      <w:rFonts w:ascii="Arial" w:hAnsi="Arial"/>
                      <w:sz w:val="20"/>
                      <w:szCs w:val="20"/>
                    </w:rPr>
                    <w:t xml:space="preserve"> LVF on focused echo is highly specific for sepsis as the etiology of shock.</w:t>
                  </w:r>
                </w:p>
                <w:p w14:paraId="574CEE34" w14:textId="77777777" w:rsidR="009A22FE" w:rsidRPr="009A22FE" w:rsidRDefault="009A22FE" w:rsidP="009A22FE">
                  <w:pPr>
                    <w:rPr>
                      <w:rFonts w:ascii="Arial" w:hAnsi="Arial"/>
                    </w:rPr>
                  </w:pPr>
                  <w:r w:rsidRPr="009A22FE">
                    <w:rPr>
                      <w:rFonts w:ascii="Arial" w:hAnsi="Arial"/>
                      <w:sz w:val="20"/>
                      <w:szCs w:val="20"/>
                    </w:rPr>
                    <w:t> </w:t>
                  </w:r>
                </w:p>
                <w:p w14:paraId="3D5B1F73" w14:textId="77777777" w:rsidR="009A22FE" w:rsidRPr="009A22FE" w:rsidRDefault="009A22FE" w:rsidP="009A22FE">
                  <w:pPr>
                    <w:rPr>
                      <w:rFonts w:ascii="Arial" w:hAnsi="Arial"/>
                    </w:rPr>
                  </w:pPr>
                  <w:r w:rsidRPr="009A22FE">
                    <w:rPr>
                      <w:rFonts w:ascii="Arial" w:hAnsi="Arial"/>
                      <w:sz w:val="20"/>
                      <w:szCs w:val="20"/>
                    </w:rPr>
                    <w:t xml:space="preserve">3) </w:t>
                  </w:r>
                  <w:proofErr w:type="spellStart"/>
                  <w:r w:rsidRPr="009A22FE">
                    <w:rPr>
                      <w:rFonts w:ascii="Arial" w:hAnsi="Arial"/>
                      <w:sz w:val="20"/>
                      <w:szCs w:val="20"/>
                    </w:rPr>
                    <w:t>Obes</w:t>
                  </w:r>
                  <w:proofErr w:type="spellEnd"/>
                  <w:r w:rsidRPr="009A22FE">
                    <w:rPr>
                      <w:rFonts w:ascii="Arial" w:hAnsi="Arial"/>
                      <w:sz w:val="20"/>
                      <w:szCs w:val="20"/>
                    </w:rPr>
                    <w:t xml:space="preserve"> Res. 2004 Oct</w:t>
                  </w:r>
                  <w:proofErr w:type="gramStart"/>
                  <w:r w:rsidRPr="009A22FE">
                    <w:rPr>
                      <w:rFonts w:ascii="Arial" w:hAnsi="Arial"/>
                      <w:sz w:val="20"/>
                      <w:szCs w:val="20"/>
                    </w:rPr>
                    <w:t>;12</w:t>
                  </w:r>
                  <w:proofErr w:type="gramEnd"/>
                  <w:r w:rsidRPr="009A22FE">
                    <w:rPr>
                      <w:rFonts w:ascii="Arial" w:hAnsi="Arial"/>
                      <w:sz w:val="20"/>
                      <w:szCs w:val="20"/>
                    </w:rPr>
                    <w:t>(10):1616-21.</w:t>
                  </w:r>
                </w:p>
                <w:p w14:paraId="6BD26175" w14:textId="77777777" w:rsidR="009A22FE" w:rsidRPr="009A22FE" w:rsidRDefault="009A22FE" w:rsidP="009A22FE">
                  <w:pPr>
                    <w:rPr>
                      <w:rFonts w:ascii="Arial" w:hAnsi="Arial"/>
                    </w:rPr>
                  </w:pPr>
                  <w:r w:rsidRPr="009A22FE">
                    <w:rPr>
                      <w:rFonts w:ascii="Arial" w:hAnsi="Arial"/>
                      <w:sz w:val="20"/>
                      <w:szCs w:val="20"/>
                    </w:rPr>
                    <w:t>Adapted changes in left ventricular structure and function in severe uncomplicated obesity.</w:t>
                  </w:r>
                </w:p>
                <w:p w14:paraId="00F1A7D0" w14:textId="77777777" w:rsidR="009A22FE" w:rsidRPr="009A22FE" w:rsidRDefault="009A22FE" w:rsidP="009A22FE">
                  <w:pPr>
                    <w:rPr>
                      <w:rFonts w:ascii="Arial" w:hAnsi="Arial"/>
                    </w:rPr>
                  </w:pPr>
                  <w:proofErr w:type="spellStart"/>
                  <w:r w:rsidRPr="009A22FE">
                    <w:rPr>
                      <w:rFonts w:ascii="Arial" w:hAnsi="Arial"/>
                      <w:sz w:val="20"/>
                      <w:szCs w:val="20"/>
                    </w:rPr>
                    <w:t>Iacobellis</w:t>
                  </w:r>
                  <w:proofErr w:type="spellEnd"/>
                  <w:r w:rsidRPr="009A22FE">
                    <w:rPr>
                      <w:rFonts w:ascii="Arial" w:hAnsi="Arial"/>
                      <w:sz w:val="20"/>
                      <w:szCs w:val="20"/>
                    </w:rPr>
                    <w:t xml:space="preserve"> G, </w:t>
                  </w:r>
                  <w:proofErr w:type="spellStart"/>
                  <w:r w:rsidRPr="009A22FE">
                    <w:rPr>
                      <w:rFonts w:ascii="Arial" w:hAnsi="Arial"/>
                      <w:sz w:val="20"/>
                      <w:szCs w:val="20"/>
                    </w:rPr>
                    <w:t>Ribaudo</w:t>
                  </w:r>
                  <w:proofErr w:type="spellEnd"/>
                  <w:r w:rsidRPr="009A22FE">
                    <w:rPr>
                      <w:rFonts w:ascii="Arial" w:hAnsi="Arial"/>
                      <w:sz w:val="20"/>
                      <w:szCs w:val="20"/>
                    </w:rPr>
                    <w:t xml:space="preserve"> MC, </w:t>
                  </w:r>
                  <w:proofErr w:type="spellStart"/>
                  <w:r w:rsidRPr="009A22FE">
                    <w:rPr>
                      <w:rFonts w:ascii="Arial" w:hAnsi="Arial"/>
                      <w:sz w:val="20"/>
                      <w:szCs w:val="20"/>
                    </w:rPr>
                    <w:t>Zappaterreno</w:t>
                  </w:r>
                  <w:proofErr w:type="spellEnd"/>
                  <w:r w:rsidRPr="009A22FE">
                    <w:rPr>
                      <w:rFonts w:ascii="Arial" w:hAnsi="Arial"/>
                      <w:sz w:val="20"/>
                      <w:szCs w:val="20"/>
                    </w:rPr>
                    <w:t xml:space="preserve"> A, </w:t>
                  </w:r>
                  <w:proofErr w:type="spellStart"/>
                  <w:r w:rsidRPr="009A22FE">
                    <w:rPr>
                      <w:rFonts w:ascii="Arial" w:hAnsi="Arial"/>
                      <w:sz w:val="20"/>
                      <w:szCs w:val="20"/>
                    </w:rPr>
                    <w:t>Iannucci</w:t>
                  </w:r>
                  <w:proofErr w:type="spellEnd"/>
                  <w:r w:rsidRPr="009A22FE">
                    <w:rPr>
                      <w:rFonts w:ascii="Arial" w:hAnsi="Arial"/>
                      <w:sz w:val="20"/>
                      <w:szCs w:val="20"/>
                    </w:rPr>
                    <w:t xml:space="preserve"> CV, Di Mario U, </w:t>
                  </w:r>
                  <w:proofErr w:type="spellStart"/>
                  <w:r w:rsidRPr="009A22FE">
                    <w:rPr>
                      <w:rFonts w:ascii="Arial" w:hAnsi="Arial"/>
                      <w:sz w:val="20"/>
                      <w:szCs w:val="20"/>
                    </w:rPr>
                    <w:t>Leonetti</w:t>
                  </w:r>
                  <w:proofErr w:type="spellEnd"/>
                  <w:r w:rsidRPr="009A22FE">
                    <w:rPr>
                      <w:rFonts w:ascii="Arial" w:hAnsi="Arial"/>
                      <w:sz w:val="20"/>
                      <w:szCs w:val="20"/>
                    </w:rPr>
                    <w:t xml:space="preserve"> F.</w:t>
                  </w:r>
                </w:p>
                <w:p w14:paraId="51BF9607" w14:textId="77777777" w:rsidR="009A22FE" w:rsidRPr="009A22FE" w:rsidRDefault="009A22FE" w:rsidP="009A22FE">
                  <w:pPr>
                    <w:rPr>
                      <w:rFonts w:ascii="Arial" w:hAnsi="Arial"/>
                    </w:rPr>
                  </w:pPr>
                  <w:r w:rsidRPr="009A22FE">
                    <w:rPr>
                      <w:rFonts w:ascii="Arial" w:hAnsi="Arial"/>
                      <w:sz w:val="20"/>
                      <w:szCs w:val="20"/>
                    </w:rPr>
                    <w:t xml:space="preserve">Obese subjects also showed higher ejection fraction and </w:t>
                  </w:r>
                  <w:proofErr w:type="spellStart"/>
                  <w:r w:rsidRPr="009A22FE">
                    <w:rPr>
                      <w:rFonts w:ascii="Arial" w:hAnsi="Arial"/>
                      <w:sz w:val="20"/>
                      <w:szCs w:val="20"/>
                    </w:rPr>
                    <w:t>midwall</w:t>
                  </w:r>
                  <w:proofErr w:type="spellEnd"/>
                  <w:r w:rsidRPr="009A22FE">
                    <w:rPr>
                      <w:rFonts w:ascii="Arial" w:hAnsi="Arial"/>
                      <w:sz w:val="20"/>
                      <w:szCs w:val="20"/>
                    </w:rPr>
                    <w:t xml:space="preserve"> shortening than normal-weight subjects (p = 0.05 and p &lt; 0.01, respectively), suggesting a </w:t>
                  </w:r>
                  <w:proofErr w:type="spellStart"/>
                  <w:r w:rsidRPr="009A22FE">
                    <w:rPr>
                      <w:rFonts w:ascii="Arial" w:hAnsi="Arial"/>
                      <w:sz w:val="20"/>
                      <w:szCs w:val="20"/>
                    </w:rPr>
                    <w:t>hyperdynamic</w:t>
                  </w:r>
                  <w:proofErr w:type="spellEnd"/>
                  <w:r w:rsidRPr="009A22FE">
                    <w:rPr>
                      <w:rFonts w:ascii="Arial" w:hAnsi="Arial"/>
                      <w:sz w:val="20"/>
                      <w:szCs w:val="20"/>
                    </w:rPr>
                    <w:t xml:space="preserve"> systolic function. No significant difference in systolic performance between obese subjects with BMI &gt; or = 50 kg/</w:t>
                  </w:r>
                  <w:proofErr w:type="gramStart"/>
                  <w:r w:rsidRPr="009A22FE">
                    <w:rPr>
                      <w:rFonts w:ascii="Arial" w:hAnsi="Arial"/>
                      <w:sz w:val="20"/>
                      <w:szCs w:val="20"/>
                    </w:rPr>
                    <w:t>m(</w:t>
                  </w:r>
                  <w:proofErr w:type="gramEnd"/>
                  <w:r w:rsidRPr="009A22FE">
                    <w:rPr>
                      <w:rFonts w:ascii="Arial" w:hAnsi="Arial"/>
                      <w:sz w:val="20"/>
                      <w:szCs w:val="20"/>
                    </w:rPr>
                    <w:t>2) and those with BMI &lt; or = 50 kg/m(2) was seen.</w:t>
                  </w:r>
                </w:p>
                <w:p w14:paraId="3DEB5E9D" w14:textId="77777777" w:rsidR="009A22FE" w:rsidRPr="009A22FE" w:rsidRDefault="009A22FE" w:rsidP="009A22FE">
                  <w:pPr>
                    <w:rPr>
                      <w:rFonts w:ascii="Arial" w:hAnsi="Arial"/>
                    </w:rPr>
                  </w:pPr>
                  <w:r w:rsidRPr="009A22FE">
                    <w:rPr>
                      <w:rFonts w:ascii="Arial" w:hAnsi="Arial"/>
                      <w:sz w:val="20"/>
                      <w:szCs w:val="20"/>
                    </w:rPr>
                    <w:t> </w:t>
                  </w:r>
                </w:p>
                <w:p w14:paraId="09998AB3" w14:textId="77777777" w:rsidR="009A22FE" w:rsidRPr="009A22FE" w:rsidRDefault="009A22FE" w:rsidP="009A22FE">
                  <w:pPr>
                    <w:rPr>
                      <w:rFonts w:ascii="Arial" w:hAnsi="Arial"/>
                    </w:rPr>
                  </w:pPr>
                  <w:r w:rsidRPr="009A22FE">
                    <w:rPr>
                      <w:rFonts w:ascii="Arial" w:hAnsi="Arial"/>
                      <w:sz w:val="20"/>
                      <w:szCs w:val="20"/>
                    </w:rPr>
                    <w:t>4) Chest. 2004 Sep</w:t>
                  </w:r>
                  <w:proofErr w:type="gramStart"/>
                  <w:r w:rsidRPr="009A22FE">
                    <w:rPr>
                      <w:rFonts w:ascii="Arial" w:hAnsi="Arial"/>
                      <w:sz w:val="20"/>
                      <w:szCs w:val="20"/>
                    </w:rPr>
                    <w:t>;126</w:t>
                  </w:r>
                  <w:proofErr w:type="gramEnd"/>
                  <w:r w:rsidRPr="009A22FE">
                    <w:rPr>
                      <w:rFonts w:ascii="Arial" w:hAnsi="Arial"/>
                      <w:sz w:val="20"/>
                      <w:szCs w:val="20"/>
                    </w:rPr>
                    <w:t>(3):860-7.</w:t>
                  </w:r>
                </w:p>
                <w:p w14:paraId="626AAA73" w14:textId="77777777" w:rsidR="009A22FE" w:rsidRPr="009A22FE" w:rsidRDefault="009A22FE" w:rsidP="009A22FE">
                  <w:pPr>
                    <w:rPr>
                      <w:rFonts w:ascii="Arial" w:hAnsi="Arial"/>
                    </w:rPr>
                  </w:pPr>
                  <w:r w:rsidRPr="009A22FE">
                    <w:rPr>
                      <w:rFonts w:ascii="Arial" w:hAnsi="Arial"/>
                      <w:sz w:val="20"/>
                      <w:szCs w:val="20"/>
                    </w:rPr>
                    <w:t xml:space="preserve">Experimental human </w:t>
                  </w:r>
                  <w:proofErr w:type="spellStart"/>
                  <w:r w:rsidRPr="009A22FE">
                    <w:rPr>
                      <w:rFonts w:ascii="Arial" w:hAnsi="Arial"/>
                      <w:sz w:val="20"/>
                      <w:szCs w:val="20"/>
                    </w:rPr>
                    <w:t>endotoxemia</w:t>
                  </w:r>
                  <w:proofErr w:type="spellEnd"/>
                  <w:r w:rsidRPr="009A22FE">
                    <w:rPr>
                      <w:rFonts w:ascii="Arial" w:hAnsi="Arial"/>
                      <w:sz w:val="20"/>
                      <w:szCs w:val="20"/>
                    </w:rPr>
                    <w:t xml:space="preserve"> is associated with depression of load-independent contractility indices: prevention by the lipid </w:t>
                  </w:r>
                  <w:proofErr w:type="gramStart"/>
                  <w:r w:rsidRPr="009A22FE">
                    <w:rPr>
                      <w:rFonts w:ascii="Arial" w:hAnsi="Arial"/>
                      <w:sz w:val="20"/>
                      <w:szCs w:val="20"/>
                    </w:rPr>
                    <w:t>a</w:t>
                  </w:r>
                  <w:proofErr w:type="gramEnd"/>
                  <w:r w:rsidRPr="009A22FE">
                    <w:rPr>
                      <w:rFonts w:ascii="Arial" w:hAnsi="Arial"/>
                      <w:sz w:val="20"/>
                      <w:szCs w:val="20"/>
                    </w:rPr>
                    <w:t xml:space="preserve"> analogue E5531.</w:t>
                  </w:r>
                </w:p>
                <w:p w14:paraId="3119EB2D" w14:textId="77777777" w:rsidR="009A22FE" w:rsidRPr="009A22FE" w:rsidRDefault="009A22FE" w:rsidP="009A22FE">
                  <w:pPr>
                    <w:rPr>
                      <w:rFonts w:ascii="Arial" w:hAnsi="Arial"/>
                    </w:rPr>
                  </w:pPr>
                  <w:r w:rsidRPr="009A22FE">
                    <w:rPr>
                      <w:rFonts w:ascii="Arial" w:hAnsi="Arial"/>
                      <w:sz w:val="20"/>
                      <w:szCs w:val="20"/>
                    </w:rPr>
                    <w:t xml:space="preserve">Kumar A, </w:t>
                  </w:r>
                  <w:proofErr w:type="spellStart"/>
                  <w:r w:rsidRPr="009A22FE">
                    <w:rPr>
                      <w:rFonts w:ascii="Arial" w:hAnsi="Arial"/>
                      <w:sz w:val="20"/>
                      <w:szCs w:val="20"/>
                    </w:rPr>
                    <w:t>Bunnell</w:t>
                  </w:r>
                  <w:proofErr w:type="spellEnd"/>
                  <w:r w:rsidRPr="009A22FE">
                    <w:rPr>
                      <w:rFonts w:ascii="Arial" w:hAnsi="Arial"/>
                      <w:sz w:val="20"/>
                      <w:szCs w:val="20"/>
                    </w:rPr>
                    <w:t xml:space="preserve"> E, Lynn M, </w:t>
                  </w:r>
                  <w:proofErr w:type="spellStart"/>
                  <w:r w:rsidRPr="009A22FE">
                    <w:rPr>
                      <w:rFonts w:ascii="Arial" w:hAnsi="Arial"/>
                      <w:sz w:val="20"/>
                      <w:szCs w:val="20"/>
                    </w:rPr>
                    <w:t>Anel</w:t>
                  </w:r>
                  <w:proofErr w:type="spellEnd"/>
                  <w:r w:rsidRPr="009A22FE">
                    <w:rPr>
                      <w:rFonts w:ascii="Arial" w:hAnsi="Arial"/>
                      <w:sz w:val="20"/>
                      <w:szCs w:val="20"/>
                    </w:rPr>
                    <w:t xml:space="preserve"> R, </w:t>
                  </w:r>
                  <w:proofErr w:type="spellStart"/>
                  <w:r w:rsidRPr="009A22FE">
                    <w:rPr>
                      <w:rFonts w:ascii="Arial" w:hAnsi="Arial"/>
                      <w:sz w:val="20"/>
                      <w:szCs w:val="20"/>
                    </w:rPr>
                    <w:t>Habet</w:t>
                  </w:r>
                  <w:proofErr w:type="spellEnd"/>
                  <w:r w:rsidRPr="009A22FE">
                    <w:rPr>
                      <w:rFonts w:ascii="Arial" w:hAnsi="Arial"/>
                      <w:sz w:val="20"/>
                      <w:szCs w:val="20"/>
                    </w:rPr>
                    <w:t xml:space="preserve"> K, Neumann A, </w:t>
                  </w:r>
                  <w:proofErr w:type="spellStart"/>
                  <w:r w:rsidRPr="009A22FE">
                    <w:rPr>
                      <w:rFonts w:ascii="Arial" w:hAnsi="Arial"/>
                      <w:sz w:val="20"/>
                      <w:szCs w:val="20"/>
                    </w:rPr>
                    <w:t>Parrillo</w:t>
                  </w:r>
                  <w:proofErr w:type="spellEnd"/>
                  <w:r w:rsidRPr="009A22FE">
                    <w:rPr>
                      <w:rFonts w:ascii="Arial" w:hAnsi="Arial"/>
                      <w:sz w:val="20"/>
                      <w:szCs w:val="20"/>
                    </w:rPr>
                    <w:t xml:space="preserve"> JE.</w:t>
                  </w:r>
                </w:p>
                <w:p w14:paraId="4A5FD851" w14:textId="77777777" w:rsidR="009A22FE" w:rsidRPr="009A22FE" w:rsidRDefault="009A22FE" w:rsidP="009A22FE">
                  <w:pPr>
                    <w:rPr>
                      <w:rFonts w:ascii="Arial" w:hAnsi="Arial"/>
                    </w:rPr>
                  </w:pPr>
                  <w:r w:rsidRPr="009A22FE">
                    <w:rPr>
                      <w:rFonts w:ascii="Arial" w:hAnsi="Arial"/>
                      <w:sz w:val="20"/>
                      <w:szCs w:val="20"/>
                    </w:rPr>
                    <w:t xml:space="preserve">Endotoxin generates significant myocardial depression when measured using highly load-independent indices of cardiac contractility. E5531 is a potent inhibitor of the early </w:t>
                  </w:r>
                  <w:proofErr w:type="spellStart"/>
                  <w:r w:rsidRPr="009A22FE">
                    <w:rPr>
                      <w:rFonts w:ascii="Arial" w:hAnsi="Arial"/>
                      <w:sz w:val="20"/>
                      <w:szCs w:val="20"/>
                    </w:rPr>
                    <w:t>hyperdynamic</w:t>
                  </w:r>
                  <w:proofErr w:type="spellEnd"/>
                  <w:r w:rsidRPr="009A22FE">
                    <w:rPr>
                      <w:rFonts w:ascii="Arial" w:hAnsi="Arial"/>
                      <w:sz w:val="20"/>
                      <w:szCs w:val="20"/>
                    </w:rPr>
                    <w:t xml:space="preserve"> cardiovascular and later myocardial depression response seen in experimental human </w:t>
                  </w:r>
                  <w:proofErr w:type="spellStart"/>
                  <w:r w:rsidRPr="009A22FE">
                    <w:rPr>
                      <w:rFonts w:ascii="Arial" w:hAnsi="Arial"/>
                      <w:sz w:val="20"/>
                      <w:szCs w:val="20"/>
                    </w:rPr>
                    <w:t>endotoxemia</w:t>
                  </w:r>
                  <w:proofErr w:type="spellEnd"/>
                </w:p>
                <w:p w14:paraId="59FA7364" w14:textId="77777777" w:rsidR="009A22FE" w:rsidRPr="009A22FE" w:rsidRDefault="009A22FE" w:rsidP="009A22FE">
                  <w:pPr>
                    <w:rPr>
                      <w:rFonts w:ascii="Arial" w:hAnsi="Arial"/>
                    </w:rPr>
                  </w:pPr>
                  <w:r w:rsidRPr="009A22FE">
                    <w:rPr>
                      <w:rFonts w:ascii="Arial" w:hAnsi="Arial"/>
                      <w:sz w:val="20"/>
                      <w:szCs w:val="20"/>
                    </w:rPr>
                    <w:t> </w:t>
                  </w:r>
                </w:p>
                <w:p w14:paraId="7829A69B" w14:textId="77777777" w:rsidR="009A22FE" w:rsidRPr="009A22FE" w:rsidRDefault="009A22FE" w:rsidP="009A22FE">
                  <w:pPr>
                    <w:rPr>
                      <w:rFonts w:ascii="Arial" w:hAnsi="Arial"/>
                    </w:rPr>
                  </w:pPr>
                  <w:r w:rsidRPr="009A22FE">
                    <w:rPr>
                      <w:rFonts w:ascii="Arial" w:hAnsi="Arial"/>
                      <w:sz w:val="20"/>
                      <w:szCs w:val="20"/>
                    </w:rPr>
                    <w:t xml:space="preserve">5) J Am </w:t>
                  </w:r>
                  <w:proofErr w:type="spellStart"/>
                  <w:r w:rsidRPr="009A22FE">
                    <w:rPr>
                      <w:rFonts w:ascii="Arial" w:hAnsi="Arial"/>
                      <w:sz w:val="20"/>
                      <w:szCs w:val="20"/>
                    </w:rPr>
                    <w:t>Coll</w:t>
                  </w:r>
                  <w:proofErr w:type="spellEnd"/>
                  <w:r w:rsidRPr="009A22FE">
                    <w:rPr>
                      <w:rFonts w:ascii="Arial" w:hAnsi="Arial"/>
                      <w:sz w:val="20"/>
                      <w:szCs w:val="20"/>
                    </w:rPr>
                    <w:t xml:space="preserve"> </w:t>
                  </w:r>
                  <w:proofErr w:type="spellStart"/>
                  <w:r w:rsidRPr="009A22FE">
                    <w:rPr>
                      <w:rFonts w:ascii="Arial" w:hAnsi="Arial"/>
                      <w:sz w:val="20"/>
                      <w:szCs w:val="20"/>
                    </w:rPr>
                    <w:t>Cardiol</w:t>
                  </w:r>
                  <w:proofErr w:type="spellEnd"/>
                  <w:r w:rsidRPr="009A22FE">
                    <w:rPr>
                      <w:rFonts w:ascii="Arial" w:hAnsi="Arial"/>
                      <w:sz w:val="20"/>
                      <w:szCs w:val="20"/>
                    </w:rPr>
                    <w:t>. 2003 Jan 15</w:t>
                  </w:r>
                  <w:proofErr w:type="gramStart"/>
                  <w:r w:rsidRPr="009A22FE">
                    <w:rPr>
                      <w:rFonts w:ascii="Arial" w:hAnsi="Arial"/>
                      <w:sz w:val="20"/>
                      <w:szCs w:val="20"/>
                    </w:rPr>
                    <w:t>;41</w:t>
                  </w:r>
                  <w:proofErr w:type="gramEnd"/>
                  <w:r w:rsidRPr="009A22FE">
                    <w:rPr>
                      <w:rFonts w:ascii="Arial" w:hAnsi="Arial"/>
                      <w:sz w:val="20"/>
                      <w:szCs w:val="20"/>
                    </w:rPr>
                    <w:t>(2):280-4.</w:t>
                  </w:r>
                </w:p>
                <w:p w14:paraId="70E97BFF" w14:textId="77777777" w:rsidR="009A22FE" w:rsidRPr="009A22FE" w:rsidRDefault="009A22FE" w:rsidP="009A22FE">
                  <w:pPr>
                    <w:rPr>
                      <w:rFonts w:ascii="Arial" w:hAnsi="Arial"/>
                    </w:rPr>
                  </w:pPr>
                  <w:r w:rsidRPr="009A22FE">
                    <w:rPr>
                      <w:rFonts w:ascii="Arial" w:hAnsi="Arial"/>
                      <w:sz w:val="20"/>
                      <w:szCs w:val="20"/>
                    </w:rPr>
                    <w:t>Echocardiographic characteristics of professional football players.</w:t>
                  </w:r>
                </w:p>
                <w:p w14:paraId="4846D0DC" w14:textId="77777777" w:rsidR="009A22FE" w:rsidRPr="009A22FE" w:rsidRDefault="009A22FE" w:rsidP="009A22FE">
                  <w:pPr>
                    <w:rPr>
                      <w:rFonts w:ascii="Arial" w:hAnsi="Arial"/>
                    </w:rPr>
                  </w:pPr>
                  <w:r w:rsidRPr="009A22FE">
                    <w:rPr>
                      <w:rFonts w:ascii="Arial" w:hAnsi="Arial"/>
                      <w:sz w:val="20"/>
                      <w:szCs w:val="20"/>
                    </w:rPr>
                    <w:t xml:space="preserve">Abernethy WB, </w:t>
                  </w:r>
                  <w:proofErr w:type="spellStart"/>
                  <w:r w:rsidRPr="009A22FE">
                    <w:rPr>
                      <w:rFonts w:ascii="Arial" w:hAnsi="Arial"/>
                      <w:sz w:val="20"/>
                      <w:szCs w:val="20"/>
                    </w:rPr>
                    <w:t>Choo</w:t>
                  </w:r>
                  <w:proofErr w:type="spellEnd"/>
                  <w:r w:rsidRPr="009A22FE">
                    <w:rPr>
                      <w:rFonts w:ascii="Arial" w:hAnsi="Arial"/>
                      <w:sz w:val="20"/>
                      <w:szCs w:val="20"/>
                    </w:rPr>
                    <w:t xml:space="preserve"> JK, </w:t>
                  </w:r>
                  <w:proofErr w:type="spellStart"/>
                  <w:r w:rsidRPr="009A22FE">
                    <w:rPr>
                      <w:rFonts w:ascii="Arial" w:hAnsi="Arial"/>
                      <w:sz w:val="20"/>
                      <w:szCs w:val="20"/>
                    </w:rPr>
                    <w:t>Hutter</w:t>
                  </w:r>
                  <w:proofErr w:type="spellEnd"/>
                  <w:r w:rsidRPr="009A22FE">
                    <w:rPr>
                      <w:rFonts w:ascii="Arial" w:hAnsi="Arial"/>
                      <w:sz w:val="20"/>
                      <w:szCs w:val="20"/>
                    </w:rPr>
                    <w:t xml:space="preserve"> AM Jr.</w:t>
                  </w:r>
                </w:p>
                <w:p w14:paraId="5FC75F10" w14:textId="77777777" w:rsidR="009A22FE" w:rsidRPr="009A22FE" w:rsidRDefault="009A22FE" w:rsidP="009A22FE">
                  <w:pPr>
                    <w:rPr>
                      <w:rFonts w:ascii="Arial" w:hAnsi="Arial"/>
                    </w:rPr>
                  </w:pPr>
                  <w:r w:rsidRPr="009A22FE">
                    <w:rPr>
                      <w:rFonts w:ascii="Arial" w:hAnsi="Arial"/>
                      <w:sz w:val="20"/>
                      <w:szCs w:val="20"/>
                    </w:rPr>
                    <w:t xml:space="preserve">Source: Cardiac Unit, Massachusetts General Hospital, Boston, </w:t>
                  </w:r>
                  <w:proofErr w:type="gramStart"/>
                  <w:r w:rsidRPr="009A22FE">
                    <w:rPr>
                      <w:rFonts w:ascii="Arial" w:hAnsi="Arial"/>
                      <w:sz w:val="20"/>
                      <w:szCs w:val="20"/>
                    </w:rPr>
                    <w:t>USA</w:t>
                  </w:r>
                  <w:proofErr w:type="gramEnd"/>
                  <w:r w:rsidRPr="009A22FE">
                    <w:rPr>
                      <w:rFonts w:ascii="Arial" w:hAnsi="Arial"/>
                      <w:sz w:val="20"/>
                      <w:szCs w:val="20"/>
                    </w:rPr>
                    <w:t>.</w:t>
                  </w:r>
                </w:p>
                <w:p w14:paraId="7E96CC2A" w14:textId="77777777" w:rsidR="009A22FE" w:rsidRPr="009A22FE" w:rsidRDefault="009A22FE" w:rsidP="009A22FE">
                  <w:pPr>
                    <w:rPr>
                      <w:rFonts w:ascii="Arial" w:hAnsi="Arial"/>
                    </w:rPr>
                  </w:pPr>
                  <w:r w:rsidRPr="009A22FE">
                    <w:rPr>
                      <w:rFonts w:ascii="Arial" w:hAnsi="Arial"/>
                      <w:sz w:val="20"/>
                      <w:szCs w:val="20"/>
                    </w:rPr>
                    <w:t xml:space="preserve">Both wall thickness and LVID of elite American football players are increased and correlate with body size. There is a high RWT, reflecting an emphasis on strength training. The LV EF was normal and not </w:t>
                  </w:r>
                  <w:proofErr w:type="spellStart"/>
                  <w:r w:rsidRPr="009A22FE">
                    <w:rPr>
                      <w:rFonts w:ascii="Arial" w:hAnsi="Arial"/>
                      <w:sz w:val="20"/>
                      <w:szCs w:val="20"/>
                    </w:rPr>
                    <w:t>supranormal</w:t>
                  </w:r>
                  <w:proofErr w:type="spellEnd"/>
                  <w:r w:rsidRPr="009A22FE">
                    <w:rPr>
                      <w:rFonts w:ascii="Arial" w:hAnsi="Arial"/>
                      <w:sz w:val="20"/>
                      <w:szCs w:val="20"/>
                    </w:rPr>
                    <w:t xml:space="preserve">, as is sometimes believed. Regardless of the resting EF, all players had </w:t>
                  </w:r>
                  <w:proofErr w:type="spellStart"/>
                  <w:r w:rsidRPr="009A22FE">
                    <w:rPr>
                      <w:rFonts w:ascii="Arial" w:hAnsi="Arial"/>
                      <w:sz w:val="20"/>
                      <w:szCs w:val="20"/>
                    </w:rPr>
                    <w:t>hyperdynamic</w:t>
                  </w:r>
                  <w:proofErr w:type="spellEnd"/>
                  <w:r w:rsidRPr="009A22FE">
                    <w:rPr>
                      <w:rFonts w:ascii="Arial" w:hAnsi="Arial"/>
                      <w:sz w:val="20"/>
                      <w:szCs w:val="20"/>
                    </w:rPr>
                    <w:t xml:space="preserve"> cardiac responses with exercise.</w:t>
                  </w:r>
                </w:p>
                <w:p w14:paraId="7A2361EA" w14:textId="77777777" w:rsidR="009A22FE" w:rsidRPr="009A22FE" w:rsidRDefault="009A22FE" w:rsidP="009A22FE">
                  <w:pPr>
                    <w:rPr>
                      <w:rFonts w:ascii="Arial" w:hAnsi="Arial"/>
                    </w:rPr>
                  </w:pPr>
                  <w:r w:rsidRPr="009A22FE">
                    <w:rPr>
                      <w:rFonts w:ascii="Arial" w:hAnsi="Arial"/>
                      <w:sz w:val="20"/>
                      <w:szCs w:val="20"/>
                    </w:rPr>
                    <w:t> </w:t>
                  </w:r>
                </w:p>
                <w:p w14:paraId="3A70352F" w14:textId="77777777" w:rsidR="009A22FE" w:rsidRPr="009A22FE" w:rsidRDefault="009A22FE" w:rsidP="009A22FE">
                  <w:pPr>
                    <w:rPr>
                      <w:rFonts w:ascii="Arial" w:hAnsi="Arial"/>
                    </w:rPr>
                  </w:pPr>
                  <w:proofErr w:type="gramStart"/>
                  <w:r w:rsidRPr="009A22FE">
                    <w:rPr>
                      <w:rFonts w:ascii="Arial" w:hAnsi="Arial"/>
                      <w:sz w:val="20"/>
                      <w:szCs w:val="20"/>
                    </w:rPr>
                    <w:t xml:space="preserve">6)  </w:t>
                  </w:r>
                  <w:proofErr w:type="spellStart"/>
                  <w:r w:rsidRPr="009A22FE">
                    <w:rPr>
                      <w:rFonts w:ascii="Arial" w:hAnsi="Arial"/>
                      <w:sz w:val="20"/>
                      <w:szCs w:val="20"/>
                    </w:rPr>
                    <w:t>Crit</w:t>
                  </w:r>
                  <w:proofErr w:type="spellEnd"/>
                  <w:proofErr w:type="gramEnd"/>
                  <w:r w:rsidRPr="009A22FE">
                    <w:rPr>
                      <w:rFonts w:ascii="Arial" w:hAnsi="Arial"/>
                      <w:sz w:val="20"/>
                      <w:szCs w:val="20"/>
                    </w:rPr>
                    <w:t xml:space="preserve"> Care. 2002 Dec</w:t>
                  </w:r>
                  <w:proofErr w:type="gramStart"/>
                  <w:r w:rsidRPr="009A22FE">
                    <w:rPr>
                      <w:rFonts w:ascii="Arial" w:hAnsi="Arial"/>
                      <w:sz w:val="20"/>
                      <w:szCs w:val="20"/>
                    </w:rPr>
                    <w:t>;6</w:t>
                  </w:r>
                  <w:proofErr w:type="gramEnd"/>
                  <w:r w:rsidRPr="009A22FE">
                    <w:rPr>
                      <w:rFonts w:ascii="Arial" w:hAnsi="Arial"/>
                      <w:sz w:val="20"/>
                      <w:szCs w:val="20"/>
                    </w:rPr>
                    <w:t xml:space="preserve">(6):500-8. </w:t>
                  </w:r>
                  <w:proofErr w:type="spellStart"/>
                  <w:r w:rsidRPr="009A22FE">
                    <w:rPr>
                      <w:rFonts w:ascii="Arial" w:hAnsi="Arial"/>
                      <w:sz w:val="20"/>
                      <w:szCs w:val="20"/>
                    </w:rPr>
                    <w:t>Epub</w:t>
                  </w:r>
                  <w:proofErr w:type="spellEnd"/>
                  <w:r w:rsidRPr="009A22FE">
                    <w:rPr>
                      <w:rFonts w:ascii="Arial" w:hAnsi="Arial"/>
                      <w:sz w:val="20"/>
                      <w:szCs w:val="20"/>
                    </w:rPr>
                    <w:t xml:space="preserve"> 2002 Sep 12.</w:t>
                  </w:r>
                </w:p>
                <w:p w14:paraId="7DB52A8E" w14:textId="77777777" w:rsidR="009A22FE" w:rsidRPr="009A22FE" w:rsidRDefault="009A22FE" w:rsidP="009A22FE">
                  <w:pPr>
                    <w:rPr>
                      <w:rFonts w:ascii="Arial" w:hAnsi="Arial"/>
                    </w:rPr>
                  </w:pPr>
                  <w:r w:rsidRPr="009A22FE">
                    <w:rPr>
                      <w:rFonts w:ascii="Arial" w:hAnsi="Arial"/>
                      <w:sz w:val="20"/>
                      <w:szCs w:val="20"/>
                    </w:rPr>
                    <w:t>Clinical review: Myocardial depression in sepsis and septic shock.</w:t>
                  </w:r>
                </w:p>
                <w:p w14:paraId="2A2E8BAA" w14:textId="77777777" w:rsidR="009A22FE" w:rsidRPr="009A22FE" w:rsidRDefault="009A22FE" w:rsidP="009A22FE">
                  <w:pPr>
                    <w:rPr>
                      <w:rFonts w:ascii="Arial" w:hAnsi="Arial"/>
                    </w:rPr>
                  </w:pPr>
                  <w:r w:rsidRPr="009A22FE">
                    <w:rPr>
                      <w:rFonts w:ascii="Arial" w:hAnsi="Arial"/>
                      <w:sz w:val="20"/>
                      <w:szCs w:val="20"/>
                    </w:rPr>
                    <w:t xml:space="preserve">Court O, Kumar A, </w:t>
                  </w:r>
                  <w:proofErr w:type="spellStart"/>
                  <w:r w:rsidRPr="009A22FE">
                    <w:rPr>
                      <w:rFonts w:ascii="Arial" w:hAnsi="Arial"/>
                      <w:sz w:val="20"/>
                      <w:szCs w:val="20"/>
                    </w:rPr>
                    <w:t>Parrillo</w:t>
                  </w:r>
                  <w:proofErr w:type="spellEnd"/>
                  <w:r w:rsidRPr="009A22FE">
                    <w:rPr>
                      <w:rFonts w:ascii="Arial" w:hAnsi="Arial"/>
                      <w:sz w:val="20"/>
                      <w:szCs w:val="20"/>
                    </w:rPr>
                    <w:t xml:space="preserve"> JE, Kumar A.</w:t>
                  </w:r>
                </w:p>
                <w:p w14:paraId="56B0B8D2" w14:textId="77777777" w:rsidR="009A22FE" w:rsidRPr="009A22FE" w:rsidRDefault="009A22FE" w:rsidP="009A22FE">
                  <w:pPr>
                    <w:rPr>
                      <w:rFonts w:ascii="Arial" w:hAnsi="Arial"/>
                    </w:rPr>
                  </w:pPr>
                  <w:proofErr w:type="gramStart"/>
                  <w:r w:rsidRPr="009A22FE">
                    <w:rPr>
                      <w:rFonts w:ascii="Arial" w:hAnsi="Arial"/>
                      <w:sz w:val="20"/>
                      <w:szCs w:val="20"/>
                    </w:rPr>
                    <w:t>Source :</w:t>
                  </w:r>
                  <w:proofErr w:type="gramEnd"/>
                  <w:r w:rsidRPr="009A22FE">
                    <w:rPr>
                      <w:rFonts w:ascii="Arial" w:hAnsi="Arial"/>
                      <w:sz w:val="20"/>
                      <w:szCs w:val="20"/>
                    </w:rPr>
                    <w:t xml:space="preserve"> Section of Critical Care Medicine, Health Sciences Center, University of Manitoba, Winnipeg, Canada.</w:t>
                  </w:r>
                </w:p>
                <w:p w14:paraId="54AF35BE" w14:textId="77777777" w:rsidR="009A22FE" w:rsidRPr="009A22FE" w:rsidRDefault="009A22FE" w:rsidP="009A22FE">
                  <w:pPr>
                    <w:rPr>
                      <w:rFonts w:ascii="Arial" w:hAnsi="Arial"/>
                    </w:rPr>
                  </w:pPr>
                  <w:r w:rsidRPr="009A22FE">
                    <w:rPr>
                      <w:rFonts w:ascii="Arial" w:hAnsi="Arial"/>
                      <w:sz w:val="20"/>
                      <w:szCs w:val="20"/>
                    </w:rPr>
                    <w:t>Figure 2</w:t>
                  </w:r>
                </w:p>
                <w:p w14:paraId="60AD919D" w14:textId="77777777" w:rsidR="009A22FE" w:rsidRPr="009A22FE" w:rsidRDefault="009A22FE" w:rsidP="009A22FE">
                  <w:pPr>
                    <w:rPr>
                      <w:rFonts w:ascii="Arial" w:hAnsi="Arial"/>
                    </w:rPr>
                  </w:pPr>
                  <w:r w:rsidRPr="009A22FE">
                    <w:rPr>
                      <w:rFonts w:ascii="Arial" w:hAnsi="Arial"/>
                      <w:sz w:val="20"/>
                      <w:szCs w:val="20"/>
                    </w:rPr>
                    <w:t xml:space="preserve">The mean (± SEM) left ventricular ejection fraction (LVEF) plotted versus time for all patients, survivors, and </w:t>
                  </w:r>
                  <w:proofErr w:type="spellStart"/>
                  <w:r w:rsidRPr="009A22FE">
                    <w:rPr>
                      <w:rFonts w:ascii="Arial" w:hAnsi="Arial"/>
                      <w:sz w:val="20"/>
                      <w:szCs w:val="20"/>
                    </w:rPr>
                    <w:t>nonsurvivors</w:t>
                  </w:r>
                  <w:proofErr w:type="spellEnd"/>
                  <w:r w:rsidRPr="009A22FE">
                    <w:rPr>
                      <w:rFonts w:ascii="Arial" w:hAnsi="Arial"/>
                      <w:sz w:val="20"/>
                      <w:szCs w:val="20"/>
                    </w:rPr>
                    <w:t xml:space="preserve">. Overall, septic shock patients showed a decreased LVEF at the time of initial assessment. This effect was due to marked early depression of LVEF among survivors that persisted for up to 4 days and returned to normal within 7–10 days. </w:t>
                  </w:r>
                  <w:proofErr w:type="spellStart"/>
                  <w:r w:rsidRPr="009A22FE">
                    <w:rPr>
                      <w:rFonts w:ascii="Arial" w:hAnsi="Arial"/>
                      <w:sz w:val="20"/>
                      <w:szCs w:val="20"/>
                    </w:rPr>
                    <w:t>Nonsurvivors</w:t>
                  </w:r>
                  <w:proofErr w:type="spellEnd"/>
                  <w:r w:rsidRPr="009A22FE">
                    <w:rPr>
                      <w:rFonts w:ascii="Arial" w:hAnsi="Arial"/>
                      <w:sz w:val="20"/>
                      <w:szCs w:val="20"/>
                    </w:rPr>
                    <w:t xml:space="preserve"> maintained LVEF in the normal range. The hatched area represents the normal range. Reproduced with permission from [16].</w:t>
                  </w:r>
                </w:p>
                <w:p w14:paraId="7DB81AD5" w14:textId="77777777" w:rsidR="009A22FE" w:rsidRPr="009A22FE" w:rsidRDefault="009A22FE" w:rsidP="009A22FE">
                  <w:pPr>
                    <w:rPr>
                      <w:rFonts w:ascii="Arial" w:hAnsi="Arial"/>
                    </w:rPr>
                  </w:pPr>
                  <w:r w:rsidRPr="009A22FE">
                    <w:rPr>
                      <w:rFonts w:ascii="Arial" w:hAnsi="Arial"/>
                      <w:sz w:val="20"/>
                      <w:szCs w:val="20"/>
                    </w:rPr>
                    <w:t> </w:t>
                  </w:r>
                </w:p>
                <w:p w14:paraId="1AEA65AD" w14:textId="77777777" w:rsidR="009A22FE" w:rsidRPr="009A22FE" w:rsidRDefault="009A22FE" w:rsidP="009A22FE">
                  <w:pPr>
                    <w:rPr>
                      <w:rFonts w:ascii="Arial" w:hAnsi="Arial"/>
                    </w:rPr>
                  </w:pPr>
                  <w:r w:rsidRPr="009A22FE">
                    <w:rPr>
                      <w:rFonts w:ascii="Arial" w:hAnsi="Arial"/>
                      <w:sz w:val="20"/>
                      <w:szCs w:val="20"/>
                    </w:rPr>
                    <w:t xml:space="preserve">7) </w:t>
                  </w:r>
                  <w:proofErr w:type="spellStart"/>
                  <w:r w:rsidRPr="009A22FE">
                    <w:rPr>
                      <w:rFonts w:ascii="Arial" w:hAnsi="Arial"/>
                      <w:sz w:val="20"/>
                      <w:szCs w:val="20"/>
                    </w:rPr>
                    <w:t>Curr</w:t>
                  </w:r>
                  <w:proofErr w:type="spellEnd"/>
                  <w:r w:rsidRPr="009A22FE">
                    <w:rPr>
                      <w:rFonts w:ascii="Arial" w:hAnsi="Arial"/>
                      <w:sz w:val="20"/>
                      <w:szCs w:val="20"/>
                    </w:rPr>
                    <w:t xml:space="preserve"> </w:t>
                  </w:r>
                  <w:proofErr w:type="spellStart"/>
                  <w:r w:rsidRPr="009A22FE">
                    <w:rPr>
                      <w:rFonts w:ascii="Arial" w:hAnsi="Arial"/>
                      <w:sz w:val="20"/>
                      <w:szCs w:val="20"/>
                    </w:rPr>
                    <w:t>Opin</w:t>
                  </w:r>
                  <w:proofErr w:type="spellEnd"/>
                  <w:r w:rsidRPr="009A22FE">
                    <w:rPr>
                      <w:rFonts w:ascii="Arial" w:hAnsi="Arial"/>
                      <w:sz w:val="20"/>
                      <w:szCs w:val="20"/>
                    </w:rPr>
                    <w:t xml:space="preserve"> </w:t>
                  </w:r>
                  <w:proofErr w:type="spellStart"/>
                  <w:r w:rsidRPr="009A22FE">
                    <w:rPr>
                      <w:rFonts w:ascii="Arial" w:hAnsi="Arial"/>
                      <w:sz w:val="20"/>
                      <w:szCs w:val="20"/>
                    </w:rPr>
                    <w:t>Crit</w:t>
                  </w:r>
                  <w:proofErr w:type="spellEnd"/>
                  <w:r w:rsidRPr="009A22FE">
                    <w:rPr>
                      <w:rFonts w:ascii="Arial" w:hAnsi="Arial"/>
                      <w:sz w:val="20"/>
                      <w:szCs w:val="20"/>
                    </w:rPr>
                    <w:t xml:space="preserve"> Care. 2002 Oct;8(5)</w:t>
                  </w:r>
                  <w:proofErr w:type="gramStart"/>
                  <w:r w:rsidRPr="009A22FE">
                    <w:rPr>
                      <w:rFonts w:ascii="Arial" w:hAnsi="Arial"/>
                      <w:sz w:val="20"/>
                      <w:szCs w:val="20"/>
                    </w:rPr>
                    <w:t>:376</w:t>
                  </w:r>
                  <w:proofErr w:type="gramEnd"/>
                  <w:r w:rsidRPr="009A22FE">
                    <w:rPr>
                      <w:rFonts w:ascii="Arial" w:hAnsi="Arial"/>
                      <w:sz w:val="20"/>
                      <w:szCs w:val="20"/>
                    </w:rPr>
                    <w:t>-88.</w:t>
                  </w:r>
                </w:p>
                <w:p w14:paraId="2D4B60E9" w14:textId="77777777" w:rsidR="009A22FE" w:rsidRPr="009A22FE" w:rsidRDefault="009A22FE" w:rsidP="009A22FE">
                  <w:pPr>
                    <w:rPr>
                      <w:rFonts w:ascii="Arial" w:hAnsi="Arial"/>
                    </w:rPr>
                  </w:pPr>
                  <w:r w:rsidRPr="009A22FE">
                    <w:rPr>
                      <w:rFonts w:ascii="Arial" w:hAnsi="Arial"/>
                      <w:sz w:val="20"/>
                      <w:szCs w:val="20"/>
                    </w:rPr>
                    <w:t>Myocardial dysfunction in the patient with sepsis.</w:t>
                  </w:r>
                </w:p>
                <w:p w14:paraId="3FD193ED" w14:textId="77777777" w:rsidR="009A22FE" w:rsidRPr="009A22FE" w:rsidRDefault="009A22FE" w:rsidP="009A22FE">
                  <w:pPr>
                    <w:rPr>
                      <w:rFonts w:ascii="Arial" w:hAnsi="Arial"/>
                    </w:rPr>
                  </w:pPr>
                  <w:proofErr w:type="spellStart"/>
                  <w:r w:rsidRPr="009A22FE">
                    <w:rPr>
                      <w:rFonts w:ascii="Arial" w:hAnsi="Arial"/>
                      <w:sz w:val="20"/>
                      <w:szCs w:val="20"/>
                    </w:rPr>
                    <w:t>Krishnagopalan</w:t>
                  </w:r>
                  <w:proofErr w:type="spellEnd"/>
                  <w:r w:rsidRPr="009A22FE">
                    <w:rPr>
                      <w:rFonts w:ascii="Arial" w:hAnsi="Arial"/>
                      <w:sz w:val="20"/>
                      <w:szCs w:val="20"/>
                    </w:rPr>
                    <w:t xml:space="preserve"> S, Kumar A, </w:t>
                  </w:r>
                  <w:proofErr w:type="spellStart"/>
                  <w:r w:rsidRPr="009A22FE">
                    <w:rPr>
                      <w:rFonts w:ascii="Arial" w:hAnsi="Arial"/>
                      <w:sz w:val="20"/>
                      <w:szCs w:val="20"/>
                    </w:rPr>
                    <w:t>Parrillo</w:t>
                  </w:r>
                  <w:proofErr w:type="spellEnd"/>
                  <w:r w:rsidRPr="009A22FE">
                    <w:rPr>
                      <w:rFonts w:ascii="Arial" w:hAnsi="Arial"/>
                      <w:sz w:val="20"/>
                      <w:szCs w:val="20"/>
                    </w:rPr>
                    <w:t xml:space="preserve"> JE, Kumar A.</w:t>
                  </w:r>
                </w:p>
                <w:p w14:paraId="6624B74C" w14:textId="77777777" w:rsidR="009A22FE" w:rsidRPr="009A22FE" w:rsidRDefault="009A22FE" w:rsidP="009A22FE">
                  <w:pPr>
                    <w:rPr>
                      <w:rFonts w:ascii="Arial" w:hAnsi="Arial"/>
                    </w:rPr>
                  </w:pPr>
                  <w:r w:rsidRPr="009A22FE">
                    <w:rPr>
                      <w:rFonts w:ascii="Arial" w:hAnsi="Arial"/>
                      <w:sz w:val="20"/>
                      <w:szCs w:val="20"/>
                    </w:rPr>
                    <w:t>Source: Section of Critical Care Medicine, Rush-Presbyterian-St. Luke's Medical Center, Chicago, Illinois, USA.</w:t>
                  </w:r>
                </w:p>
                <w:p w14:paraId="2998D466" w14:textId="77777777" w:rsidR="009A22FE" w:rsidRPr="009A22FE" w:rsidRDefault="009A22FE" w:rsidP="009A22FE">
                  <w:pPr>
                    <w:rPr>
                      <w:rFonts w:ascii="Arial" w:hAnsi="Arial"/>
                    </w:rPr>
                  </w:pPr>
                  <w:r w:rsidRPr="009A22FE">
                    <w:rPr>
                      <w:rFonts w:ascii="Arial" w:hAnsi="Arial"/>
                      <w:sz w:val="20"/>
                      <w:szCs w:val="20"/>
                    </w:rPr>
                    <w:t xml:space="preserve">Current data suggest, contrary to older literature, that patients with septic shock develop a </w:t>
                  </w:r>
                  <w:proofErr w:type="spellStart"/>
                  <w:r w:rsidRPr="009A22FE">
                    <w:rPr>
                      <w:rFonts w:ascii="Arial" w:hAnsi="Arial"/>
                      <w:sz w:val="20"/>
                      <w:szCs w:val="20"/>
                    </w:rPr>
                    <w:t>hyperdynamic</w:t>
                  </w:r>
                  <w:proofErr w:type="spellEnd"/>
                  <w:r w:rsidRPr="009A22FE">
                    <w:rPr>
                      <w:rFonts w:ascii="Arial" w:hAnsi="Arial"/>
                      <w:sz w:val="20"/>
                      <w:szCs w:val="20"/>
                    </w:rPr>
                    <w:t xml:space="preserve"> circulatory state after fluid resuscitation and maintain this </w:t>
                  </w:r>
                  <w:proofErr w:type="spellStart"/>
                  <w:r w:rsidRPr="009A22FE">
                    <w:rPr>
                      <w:rFonts w:ascii="Arial" w:hAnsi="Arial"/>
                      <w:sz w:val="20"/>
                      <w:szCs w:val="20"/>
                    </w:rPr>
                    <w:t>hyperdynamic</w:t>
                  </w:r>
                  <w:proofErr w:type="spellEnd"/>
                  <w:r w:rsidRPr="009A22FE">
                    <w:rPr>
                      <w:rFonts w:ascii="Arial" w:hAnsi="Arial"/>
                      <w:sz w:val="20"/>
                      <w:szCs w:val="20"/>
                    </w:rPr>
                    <w:t xml:space="preserve"> circulatory state until death or recovery. Overt myocardial depression, as manifested by decreased cardiac output, is decidedly uncommon, even in the </w:t>
                  </w:r>
                  <w:proofErr w:type="spellStart"/>
                  <w:r w:rsidRPr="009A22FE">
                    <w:rPr>
                      <w:rFonts w:ascii="Arial" w:hAnsi="Arial"/>
                      <w:sz w:val="20"/>
                      <w:szCs w:val="20"/>
                    </w:rPr>
                    <w:t>preterminal</w:t>
                  </w:r>
                  <w:proofErr w:type="spellEnd"/>
                  <w:r w:rsidRPr="009A22FE">
                    <w:rPr>
                      <w:rFonts w:ascii="Arial" w:hAnsi="Arial"/>
                      <w:sz w:val="20"/>
                      <w:szCs w:val="20"/>
                    </w:rPr>
                    <w:t xml:space="preserve"> phase. Nonetheless, myocardial depression, as evidenced by biventricular dilation and depression of the ejection fraction, can be demonstrated in most patients with septic shock by using either radionuclide </w:t>
                  </w:r>
                  <w:proofErr w:type="spellStart"/>
                  <w:r w:rsidRPr="009A22FE">
                    <w:rPr>
                      <w:rFonts w:ascii="Arial" w:hAnsi="Arial"/>
                      <w:sz w:val="20"/>
                      <w:szCs w:val="20"/>
                    </w:rPr>
                    <w:t>cineangiography</w:t>
                  </w:r>
                  <w:proofErr w:type="spellEnd"/>
                  <w:r w:rsidRPr="009A22FE">
                    <w:rPr>
                      <w:rFonts w:ascii="Arial" w:hAnsi="Arial"/>
                      <w:sz w:val="20"/>
                      <w:szCs w:val="20"/>
                    </w:rPr>
                    <w:t xml:space="preserve"> or echocardiography. Depression is reversible over the course of 7 to 10 days in survivors. Available evidence suggests that myocardial </w:t>
                  </w:r>
                  <w:proofErr w:type="spellStart"/>
                  <w:r w:rsidRPr="009A22FE">
                    <w:rPr>
                      <w:rFonts w:ascii="Arial" w:hAnsi="Arial"/>
                      <w:sz w:val="20"/>
                      <w:szCs w:val="20"/>
                    </w:rPr>
                    <w:t>hypoperfusion</w:t>
                  </w:r>
                  <w:proofErr w:type="spellEnd"/>
                  <w:r w:rsidRPr="009A22FE">
                    <w:rPr>
                      <w:rFonts w:ascii="Arial" w:hAnsi="Arial"/>
                      <w:sz w:val="20"/>
                      <w:szCs w:val="20"/>
                    </w:rPr>
                    <w:t xml:space="preserve"> is not responsible for septic myocardial depression, because examination of humans with septic shock demonstrates increased myocardial perfusion, and animal models of septic shock appear to maintain myocardial high-energy phosphates. A circulating factor or factors, including the cytokines tumor necrosis factor alpha and interleukin-1beta, appear to have a significant role in the phenomenon. In addition, septic myocardial depression appears to be mediated in part through combinations of nitric oxide-dependent and -independent alterations of basal and catecholamine-stimulated cardiac </w:t>
                  </w:r>
                  <w:proofErr w:type="spellStart"/>
                  <w:r w:rsidRPr="009A22FE">
                    <w:rPr>
                      <w:rFonts w:ascii="Arial" w:hAnsi="Arial"/>
                      <w:sz w:val="20"/>
                      <w:szCs w:val="20"/>
                    </w:rPr>
                    <w:t>myocyte</w:t>
                  </w:r>
                  <w:proofErr w:type="spellEnd"/>
                  <w:r w:rsidRPr="009A22FE">
                    <w:rPr>
                      <w:rFonts w:ascii="Arial" w:hAnsi="Arial"/>
                      <w:sz w:val="20"/>
                      <w:szCs w:val="20"/>
                    </w:rPr>
                    <w:t xml:space="preserve"> contractility.</w:t>
                  </w:r>
                </w:p>
                <w:p w14:paraId="67191535" w14:textId="77777777" w:rsidR="009A22FE" w:rsidRPr="009A22FE" w:rsidRDefault="009A22FE" w:rsidP="009A22FE">
                  <w:pPr>
                    <w:rPr>
                      <w:rFonts w:ascii="Arial" w:hAnsi="Arial"/>
                    </w:rPr>
                  </w:pPr>
                  <w:r w:rsidRPr="009A22FE">
                    <w:rPr>
                      <w:rFonts w:ascii="Arial" w:hAnsi="Arial"/>
                      <w:sz w:val="20"/>
                      <w:szCs w:val="20"/>
                    </w:rPr>
                    <w:t> </w:t>
                  </w:r>
                </w:p>
                <w:p w14:paraId="484F8F62" w14:textId="77777777" w:rsidR="009A22FE" w:rsidRPr="009A22FE" w:rsidRDefault="009A22FE" w:rsidP="009A22FE">
                  <w:pPr>
                    <w:rPr>
                      <w:rFonts w:ascii="Arial" w:hAnsi="Arial"/>
                    </w:rPr>
                  </w:pPr>
                  <w:r w:rsidRPr="009A22FE">
                    <w:rPr>
                      <w:rFonts w:ascii="Arial" w:hAnsi="Arial"/>
                      <w:sz w:val="20"/>
                      <w:szCs w:val="20"/>
                    </w:rPr>
                    <w:t xml:space="preserve">8) </w:t>
                  </w:r>
                  <w:proofErr w:type="spellStart"/>
                  <w:r w:rsidRPr="009A22FE">
                    <w:rPr>
                      <w:rFonts w:ascii="Arial" w:hAnsi="Arial"/>
                      <w:sz w:val="20"/>
                      <w:szCs w:val="20"/>
                    </w:rPr>
                    <w:t>Crit</w:t>
                  </w:r>
                  <w:proofErr w:type="spellEnd"/>
                  <w:r w:rsidRPr="009A22FE">
                    <w:rPr>
                      <w:rFonts w:ascii="Arial" w:hAnsi="Arial"/>
                      <w:sz w:val="20"/>
                      <w:szCs w:val="20"/>
                    </w:rPr>
                    <w:t xml:space="preserve"> Care </w:t>
                  </w:r>
                  <w:proofErr w:type="spellStart"/>
                  <w:r w:rsidRPr="009A22FE">
                    <w:rPr>
                      <w:rFonts w:ascii="Arial" w:hAnsi="Arial"/>
                      <w:sz w:val="20"/>
                      <w:szCs w:val="20"/>
                    </w:rPr>
                    <w:t>Clin</w:t>
                  </w:r>
                  <w:proofErr w:type="spellEnd"/>
                  <w:r w:rsidRPr="009A22FE">
                    <w:rPr>
                      <w:rFonts w:ascii="Arial" w:hAnsi="Arial"/>
                      <w:sz w:val="20"/>
                      <w:szCs w:val="20"/>
                    </w:rPr>
                    <w:t>. 2000 Apr</w:t>
                  </w:r>
                  <w:proofErr w:type="gramStart"/>
                  <w:r w:rsidRPr="009A22FE">
                    <w:rPr>
                      <w:rFonts w:ascii="Arial" w:hAnsi="Arial"/>
                      <w:sz w:val="20"/>
                      <w:szCs w:val="20"/>
                    </w:rPr>
                    <w:t>;16</w:t>
                  </w:r>
                  <w:proofErr w:type="gramEnd"/>
                  <w:r w:rsidRPr="009A22FE">
                    <w:rPr>
                      <w:rFonts w:ascii="Arial" w:hAnsi="Arial"/>
                      <w:sz w:val="20"/>
                      <w:szCs w:val="20"/>
                    </w:rPr>
                    <w:t>(2):251-87.</w:t>
                  </w:r>
                </w:p>
                <w:p w14:paraId="2F3C897B" w14:textId="77777777" w:rsidR="009A22FE" w:rsidRPr="009A22FE" w:rsidRDefault="009A22FE" w:rsidP="009A22FE">
                  <w:pPr>
                    <w:rPr>
                      <w:rFonts w:ascii="Arial" w:hAnsi="Arial"/>
                    </w:rPr>
                  </w:pPr>
                  <w:r w:rsidRPr="009A22FE">
                    <w:rPr>
                      <w:rFonts w:ascii="Arial" w:hAnsi="Arial"/>
                      <w:sz w:val="20"/>
                      <w:szCs w:val="20"/>
                    </w:rPr>
                    <w:t>Myocardial dysfunction in septic shock.</w:t>
                  </w:r>
                </w:p>
                <w:p w14:paraId="4072F638" w14:textId="77777777" w:rsidR="009A22FE" w:rsidRPr="009A22FE" w:rsidRDefault="009A22FE" w:rsidP="009A22FE">
                  <w:pPr>
                    <w:rPr>
                      <w:rFonts w:ascii="Arial" w:hAnsi="Arial"/>
                    </w:rPr>
                  </w:pPr>
                  <w:r w:rsidRPr="009A22FE">
                    <w:rPr>
                      <w:rFonts w:ascii="Arial" w:hAnsi="Arial"/>
                      <w:sz w:val="20"/>
                      <w:szCs w:val="20"/>
                    </w:rPr>
                    <w:t xml:space="preserve">Kumar A, </w:t>
                  </w:r>
                  <w:proofErr w:type="spellStart"/>
                  <w:r w:rsidRPr="009A22FE">
                    <w:rPr>
                      <w:rFonts w:ascii="Arial" w:hAnsi="Arial"/>
                      <w:sz w:val="20"/>
                      <w:szCs w:val="20"/>
                    </w:rPr>
                    <w:t>Haery</w:t>
                  </w:r>
                  <w:proofErr w:type="spellEnd"/>
                  <w:r w:rsidRPr="009A22FE">
                    <w:rPr>
                      <w:rFonts w:ascii="Arial" w:hAnsi="Arial"/>
                      <w:sz w:val="20"/>
                      <w:szCs w:val="20"/>
                    </w:rPr>
                    <w:t xml:space="preserve"> C, </w:t>
                  </w:r>
                  <w:proofErr w:type="spellStart"/>
                  <w:r w:rsidRPr="009A22FE">
                    <w:rPr>
                      <w:rFonts w:ascii="Arial" w:hAnsi="Arial"/>
                      <w:sz w:val="20"/>
                      <w:szCs w:val="20"/>
                    </w:rPr>
                    <w:t>Parrillo</w:t>
                  </w:r>
                  <w:proofErr w:type="spellEnd"/>
                  <w:r w:rsidRPr="009A22FE">
                    <w:rPr>
                      <w:rFonts w:ascii="Arial" w:hAnsi="Arial"/>
                      <w:sz w:val="20"/>
                      <w:szCs w:val="20"/>
                    </w:rPr>
                    <w:t xml:space="preserve"> JE.</w:t>
                  </w:r>
                </w:p>
                <w:p w14:paraId="155CA793" w14:textId="77777777" w:rsidR="009A22FE" w:rsidRPr="009A22FE" w:rsidRDefault="009A22FE" w:rsidP="009A22FE">
                  <w:pPr>
                    <w:rPr>
                      <w:rFonts w:ascii="Arial" w:hAnsi="Arial"/>
                    </w:rPr>
                  </w:pPr>
                  <w:r w:rsidRPr="009A22FE">
                    <w:rPr>
                      <w:rFonts w:ascii="Arial" w:hAnsi="Arial"/>
                      <w:sz w:val="20"/>
                      <w:szCs w:val="20"/>
                    </w:rPr>
                    <w:t>Source Section of Critical Care Medicine, Rush-Presbyterian-St. Luke's Medical Center, Chicago, Illinois, USA. akumar@rush.edu</w:t>
                  </w:r>
                </w:p>
                <w:p w14:paraId="1E957517" w14:textId="77777777" w:rsidR="009A22FE" w:rsidRPr="009A22FE" w:rsidRDefault="009A22FE" w:rsidP="009A22FE">
                  <w:pPr>
                    <w:rPr>
                      <w:rFonts w:ascii="Arial" w:hAnsi="Arial"/>
                    </w:rPr>
                  </w:pPr>
                  <w:r w:rsidRPr="009A22FE">
                    <w:rPr>
                      <w:rFonts w:ascii="Arial" w:hAnsi="Arial"/>
                      <w:sz w:val="20"/>
                      <w:szCs w:val="20"/>
                    </w:rPr>
                    <w:t xml:space="preserve">Over the last decade, it has become clear that myocardial depression, like vascular dysfunction, is typical of human septic shock. Human septic myocardial depression is characterized by reversible biventricular dilatation, decreased ejection fraction, and decreased response to fluid resuscitation and catecholamine stimulation (in the presence of overall </w:t>
                  </w:r>
                  <w:proofErr w:type="spellStart"/>
                  <w:r w:rsidRPr="009A22FE">
                    <w:rPr>
                      <w:rFonts w:ascii="Arial" w:hAnsi="Arial"/>
                      <w:sz w:val="20"/>
                      <w:szCs w:val="20"/>
                    </w:rPr>
                    <w:t>hyperdynamic</w:t>
                  </w:r>
                  <w:proofErr w:type="spellEnd"/>
                  <w:r w:rsidRPr="009A22FE">
                    <w:rPr>
                      <w:rFonts w:ascii="Arial" w:hAnsi="Arial"/>
                      <w:sz w:val="20"/>
                      <w:szCs w:val="20"/>
                    </w:rPr>
                    <w:t xml:space="preserve"> circulation). A circulating myocardial depressant substance, not myocardial </w:t>
                  </w:r>
                  <w:proofErr w:type="spellStart"/>
                  <w:r w:rsidRPr="009A22FE">
                    <w:rPr>
                      <w:rFonts w:ascii="Arial" w:hAnsi="Arial"/>
                      <w:sz w:val="20"/>
                      <w:szCs w:val="20"/>
                    </w:rPr>
                    <w:t>hypoperfusion</w:t>
                  </w:r>
                  <w:proofErr w:type="spellEnd"/>
                  <w:r w:rsidRPr="009A22FE">
                    <w:rPr>
                      <w:rFonts w:ascii="Arial" w:hAnsi="Arial"/>
                      <w:sz w:val="20"/>
                      <w:szCs w:val="20"/>
                    </w:rPr>
                    <w:t xml:space="preserve">, is responsible for this phenomenon. This substance has been shown to represent low concentrations of TNF-alpha and IL-1 beta acting in synergy on the myocardium through mechanisms that include NO and </w:t>
                  </w:r>
                  <w:proofErr w:type="spellStart"/>
                  <w:r w:rsidRPr="009A22FE">
                    <w:rPr>
                      <w:rFonts w:ascii="Arial" w:hAnsi="Arial"/>
                      <w:sz w:val="20"/>
                      <w:szCs w:val="20"/>
                    </w:rPr>
                    <w:t>cGMP</w:t>
                  </w:r>
                  <w:proofErr w:type="spellEnd"/>
                  <w:r w:rsidRPr="009A22FE">
                    <w:rPr>
                      <w:rFonts w:ascii="Arial" w:hAnsi="Arial"/>
                      <w:sz w:val="20"/>
                      <w:szCs w:val="20"/>
                    </w:rPr>
                    <w:t xml:space="preserve"> generation.</w:t>
                  </w:r>
                </w:p>
                <w:p w14:paraId="66B9C028" w14:textId="77777777" w:rsidR="009A22FE" w:rsidRPr="009A22FE" w:rsidRDefault="009A22FE" w:rsidP="009A22FE">
                  <w:pPr>
                    <w:rPr>
                      <w:rFonts w:ascii="Arial" w:hAnsi="Arial"/>
                    </w:rPr>
                  </w:pPr>
                  <w:r w:rsidRPr="009A22FE">
                    <w:rPr>
                      <w:rFonts w:ascii="Arial" w:hAnsi="Arial"/>
                      <w:sz w:val="20"/>
                      <w:szCs w:val="20"/>
                    </w:rPr>
                    <w:t> </w:t>
                  </w:r>
                </w:p>
                <w:p w14:paraId="7F0D9F56" w14:textId="77777777" w:rsidR="009A22FE" w:rsidRPr="009A22FE" w:rsidRDefault="009A22FE" w:rsidP="009A22FE">
                  <w:pPr>
                    <w:rPr>
                      <w:rFonts w:ascii="Arial" w:hAnsi="Arial"/>
                    </w:rPr>
                  </w:pPr>
                  <w:r w:rsidRPr="009A22FE">
                    <w:rPr>
                      <w:rFonts w:ascii="Arial" w:hAnsi="Arial"/>
                      <w:sz w:val="20"/>
                      <w:szCs w:val="20"/>
                    </w:rPr>
                    <w:t xml:space="preserve">9) J </w:t>
                  </w:r>
                  <w:proofErr w:type="spellStart"/>
                  <w:r w:rsidRPr="009A22FE">
                    <w:rPr>
                      <w:rFonts w:ascii="Arial" w:hAnsi="Arial"/>
                      <w:sz w:val="20"/>
                      <w:szCs w:val="20"/>
                    </w:rPr>
                    <w:t>Appl</w:t>
                  </w:r>
                  <w:proofErr w:type="spellEnd"/>
                  <w:r w:rsidRPr="009A22FE">
                    <w:rPr>
                      <w:rFonts w:ascii="Arial" w:hAnsi="Arial"/>
                      <w:sz w:val="20"/>
                      <w:szCs w:val="20"/>
                    </w:rPr>
                    <w:t xml:space="preserve"> Physiol. 1994 Mar</w:t>
                  </w:r>
                  <w:proofErr w:type="gramStart"/>
                  <w:r w:rsidRPr="009A22FE">
                    <w:rPr>
                      <w:rFonts w:ascii="Arial" w:hAnsi="Arial"/>
                      <w:sz w:val="20"/>
                      <w:szCs w:val="20"/>
                    </w:rPr>
                    <w:t>;76</w:t>
                  </w:r>
                  <w:proofErr w:type="gramEnd"/>
                  <w:r w:rsidRPr="009A22FE">
                    <w:rPr>
                      <w:rFonts w:ascii="Arial" w:hAnsi="Arial"/>
                      <w:sz w:val="20"/>
                      <w:szCs w:val="20"/>
                    </w:rPr>
                    <w:t>(3):1060-7.</w:t>
                  </w:r>
                </w:p>
                <w:p w14:paraId="48A69A28" w14:textId="77777777" w:rsidR="009A22FE" w:rsidRPr="009A22FE" w:rsidRDefault="009A22FE" w:rsidP="009A22FE">
                  <w:pPr>
                    <w:rPr>
                      <w:rFonts w:ascii="Arial" w:hAnsi="Arial"/>
                    </w:rPr>
                  </w:pPr>
                  <w:r w:rsidRPr="009A22FE">
                    <w:rPr>
                      <w:rFonts w:ascii="Arial" w:hAnsi="Arial"/>
                      <w:sz w:val="20"/>
                      <w:szCs w:val="20"/>
                    </w:rPr>
                    <w:t>Decrease in left ventricular contractility after tumor necrosis factor-alpha infusion in dogs.</w:t>
                  </w:r>
                </w:p>
                <w:p w14:paraId="3A74CA5F" w14:textId="77777777" w:rsidR="009A22FE" w:rsidRPr="009A22FE" w:rsidRDefault="009A22FE" w:rsidP="009A22FE">
                  <w:pPr>
                    <w:rPr>
                      <w:rFonts w:ascii="Arial" w:hAnsi="Arial"/>
                    </w:rPr>
                  </w:pPr>
                  <w:proofErr w:type="spellStart"/>
                  <w:r w:rsidRPr="009A22FE">
                    <w:rPr>
                      <w:rFonts w:ascii="Arial" w:hAnsi="Arial"/>
                      <w:sz w:val="20"/>
                      <w:szCs w:val="20"/>
                    </w:rPr>
                    <w:t>Walley</w:t>
                  </w:r>
                  <w:proofErr w:type="spellEnd"/>
                  <w:r w:rsidRPr="009A22FE">
                    <w:rPr>
                      <w:rFonts w:ascii="Arial" w:hAnsi="Arial"/>
                      <w:sz w:val="20"/>
                      <w:szCs w:val="20"/>
                    </w:rPr>
                    <w:t xml:space="preserve"> KR, Hebert PC, </w:t>
                  </w:r>
                  <w:proofErr w:type="spellStart"/>
                  <w:r w:rsidRPr="009A22FE">
                    <w:rPr>
                      <w:rFonts w:ascii="Arial" w:hAnsi="Arial"/>
                      <w:sz w:val="20"/>
                      <w:szCs w:val="20"/>
                    </w:rPr>
                    <w:t>Wakai</w:t>
                  </w:r>
                  <w:proofErr w:type="spellEnd"/>
                  <w:r w:rsidRPr="009A22FE">
                    <w:rPr>
                      <w:rFonts w:ascii="Arial" w:hAnsi="Arial"/>
                      <w:sz w:val="20"/>
                      <w:szCs w:val="20"/>
                    </w:rPr>
                    <w:t xml:space="preserve"> Y, Wilcox PG, Road JD, Cooper DJ.</w:t>
                  </w:r>
                </w:p>
                <w:p w14:paraId="2D84702F" w14:textId="77777777" w:rsidR="009A22FE" w:rsidRPr="009A22FE" w:rsidRDefault="009A22FE" w:rsidP="009A22FE">
                  <w:pPr>
                    <w:rPr>
                      <w:rFonts w:ascii="Arial" w:hAnsi="Arial"/>
                    </w:rPr>
                  </w:pPr>
                  <w:proofErr w:type="gramStart"/>
                  <w:r w:rsidRPr="009A22FE">
                    <w:rPr>
                      <w:rFonts w:ascii="Arial" w:hAnsi="Arial"/>
                      <w:sz w:val="20"/>
                      <w:szCs w:val="20"/>
                    </w:rPr>
                    <w:t>Source  Pulmonary</w:t>
                  </w:r>
                  <w:proofErr w:type="gramEnd"/>
                  <w:r w:rsidRPr="009A22FE">
                    <w:rPr>
                      <w:rFonts w:ascii="Arial" w:hAnsi="Arial"/>
                      <w:sz w:val="20"/>
                      <w:szCs w:val="20"/>
                    </w:rPr>
                    <w:t xml:space="preserve"> Research Laboratory, St. Paul's Hospital, Vancouver, British Columbia, Canada.</w:t>
                  </w:r>
                </w:p>
                <w:p w14:paraId="4CD09477" w14:textId="77777777" w:rsidR="009A22FE" w:rsidRPr="009A22FE" w:rsidRDefault="009A22FE" w:rsidP="009A22FE">
                  <w:pPr>
                    <w:rPr>
                      <w:rFonts w:ascii="Arial" w:hAnsi="Arial"/>
                    </w:rPr>
                  </w:pPr>
                  <w:r w:rsidRPr="009A22FE">
                    <w:rPr>
                      <w:rFonts w:ascii="Arial" w:hAnsi="Arial"/>
                      <w:sz w:val="20"/>
                      <w:szCs w:val="20"/>
                    </w:rPr>
                    <w:t xml:space="preserve">We conclude that TNF-alpha is important in causing the hypotensive, </w:t>
                  </w:r>
                  <w:proofErr w:type="spellStart"/>
                  <w:r w:rsidRPr="009A22FE">
                    <w:rPr>
                      <w:rFonts w:ascii="Arial" w:hAnsi="Arial"/>
                      <w:sz w:val="20"/>
                      <w:szCs w:val="20"/>
                    </w:rPr>
                    <w:t>hyperdynamic</w:t>
                  </w:r>
                  <w:proofErr w:type="spellEnd"/>
                  <w:r w:rsidRPr="009A22FE">
                    <w:rPr>
                      <w:rFonts w:ascii="Arial" w:hAnsi="Arial"/>
                      <w:sz w:val="20"/>
                      <w:szCs w:val="20"/>
                    </w:rPr>
                    <w:t xml:space="preserve"> circulation of sepsis. The new finding that left ventricular contractility is decreased shortly after TNF-alpha infusion suggests that TNF-alpha, or another mediator released very soon after TNF-alpha, is an important myocardial depressant factor.</w:t>
                  </w:r>
                </w:p>
                <w:p w14:paraId="78DC6774" w14:textId="77777777" w:rsidR="009A22FE" w:rsidRPr="009A22FE" w:rsidRDefault="009A22FE" w:rsidP="009A22FE">
                  <w:pPr>
                    <w:rPr>
                      <w:rFonts w:ascii="Arial" w:hAnsi="Arial"/>
                    </w:rPr>
                  </w:pPr>
                  <w:r w:rsidRPr="009A22FE">
                    <w:rPr>
                      <w:rFonts w:ascii="Arial" w:hAnsi="Arial"/>
                      <w:sz w:val="20"/>
                      <w:szCs w:val="20"/>
                    </w:rPr>
                    <w:t> </w:t>
                  </w:r>
                </w:p>
                <w:p w14:paraId="3A79BF42" w14:textId="77777777" w:rsidR="009A22FE" w:rsidRPr="009A22FE" w:rsidRDefault="009A22FE" w:rsidP="009A22FE">
                  <w:pPr>
                    <w:rPr>
                      <w:rFonts w:ascii="Arial" w:hAnsi="Arial"/>
                    </w:rPr>
                  </w:pPr>
                  <w:r w:rsidRPr="009A22FE">
                    <w:rPr>
                      <w:rFonts w:ascii="Arial" w:hAnsi="Arial"/>
                      <w:sz w:val="20"/>
                      <w:szCs w:val="20"/>
                    </w:rPr>
                    <w:t xml:space="preserve">10) J </w:t>
                  </w:r>
                  <w:proofErr w:type="spellStart"/>
                  <w:r w:rsidRPr="009A22FE">
                    <w:rPr>
                      <w:rFonts w:ascii="Arial" w:hAnsi="Arial"/>
                      <w:sz w:val="20"/>
                      <w:szCs w:val="20"/>
                    </w:rPr>
                    <w:t>Appl</w:t>
                  </w:r>
                  <w:proofErr w:type="spellEnd"/>
                  <w:r w:rsidRPr="009A22FE">
                    <w:rPr>
                      <w:rFonts w:ascii="Arial" w:hAnsi="Arial"/>
                      <w:sz w:val="20"/>
                      <w:szCs w:val="20"/>
                    </w:rPr>
                    <w:t xml:space="preserve"> Physiol. 1992 Sep</w:t>
                  </w:r>
                  <w:proofErr w:type="gramStart"/>
                  <w:r w:rsidRPr="009A22FE">
                    <w:rPr>
                      <w:rFonts w:ascii="Arial" w:hAnsi="Arial"/>
                      <w:sz w:val="20"/>
                      <w:szCs w:val="20"/>
                    </w:rPr>
                    <w:t>;73</w:t>
                  </w:r>
                  <w:proofErr w:type="gramEnd"/>
                  <w:r w:rsidRPr="009A22FE">
                    <w:rPr>
                      <w:rFonts w:ascii="Arial" w:hAnsi="Arial"/>
                      <w:sz w:val="20"/>
                      <w:szCs w:val="20"/>
                    </w:rPr>
                    <w:t>(3):925-31.</w:t>
                  </w:r>
                </w:p>
                <w:p w14:paraId="6BAB1307" w14:textId="77777777" w:rsidR="009A22FE" w:rsidRPr="009A22FE" w:rsidRDefault="009A22FE" w:rsidP="009A22FE">
                  <w:pPr>
                    <w:rPr>
                      <w:rFonts w:ascii="Arial" w:hAnsi="Arial"/>
                    </w:rPr>
                  </w:pPr>
                  <w:r w:rsidRPr="009A22FE">
                    <w:rPr>
                      <w:rFonts w:ascii="Arial" w:hAnsi="Arial"/>
                      <w:sz w:val="20"/>
                      <w:szCs w:val="20"/>
                    </w:rPr>
                    <w:t xml:space="preserve">Effects of ibuprofen and </w:t>
                  </w:r>
                  <w:proofErr w:type="spellStart"/>
                  <w:r w:rsidRPr="009A22FE">
                    <w:rPr>
                      <w:rFonts w:ascii="Arial" w:hAnsi="Arial"/>
                      <w:sz w:val="20"/>
                      <w:szCs w:val="20"/>
                    </w:rPr>
                    <w:t>pentoxifylline</w:t>
                  </w:r>
                  <w:proofErr w:type="spellEnd"/>
                  <w:r w:rsidRPr="009A22FE">
                    <w:rPr>
                      <w:rFonts w:ascii="Arial" w:hAnsi="Arial"/>
                      <w:sz w:val="20"/>
                      <w:szCs w:val="20"/>
                    </w:rPr>
                    <w:t xml:space="preserve"> on the cardiovascular response of normal humans to endotoxin.</w:t>
                  </w:r>
                </w:p>
                <w:p w14:paraId="1D05DB65" w14:textId="77777777" w:rsidR="009A22FE" w:rsidRPr="009A22FE" w:rsidRDefault="009A22FE" w:rsidP="009A22FE">
                  <w:pPr>
                    <w:rPr>
                      <w:rFonts w:ascii="Arial" w:hAnsi="Arial"/>
                    </w:rPr>
                  </w:pPr>
                  <w:proofErr w:type="spellStart"/>
                  <w:r w:rsidRPr="009A22FE">
                    <w:rPr>
                      <w:rFonts w:ascii="Arial" w:hAnsi="Arial"/>
                      <w:sz w:val="20"/>
                      <w:szCs w:val="20"/>
                    </w:rPr>
                    <w:t>Martich</w:t>
                  </w:r>
                  <w:proofErr w:type="spellEnd"/>
                  <w:r w:rsidRPr="009A22FE">
                    <w:rPr>
                      <w:rFonts w:ascii="Arial" w:hAnsi="Arial"/>
                      <w:sz w:val="20"/>
                      <w:szCs w:val="20"/>
                    </w:rPr>
                    <w:t xml:space="preserve"> GD, Parker MM, </w:t>
                  </w:r>
                  <w:proofErr w:type="spellStart"/>
                  <w:r w:rsidRPr="009A22FE">
                    <w:rPr>
                      <w:rFonts w:ascii="Arial" w:hAnsi="Arial"/>
                      <w:sz w:val="20"/>
                      <w:szCs w:val="20"/>
                    </w:rPr>
                    <w:t>Cunnion</w:t>
                  </w:r>
                  <w:proofErr w:type="spellEnd"/>
                  <w:r w:rsidRPr="009A22FE">
                    <w:rPr>
                      <w:rFonts w:ascii="Arial" w:hAnsi="Arial"/>
                      <w:sz w:val="20"/>
                      <w:szCs w:val="20"/>
                    </w:rPr>
                    <w:t xml:space="preserve"> RE, </w:t>
                  </w:r>
                  <w:proofErr w:type="spellStart"/>
                  <w:r w:rsidRPr="009A22FE">
                    <w:rPr>
                      <w:rFonts w:ascii="Arial" w:hAnsi="Arial"/>
                      <w:sz w:val="20"/>
                      <w:szCs w:val="20"/>
                    </w:rPr>
                    <w:t>Suffredini</w:t>
                  </w:r>
                  <w:proofErr w:type="spellEnd"/>
                  <w:r w:rsidRPr="009A22FE">
                    <w:rPr>
                      <w:rFonts w:ascii="Arial" w:hAnsi="Arial"/>
                      <w:sz w:val="20"/>
                      <w:szCs w:val="20"/>
                    </w:rPr>
                    <w:t xml:space="preserve"> AF.</w:t>
                  </w:r>
                </w:p>
                <w:p w14:paraId="04BE823E" w14:textId="77777777" w:rsidR="009A22FE" w:rsidRPr="009A22FE" w:rsidRDefault="009A22FE" w:rsidP="009A22FE">
                  <w:pPr>
                    <w:rPr>
                      <w:rFonts w:ascii="Arial" w:hAnsi="Arial"/>
                    </w:rPr>
                  </w:pPr>
                  <w:proofErr w:type="spellStart"/>
                  <w:r w:rsidRPr="009A22FE">
                    <w:rPr>
                      <w:rFonts w:ascii="Arial" w:hAnsi="Arial"/>
                      <w:sz w:val="20"/>
                      <w:szCs w:val="20"/>
                    </w:rPr>
                    <w:t>Sourc</w:t>
                  </w:r>
                  <w:proofErr w:type="spellEnd"/>
                  <w:r w:rsidRPr="009A22FE">
                    <w:rPr>
                      <w:rFonts w:ascii="Arial" w:hAnsi="Arial"/>
                      <w:sz w:val="20"/>
                      <w:szCs w:val="20"/>
                    </w:rPr>
                    <w:t>: Critical Care Medicine Department, National Institutes of Health, Bethesda, Maryland 20892.</w:t>
                  </w:r>
                </w:p>
                <w:p w14:paraId="1B97421E" w14:textId="77777777" w:rsidR="009A22FE" w:rsidRPr="009A22FE" w:rsidRDefault="009A22FE" w:rsidP="009A22FE">
                  <w:pPr>
                    <w:rPr>
                      <w:rFonts w:ascii="Arial" w:hAnsi="Arial"/>
                    </w:rPr>
                  </w:pPr>
                  <w:r w:rsidRPr="009A22FE">
                    <w:rPr>
                      <w:rFonts w:ascii="Arial" w:hAnsi="Arial"/>
                      <w:sz w:val="20"/>
                      <w:szCs w:val="20"/>
                    </w:rPr>
                    <w:t xml:space="preserve">After volume loading, the left ventricular ejection fraction and left ventricular end-diastolic and end-systolic volume indexes did not differ among the groups. The </w:t>
                  </w:r>
                  <w:proofErr w:type="spellStart"/>
                  <w:r w:rsidRPr="009A22FE">
                    <w:rPr>
                      <w:rFonts w:ascii="Arial" w:hAnsi="Arial"/>
                      <w:sz w:val="20"/>
                      <w:szCs w:val="20"/>
                    </w:rPr>
                    <w:t>hyperdynamic</w:t>
                  </w:r>
                  <w:proofErr w:type="spellEnd"/>
                  <w:r w:rsidRPr="009A22FE">
                    <w:rPr>
                      <w:rFonts w:ascii="Arial" w:hAnsi="Arial"/>
                      <w:sz w:val="20"/>
                      <w:szCs w:val="20"/>
                    </w:rPr>
                    <w:t xml:space="preserve"> cardiovascular response to endotoxin in humans occurs in the absence of fever and is not significantly ameliorated by oral cyclooxygenase or </w:t>
                  </w:r>
                  <w:proofErr w:type="spellStart"/>
                  <w:r w:rsidRPr="009A22FE">
                    <w:rPr>
                      <w:rFonts w:ascii="Arial" w:hAnsi="Arial"/>
                      <w:sz w:val="20"/>
                      <w:szCs w:val="20"/>
                    </w:rPr>
                    <w:t>phosphodiesterase</w:t>
                  </w:r>
                  <w:proofErr w:type="spellEnd"/>
                  <w:r w:rsidRPr="009A22FE">
                    <w:rPr>
                      <w:rFonts w:ascii="Arial" w:hAnsi="Arial"/>
                      <w:sz w:val="20"/>
                      <w:szCs w:val="20"/>
                    </w:rPr>
                    <w:t xml:space="preserve"> inhibition.</w:t>
                  </w:r>
                </w:p>
                <w:p w14:paraId="14D03837" w14:textId="77777777" w:rsidR="009A22FE" w:rsidRPr="009A22FE" w:rsidRDefault="009A22FE" w:rsidP="009A22FE">
                  <w:pPr>
                    <w:rPr>
                      <w:rFonts w:ascii="Arial" w:hAnsi="Arial"/>
                    </w:rPr>
                  </w:pPr>
                  <w:r w:rsidRPr="009A22FE">
                    <w:rPr>
                      <w:rFonts w:ascii="Arial" w:hAnsi="Arial"/>
                      <w:sz w:val="20"/>
                      <w:szCs w:val="20"/>
                    </w:rPr>
                    <w:t> </w:t>
                  </w:r>
                </w:p>
                <w:p w14:paraId="13095C1E" w14:textId="77777777" w:rsidR="009A22FE" w:rsidRPr="009A22FE" w:rsidRDefault="009A22FE" w:rsidP="009A22FE">
                  <w:pPr>
                    <w:rPr>
                      <w:rFonts w:ascii="Arial" w:hAnsi="Arial"/>
                    </w:rPr>
                  </w:pPr>
                  <w:r w:rsidRPr="009A22FE">
                    <w:rPr>
                      <w:rFonts w:ascii="Arial" w:hAnsi="Arial"/>
                      <w:sz w:val="20"/>
                      <w:szCs w:val="20"/>
                    </w:rPr>
                    <w:t xml:space="preserve">11) </w:t>
                  </w:r>
                  <w:proofErr w:type="spellStart"/>
                  <w:r w:rsidRPr="009A22FE">
                    <w:rPr>
                      <w:rFonts w:ascii="Arial" w:hAnsi="Arial"/>
                      <w:sz w:val="20"/>
                      <w:szCs w:val="20"/>
                    </w:rPr>
                    <w:t>Circ</w:t>
                  </w:r>
                  <w:proofErr w:type="spellEnd"/>
                  <w:r w:rsidRPr="009A22FE">
                    <w:rPr>
                      <w:rFonts w:ascii="Arial" w:hAnsi="Arial"/>
                      <w:sz w:val="20"/>
                      <w:szCs w:val="20"/>
                    </w:rPr>
                    <w:t xml:space="preserve"> Shock. 1991 Sep</w:t>
                  </w:r>
                  <w:proofErr w:type="gramStart"/>
                  <w:r w:rsidRPr="009A22FE">
                    <w:rPr>
                      <w:rFonts w:ascii="Arial" w:hAnsi="Arial"/>
                      <w:sz w:val="20"/>
                      <w:szCs w:val="20"/>
                    </w:rPr>
                    <w:t>;35</w:t>
                  </w:r>
                  <w:proofErr w:type="gramEnd"/>
                  <w:r w:rsidRPr="009A22FE">
                    <w:rPr>
                      <w:rFonts w:ascii="Arial" w:hAnsi="Arial"/>
                      <w:sz w:val="20"/>
                      <w:szCs w:val="20"/>
                    </w:rPr>
                    <w:t>(1):31-6.</w:t>
                  </w:r>
                </w:p>
                <w:p w14:paraId="691F9EF9" w14:textId="77777777" w:rsidR="009A22FE" w:rsidRPr="009A22FE" w:rsidRDefault="009A22FE" w:rsidP="009A22FE">
                  <w:pPr>
                    <w:rPr>
                      <w:rFonts w:ascii="Arial" w:hAnsi="Arial"/>
                    </w:rPr>
                  </w:pPr>
                  <w:r w:rsidRPr="009A22FE">
                    <w:rPr>
                      <w:rFonts w:ascii="Arial" w:hAnsi="Arial"/>
                      <w:sz w:val="20"/>
                      <w:szCs w:val="20"/>
                    </w:rPr>
                    <w:t xml:space="preserve">Cardiac function in an ovine model of </w:t>
                  </w:r>
                  <w:proofErr w:type="spellStart"/>
                  <w:r w:rsidRPr="009A22FE">
                    <w:rPr>
                      <w:rFonts w:ascii="Arial" w:hAnsi="Arial"/>
                      <w:sz w:val="20"/>
                      <w:szCs w:val="20"/>
                    </w:rPr>
                    <w:t>endotoxemia</w:t>
                  </w:r>
                  <w:proofErr w:type="spellEnd"/>
                  <w:r w:rsidRPr="009A22FE">
                    <w:rPr>
                      <w:rFonts w:ascii="Arial" w:hAnsi="Arial"/>
                      <w:sz w:val="20"/>
                      <w:szCs w:val="20"/>
                    </w:rPr>
                    <w:t>.</w:t>
                  </w:r>
                </w:p>
                <w:p w14:paraId="7D229982" w14:textId="77777777" w:rsidR="009A22FE" w:rsidRPr="009A22FE" w:rsidRDefault="009A22FE" w:rsidP="009A22FE">
                  <w:pPr>
                    <w:rPr>
                      <w:rFonts w:ascii="Arial" w:hAnsi="Arial"/>
                    </w:rPr>
                  </w:pPr>
                  <w:proofErr w:type="spellStart"/>
                  <w:r w:rsidRPr="009A22FE">
                    <w:rPr>
                      <w:rFonts w:ascii="Arial" w:hAnsi="Arial"/>
                      <w:sz w:val="20"/>
                      <w:szCs w:val="20"/>
                    </w:rPr>
                    <w:t>Redl</w:t>
                  </w:r>
                  <w:proofErr w:type="spellEnd"/>
                  <w:r w:rsidRPr="009A22FE">
                    <w:rPr>
                      <w:rFonts w:ascii="Arial" w:hAnsi="Arial"/>
                      <w:sz w:val="20"/>
                      <w:szCs w:val="20"/>
                    </w:rPr>
                    <w:t xml:space="preserve"> G, </w:t>
                  </w:r>
                  <w:proofErr w:type="spellStart"/>
                  <w:r w:rsidRPr="009A22FE">
                    <w:rPr>
                      <w:rFonts w:ascii="Arial" w:hAnsi="Arial"/>
                      <w:sz w:val="20"/>
                      <w:szCs w:val="20"/>
                    </w:rPr>
                    <w:t>Newald</w:t>
                  </w:r>
                  <w:proofErr w:type="spellEnd"/>
                  <w:r w:rsidRPr="009A22FE">
                    <w:rPr>
                      <w:rFonts w:ascii="Arial" w:hAnsi="Arial"/>
                      <w:sz w:val="20"/>
                      <w:szCs w:val="20"/>
                    </w:rPr>
                    <w:t xml:space="preserve"> J, </w:t>
                  </w:r>
                  <w:proofErr w:type="spellStart"/>
                  <w:r w:rsidRPr="009A22FE">
                    <w:rPr>
                      <w:rFonts w:ascii="Arial" w:hAnsi="Arial"/>
                      <w:sz w:val="20"/>
                      <w:szCs w:val="20"/>
                    </w:rPr>
                    <w:t>Schlag</w:t>
                  </w:r>
                  <w:proofErr w:type="spellEnd"/>
                  <w:r w:rsidRPr="009A22FE">
                    <w:rPr>
                      <w:rFonts w:ascii="Arial" w:hAnsi="Arial"/>
                      <w:sz w:val="20"/>
                      <w:szCs w:val="20"/>
                    </w:rPr>
                    <w:t xml:space="preserve"> G, </w:t>
                  </w:r>
                  <w:proofErr w:type="spellStart"/>
                  <w:r w:rsidRPr="009A22FE">
                    <w:rPr>
                      <w:rFonts w:ascii="Arial" w:hAnsi="Arial"/>
                      <w:sz w:val="20"/>
                      <w:szCs w:val="20"/>
                    </w:rPr>
                    <w:t>Traber</w:t>
                  </w:r>
                  <w:proofErr w:type="spellEnd"/>
                  <w:r w:rsidRPr="009A22FE">
                    <w:rPr>
                      <w:rFonts w:ascii="Arial" w:hAnsi="Arial"/>
                      <w:sz w:val="20"/>
                      <w:szCs w:val="20"/>
                    </w:rPr>
                    <w:t xml:space="preserve"> LD, </w:t>
                  </w:r>
                  <w:proofErr w:type="spellStart"/>
                  <w:r w:rsidRPr="009A22FE">
                    <w:rPr>
                      <w:rFonts w:ascii="Arial" w:hAnsi="Arial"/>
                      <w:sz w:val="20"/>
                      <w:szCs w:val="20"/>
                    </w:rPr>
                    <w:t>Traber</w:t>
                  </w:r>
                  <w:proofErr w:type="spellEnd"/>
                  <w:r w:rsidRPr="009A22FE">
                    <w:rPr>
                      <w:rFonts w:ascii="Arial" w:hAnsi="Arial"/>
                      <w:sz w:val="20"/>
                      <w:szCs w:val="20"/>
                    </w:rPr>
                    <w:t xml:space="preserve"> DL.</w:t>
                  </w:r>
                </w:p>
                <w:p w14:paraId="33681560" w14:textId="77777777" w:rsidR="009A22FE" w:rsidRPr="009A22FE" w:rsidRDefault="009A22FE" w:rsidP="009A22FE">
                  <w:pPr>
                    <w:rPr>
                      <w:rFonts w:ascii="Arial" w:hAnsi="Arial"/>
                    </w:rPr>
                  </w:pPr>
                  <w:r w:rsidRPr="009A22FE">
                    <w:rPr>
                      <w:rFonts w:ascii="Arial" w:hAnsi="Arial"/>
                      <w:sz w:val="20"/>
                      <w:szCs w:val="20"/>
                    </w:rPr>
                    <w:t>Source Department of Anesthesiology, University of Texas Medical Branch, Galveston.</w:t>
                  </w:r>
                </w:p>
                <w:p w14:paraId="3B08D52C" w14:textId="77777777" w:rsidR="009A22FE" w:rsidRPr="009A22FE" w:rsidRDefault="009A22FE" w:rsidP="009A22FE">
                  <w:pPr>
                    <w:rPr>
                      <w:rFonts w:ascii="Arial" w:hAnsi="Arial"/>
                    </w:rPr>
                  </w:pPr>
                  <w:r w:rsidRPr="009A22FE">
                    <w:rPr>
                      <w:rFonts w:ascii="Arial" w:hAnsi="Arial"/>
                      <w:sz w:val="20"/>
                      <w:szCs w:val="20"/>
                    </w:rPr>
                    <w:t xml:space="preserve">Eight hours post LPS a </w:t>
                  </w:r>
                  <w:proofErr w:type="spellStart"/>
                  <w:r w:rsidRPr="009A22FE">
                    <w:rPr>
                      <w:rFonts w:ascii="Arial" w:hAnsi="Arial"/>
                      <w:sz w:val="20"/>
                      <w:szCs w:val="20"/>
                    </w:rPr>
                    <w:t>hyperdynamic</w:t>
                  </w:r>
                  <w:proofErr w:type="spellEnd"/>
                  <w:r w:rsidRPr="009A22FE">
                    <w:rPr>
                      <w:rFonts w:ascii="Arial" w:hAnsi="Arial"/>
                      <w:sz w:val="20"/>
                      <w:szCs w:val="20"/>
                    </w:rPr>
                    <w:t xml:space="preserve"> phase (phase III) was distinguished, with a high cardiac output and a low systemic vascular resistance. During this time there was evidence of probable reduced myocardial contractility.</w:t>
                  </w:r>
                </w:p>
                <w:p w14:paraId="5CE6D5E5" w14:textId="77777777" w:rsidR="009A22FE" w:rsidRPr="009A22FE" w:rsidRDefault="009A22FE" w:rsidP="009A22FE">
                  <w:pPr>
                    <w:rPr>
                      <w:rFonts w:ascii="Arial" w:hAnsi="Arial"/>
                    </w:rPr>
                  </w:pPr>
                  <w:r w:rsidRPr="009A22FE">
                    <w:rPr>
                      <w:rFonts w:ascii="Arial" w:hAnsi="Arial"/>
                      <w:sz w:val="20"/>
                      <w:szCs w:val="20"/>
                    </w:rPr>
                    <w:t> </w:t>
                  </w:r>
                </w:p>
                <w:p w14:paraId="1EA89506" w14:textId="77777777" w:rsidR="009A22FE" w:rsidRPr="009A22FE" w:rsidRDefault="009A22FE" w:rsidP="009A22FE">
                  <w:pPr>
                    <w:rPr>
                      <w:rFonts w:ascii="Arial" w:hAnsi="Arial"/>
                    </w:rPr>
                  </w:pPr>
                  <w:r w:rsidRPr="009A22FE">
                    <w:rPr>
                      <w:rFonts w:ascii="Arial" w:hAnsi="Arial"/>
                      <w:sz w:val="20"/>
                      <w:szCs w:val="20"/>
                    </w:rPr>
                    <w:t>12</w:t>
                  </w:r>
                  <w:proofErr w:type="gramStart"/>
                  <w:r w:rsidRPr="009A22FE">
                    <w:rPr>
                      <w:rFonts w:ascii="Arial" w:hAnsi="Arial"/>
                      <w:sz w:val="20"/>
                      <w:szCs w:val="20"/>
                    </w:rPr>
                    <w:t>)  Am</w:t>
                  </w:r>
                  <w:proofErr w:type="gramEnd"/>
                  <w:r w:rsidRPr="009A22FE">
                    <w:rPr>
                      <w:rFonts w:ascii="Arial" w:hAnsi="Arial"/>
                      <w:sz w:val="20"/>
                      <w:szCs w:val="20"/>
                    </w:rPr>
                    <w:t xml:space="preserve"> J Physiol. 1991 May;260(5 </w:t>
                  </w:r>
                  <w:proofErr w:type="spellStart"/>
                  <w:r w:rsidRPr="009A22FE">
                    <w:rPr>
                      <w:rFonts w:ascii="Arial" w:hAnsi="Arial"/>
                      <w:sz w:val="20"/>
                      <w:szCs w:val="20"/>
                    </w:rPr>
                    <w:t>Pt</w:t>
                  </w:r>
                  <w:proofErr w:type="spellEnd"/>
                  <w:r w:rsidRPr="009A22FE">
                    <w:rPr>
                      <w:rFonts w:ascii="Arial" w:hAnsi="Arial"/>
                      <w:sz w:val="20"/>
                      <w:szCs w:val="20"/>
                    </w:rPr>
                    <w:t xml:space="preserve"> 2):H1474-81.</w:t>
                  </w:r>
                </w:p>
                <w:p w14:paraId="4469D10F" w14:textId="77777777" w:rsidR="009A22FE" w:rsidRPr="009A22FE" w:rsidRDefault="009A22FE" w:rsidP="009A22FE">
                  <w:pPr>
                    <w:rPr>
                      <w:rFonts w:ascii="Arial" w:hAnsi="Arial"/>
                    </w:rPr>
                  </w:pPr>
                  <w:r w:rsidRPr="009A22FE">
                    <w:rPr>
                      <w:rFonts w:ascii="Arial" w:hAnsi="Arial"/>
                      <w:sz w:val="20"/>
                      <w:szCs w:val="20"/>
                    </w:rPr>
                    <w:t>Cardiac dysfunction after acute endotoxin administration in conscious sheep.</w:t>
                  </w:r>
                </w:p>
                <w:p w14:paraId="2A860A09" w14:textId="77777777" w:rsidR="009A22FE" w:rsidRPr="009A22FE" w:rsidRDefault="009A22FE" w:rsidP="009A22FE">
                  <w:pPr>
                    <w:rPr>
                      <w:rFonts w:ascii="Arial" w:hAnsi="Arial"/>
                    </w:rPr>
                  </w:pPr>
                  <w:proofErr w:type="spellStart"/>
                  <w:r w:rsidRPr="009A22FE">
                    <w:rPr>
                      <w:rFonts w:ascii="Arial" w:hAnsi="Arial"/>
                      <w:sz w:val="20"/>
                      <w:szCs w:val="20"/>
                    </w:rPr>
                    <w:t>Sugi</w:t>
                  </w:r>
                  <w:proofErr w:type="spellEnd"/>
                  <w:r w:rsidRPr="009A22FE">
                    <w:rPr>
                      <w:rFonts w:ascii="Arial" w:hAnsi="Arial"/>
                      <w:sz w:val="20"/>
                      <w:szCs w:val="20"/>
                    </w:rPr>
                    <w:t xml:space="preserve"> K, </w:t>
                  </w:r>
                  <w:proofErr w:type="spellStart"/>
                  <w:r w:rsidRPr="009A22FE">
                    <w:rPr>
                      <w:rFonts w:ascii="Arial" w:hAnsi="Arial"/>
                      <w:sz w:val="20"/>
                      <w:szCs w:val="20"/>
                    </w:rPr>
                    <w:t>Newald</w:t>
                  </w:r>
                  <w:proofErr w:type="spellEnd"/>
                  <w:r w:rsidRPr="009A22FE">
                    <w:rPr>
                      <w:rFonts w:ascii="Arial" w:hAnsi="Arial"/>
                      <w:sz w:val="20"/>
                      <w:szCs w:val="20"/>
                    </w:rPr>
                    <w:t xml:space="preserve"> J, </w:t>
                  </w:r>
                  <w:proofErr w:type="spellStart"/>
                  <w:r w:rsidRPr="009A22FE">
                    <w:rPr>
                      <w:rFonts w:ascii="Arial" w:hAnsi="Arial"/>
                      <w:sz w:val="20"/>
                      <w:szCs w:val="20"/>
                    </w:rPr>
                    <w:t>Traber</w:t>
                  </w:r>
                  <w:proofErr w:type="spellEnd"/>
                  <w:r w:rsidRPr="009A22FE">
                    <w:rPr>
                      <w:rFonts w:ascii="Arial" w:hAnsi="Arial"/>
                      <w:sz w:val="20"/>
                      <w:szCs w:val="20"/>
                    </w:rPr>
                    <w:t xml:space="preserve"> LD, Maguire JP, Herndon DN, </w:t>
                  </w:r>
                  <w:proofErr w:type="spellStart"/>
                  <w:r w:rsidRPr="009A22FE">
                    <w:rPr>
                      <w:rFonts w:ascii="Arial" w:hAnsi="Arial"/>
                      <w:sz w:val="20"/>
                      <w:szCs w:val="20"/>
                    </w:rPr>
                    <w:t>Schlag</w:t>
                  </w:r>
                  <w:proofErr w:type="spellEnd"/>
                  <w:r w:rsidRPr="009A22FE">
                    <w:rPr>
                      <w:rFonts w:ascii="Arial" w:hAnsi="Arial"/>
                      <w:sz w:val="20"/>
                      <w:szCs w:val="20"/>
                    </w:rPr>
                    <w:t xml:space="preserve"> G, </w:t>
                  </w:r>
                  <w:proofErr w:type="spellStart"/>
                  <w:r w:rsidRPr="009A22FE">
                    <w:rPr>
                      <w:rFonts w:ascii="Arial" w:hAnsi="Arial"/>
                      <w:sz w:val="20"/>
                      <w:szCs w:val="20"/>
                    </w:rPr>
                    <w:t>Traber</w:t>
                  </w:r>
                  <w:proofErr w:type="spellEnd"/>
                  <w:r w:rsidRPr="009A22FE">
                    <w:rPr>
                      <w:rFonts w:ascii="Arial" w:hAnsi="Arial"/>
                      <w:sz w:val="20"/>
                      <w:szCs w:val="20"/>
                    </w:rPr>
                    <w:t xml:space="preserve"> DL.</w:t>
                  </w:r>
                </w:p>
                <w:p w14:paraId="733BD016" w14:textId="77777777" w:rsidR="009A22FE" w:rsidRPr="009A22FE" w:rsidRDefault="009A22FE" w:rsidP="009A22FE">
                  <w:pPr>
                    <w:rPr>
                      <w:rFonts w:ascii="Arial" w:hAnsi="Arial"/>
                    </w:rPr>
                  </w:pPr>
                  <w:r w:rsidRPr="009A22FE">
                    <w:rPr>
                      <w:rFonts w:ascii="Arial" w:hAnsi="Arial"/>
                      <w:sz w:val="20"/>
                      <w:szCs w:val="20"/>
                    </w:rPr>
                    <w:t>Source: Department of Anesthesiology and Physiology, University of Texas Medical Branch, Galveston.</w:t>
                  </w:r>
                </w:p>
                <w:p w14:paraId="58AACD82" w14:textId="77777777" w:rsidR="009A22FE" w:rsidRPr="009A22FE" w:rsidRDefault="009A22FE" w:rsidP="009A22FE">
                  <w:pPr>
                    <w:rPr>
                      <w:rFonts w:ascii="Arial" w:hAnsi="Arial"/>
                    </w:rPr>
                  </w:pPr>
                  <w:r w:rsidRPr="009A22FE">
                    <w:rPr>
                      <w:rFonts w:ascii="Arial" w:hAnsi="Arial"/>
                      <w:sz w:val="20"/>
                      <w:szCs w:val="20"/>
                    </w:rPr>
                    <w:t>Other indexes of the LV contractility (maximum pressure development and ejection fraction) were also reduced. There was a simultaneous increase in the LV end-systolic and diastolic volumes. These findings confirm the hypothesis that there is a myocardial depression during LPS in the ovine model</w:t>
                  </w:r>
                </w:p>
                <w:p w14:paraId="2B9AD543" w14:textId="77777777" w:rsidR="009A22FE" w:rsidRPr="009A22FE" w:rsidRDefault="009A22FE" w:rsidP="009A22FE">
                  <w:pPr>
                    <w:rPr>
                      <w:rFonts w:ascii="Arial" w:hAnsi="Arial"/>
                    </w:rPr>
                  </w:pPr>
                  <w:r w:rsidRPr="009A22FE">
                    <w:rPr>
                      <w:rFonts w:ascii="Arial" w:hAnsi="Arial"/>
                      <w:sz w:val="20"/>
                      <w:szCs w:val="20"/>
                    </w:rPr>
                    <w:t> </w:t>
                  </w:r>
                </w:p>
                <w:p w14:paraId="6DF4276E" w14:textId="77777777" w:rsidR="009A22FE" w:rsidRPr="009A22FE" w:rsidRDefault="009A22FE" w:rsidP="009A22FE">
                  <w:pPr>
                    <w:rPr>
                      <w:rFonts w:ascii="Arial" w:hAnsi="Arial"/>
                    </w:rPr>
                  </w:pPr>
                  <w:r w:rsidRPr="009A22FE">
                    <w:rPr>
                      <w:rFonts w:ascii="Arial" w:hAnsi="Arial"/>
                      <w:sz w:val="20"/>
                      <w:szCs w:val="20"/>
                    </w:rPr>
                    <w:t>13</w:t>
                  </w:r>
                  <w:proofErr w:type="gramStart"/>
                  <w:r w:rsidRPr="009A22FE">
                    <w:rPr>
                      <w:rFonts w:ascii="Arial" w:hAnsi="Arial"/>
                      <w:sz w:val="20"/>
                      <w:szCs w:val="20"/>
                    </w:rPr>
                    <w:t xml:space="preserve">)  </w:t>
                  </w:r>
                  <w:proofErr w:type="spellStart"/>
                  <w:r w:rsidRPr="009A22FE">
                    <w:rPr>
                      <w:rFonts w:ascii="Arial" w:hAnsi="Arial"/>
                      <w:sz w:val="20"/>
                      <w:szCs w:val="20"/>
                    </w:rPr>
                    <w:t>Int</w:t>
                  </w:r>
                  <w:proofErr w:type="spellEnd"/>
                  <w:proofErr w:type="gramEnd"/>
                  <w:r w:rsidRPr="009A22FE">
                    <w:rPr>
                      <w:rFonts w:ascii="Arial" w:hAnsi="Arial"/>
                      <w:sz w:val="20"/>
                      <w:szCs w:val="20"/>
                    </w:rPr>
                    <w:t xml:space="preserve"> J Rad </w:t>
                  </w:r>
                  <w:proofErr w:type="spellStart"/>
                  <w:r w:rsidRPr="009A22FE">
                    <w:rPr>
                      <w:rFonts w:ascii="Arial" w:hAnsi="Arial"/>
                      <w:sz w:val="20"/>
                      <w:szCs w:val="20"/>
                    </w:rPr>
                    <w:t>Appl</w:t>
                  </w:r>
                  <w:proofErr w:type="spellEnd"/>
                  <w:r w:rsidRPr="009A22FE">
                    <w:rPr>
                      <w:rFonts w:ascii="Arial" w:hAnsi="Arial"/>
                      <w:sz w:val="20"/>
                      <w:szCs w:val="20"/>
                    </w:rPr>
                    <w:t xml:space="preserve"> </w:t>
                  </w:r>
                  <w:proofErr w:type="spellStart"/>
                  <w:r w:rsidRPr="009A22FE">
                    <w:rPr>
                      <w:rFonts w:ascii="Arial" w:hAnsi="Arial"/>
                      <w:sz w:val="20"/>
                      <w:szCs w:val="20"/>
                    </w:rPr>
                    <w:t>Instrum</w:t>
                  </w:r>
                  <w:proofErr w:type="spellEnd"/>
                  <w:r w:rsidRPr="009A22FE">
                    <w:rPr>
                      <w:rFonts w:ascii="Arial" w:hAnsi="Arial"/>
                      <w:sz w:val="20"/>
                      <w:szCs w:val="20"/>
                    </w:rPr>
                    <w:t xml:space="preserve"> B. 1989;16(7):705-7.</w:t>
                  </w:r>
                </w:p>
                <w:p w14:paraId="4A999ABA" w14:textId="77777777" w:rsidR="009A22FE" w:rsidRPr="009A22FE" w:rsidRDefault="009A22FE" w:rsidP="009A22FE">
                  <w:pPr>
                    <w:rPr>
                      <w:rFonts w:ascii="Arial" w:hAnsi="Arial"/>
                    </w:rPr>
                  </w:pPr>
                  <w:r w:rsidRPr="009A22FE">
                    <w:rPr>
                      <w:rFonts w:ascii="Arial" w:hAnsi="Arial"/>
                      <w:sz w:val="20"/>
                      <w:szCs w:val="20"/>
                    </w:rPr>
                    <w:t>Nuclear medicine studies of aging--IX. Resting left ventricular ejection fraction-diastolic area relationship in the "oldest old".</w:t>
                  </w:r>
                </w:p>
                <w:p w14:paraId="01D19D7A" w14:textId="77777777" w:rsidR="009A22FE" w:rsidRPr="009A22FE" w:rsidRDefault="009A22FE" w:rsidP="009A22FE">
                  <w:pPr>
                    <w:rPr>
                      <w:rFonts w:ascii="Arial" w:hAnsi="Arial"/>
                    </w:rPr>
                  </w:pPr>
                  <w:r w:rsidRPr="009A22FE">
                    <w:rPr>
                      <w:rFonts w:ascii="Arial" w:hAnsi="Arial"/>
                      <w:sz w:val="20"/>
                      <w:szCs w:val="20"/>
                    </w:rPr>
                    <w:t xml:space="preserve">Spencer RP, Haddon MJ, Rosenberg RJ, </w:t>
                  </w:r>
                  <w:proofErr w:type="spellStart"/>
                  <w:r w:rsidRPr="009A22FE">
                    <w:rPr>
                      <w:rFonts w:ascii="Arial" w:hAnsi="Arial"/>
                      <w:sz w:val="20"/>
                      <w:szCs w:val="20"/>
                    </w:rPr>
                    <w:t>Dey</w:t>
                  </w:r>
                  <w:proofErr w:type="spellEnd"/>
                  <w:r w:rsidRPr="009A22FE">
                    <w:rPr>
                      <w:rFonts w:ascii="Arial" w:hAnsi="Arial"/>
                      <w:sz w:val="20"/>
                      <w:szCs w:val="20"/>
                    </w:rPr>
                    <w:t xml:space="preserve"> HM, </w:t>
                  </w:r>
                  <w:proofErr w:type="spellStart"/>
                  <w:r w:rsidRPr="009A22FE">
                    <w:rPr>
                      <w:rFonts w:ascii="Arial" w:hAnsi="Arial"/>
                      <w:sz w:val="20"/>
                      <w:szCs w:val="20"/>
                    </w:rPr>
                    <w:t>Sziklas</w:t>
                  </w:r>
                  <w:proofErr w:type="spellEnd"/>
                  <w:r w:rsidRPr="009A22FE">
                    <w:rPr>
                      <w:rFonts w:ascii="Arial" w:hAnsi="Arial"/>
                      <w:sz w:val="20"/>
                      <w:szCs w:val="20"/>
                    </w:rPr>
                    <w:t xml:space="preserve"> JJ.</w:t>
                  </w:r>
                </w:p>
                <w:p w14:paraId="619304DF" w14:textId="77777777" w:rsidR="009A22FE" w:rsidRPr="009A22FE" w:rsidRDefault="009A22FE" w:rsidP="009A22FE">
                  <w:pPr>
                    <w:rPr>
                      <w:rFonts w:ascii="Arial" w:hAnsi="Arial"/>
                    </w:rPr>
                  </w:pPr>
                  <w:r w:rsidRPr="009A22FE">
                    <w:rPr>
                      <w:rFonts w:ascii="Arial" w:hAnsi="Arial"/>
                      <w:sz w:val="20"/>
                      <w:szCs w:val="20"/>
                    </w:rPr>
                    <w:t>Source Department of Nuclear Medicine, University of Connecticut Health Center, Farmington 06032.</w:t>
                  </w:r>
                </w:p>
                <w:p w14:paraId="602EB7A7" w14:textId="77777777" w:rsidR="009A22FE" w:rsidRPr="009A22FE" w:rsidRDefault="009A22FE" w:rsidP="009A22FE">
                  <w:pPr>
                    <w:rPr>
                      <w:rFonts w:ascii="Arial" w:hAnsi="Arial"/>
                    </w:rPr>
                  </w:pPr>
                  <w:r w:rsidRPr="009A22FE">
                    <w:rPr>
                      <w:rFonts w:ascii="Arial" w:hAnsi="Arial"/>
                      <w:sz w:val="20"/>
                      <w:szCs w:val="20"/>
                    </w:rPr>
                    <w:t>We retrospectively investigated the relationship between left ventricular ejection fraction (EF) and end diastolic cross sectional area (DCS), by means of gated cardiac blood pool studies, in 62 individuals (68 studies) who were of age 85 y or older. In these "oldest old", a plot of log ejection fraction as a function of log cross sectional area revealed good correlation (r = 0.66). The graph demonstrated the increase in heart size with a falling ejection fraction. Of the "oldest old", 38% had EF values at or above 55%. By comparison, in a group of 100 patients of ages 55-75 y, 32% had EF values of or above 55%. In the "oldest old" 13/68 (19%) had "</w:t>
                  </w:r>
                  <w:proofErr w:type="spellStart"/>
                  <w:r w:rsidRPr="009A22FE">
                    <w:rPr>
                      <w:rFonts w:ascii="Arial" w:hAnsi="Arial"/>
                      <w:sz w:val="20"/>
                      <w:szCs w:val="20"/>
                    </w:rPr>
                    <w:t>hyperdynamic</w:t>
                  </w:r>
                  <w:proofErr w:type="spellEnd"/>
                  <w:r w:rsidRPr="009A22FE">
                    <w:rPr>
                      <w:rFonts w:ascii="Arial" w:hAnsi="Arial"/>
                      <w:sz w:val="20"/>
                      <w:szCs w:val="20"/>
                    </w:rPr>
                    <w:t>" EF values over 65%; in the 55-75 y old group, this value was 16%. The log-log plot was divided into four quadrants by two lines (one at a DCS of 26 cm2 and the other at EF of 55%). Possible prognostic significance of each of these four categories will have to be determined by following the patients and sorting out the contributions of such factors as hypertension, coronary artery disease and medications.</w:t>
                  </w:r>
                </w:p>
                <w:p w14:paraId="7B486DF0" w14:textId="77777777" w:rsidR="009A22FE" w:rsidRPr="009A22FE" w:rsidRDefault="009A22FE" w:rsidP="009A22FE">
                  <w:pPr>
                    <w:rPr>
                      <w:rFonts w:ascii="Arial" w:hAnsi="Arial"/>
                    </w:rPr>
                  </w:pPr>
                  <w:r w:rsidRPr="009A22FE">
                    <w:rPr>
                      <w:rFonts w:ascii="Arial" w:hAnsi="Arial"/>
                      <w:sz w:val="20"/>
                      <w:szCs w:val="20"/>
                    </w:rPr>
                    <w:t> </w:t>
                  </w:r>
                </w:p>
                <w:p w14:paraId="24AE7C16" w14:textId="77777777" w:rsidR="009A22FE" w:rsidRPr="009A22FE" w:rsidRDefault="009A22FE" w:rsidP="009A22FE">
                  <w:pPr>
                    <w:rPr>
                      <w:rFonts w:ascii="Arial" w:hAnsi="Arial"/>
                    </w:rPr>
                  </w:pPr>
                  <w:r w:rsidRPr="009A22FE">
                    <w:rPr>
                      <w:rFonts w:ascii="Arial" w:hAnsi="Arial"/>
                      <w:sz w:val="20"/>
                      <w:szCs w:val="20"/>
                    </w:rPr>
                    <w:t>14</w:t>
                  </w:r>
                  <w:proofErr w:type="gramStart"/>
                  <w:r w:rsidRPr="009A22FE">
                    <w:rPr>
                      <w:rFonts w:ascii="Arial" w:hAnsi="Arial"/>
                      <w:sz w:val="20"/>
                      <w:szCs w:val="20"/>
                    </w:rPr>
                    <w:t xml:space="preserve">)  </w:t>
                  </w:r>
                  <w:proofErr w:type="spellStart"/>
                  <w:r w:rsidRPr="009A22FE">
                    <w:rPr>
                      <w:rFonts w:ascii="Arial" w:hAnsi="Arial"/>
                      <w:sz w:val="20"/>
                      <w:szCs w:val="20"/>
                    </w:rPr>
                    <w:t>Cathet</w:t>
                  </w:r>
                  <w:proofErr w:type="spellEnd"/>
                  <w:proofErr w:type="gramEnd"/>
                  <w:r w:rsidRPr="009A22FE">
                    <w:rPr>
                      <w:rFonts w:ascii="Arial" w:hAnsi="Arial"/>
                      <w:sz w:val="20"/>
                      <w:szCs w:val="20"/>
                    </w:rPr>
                    <w:t xml:space="preserve"> </w:t>
                  </w:r>
                  <w:proofErr w:type="spellStart"/>
                  <w:r w:rsidRPr="009A22FE">
                    <w:rPr>
                      <w:rFonts w:ascii="Arial" w:hAnsi="Arial"/>
                      <w:sz w:val="20"/>
                      <w:szCs w:val="20"/>
                    </w:rPr>
                    <w:t>Cardiovasc</w:t>
                  </w:r>
                  <w:proofErr w:type="spellEnd"/>
                  <w:r w:rsidRPr="009A22FE">
                    <w:rPr>
                      <w:rFonts w:ascii="Arial" w:hAnsi="Arial"/>
                      <w:sz w:val="20"/>
                      <w:szCs w:val="20"/>
                    </w:rPr>
                    <w:t xml:space="preserve"> </w:t>
                  </w:r>
                  <w:proofErr w:type="spellStart"/>
                  <w:r w:rsidRPr="009A22FE">
                    <w:rPr>
                      <w:rFonts w:ascii="Arial" w:hAnsi="Arial"/>
                      <w:sz w:val="20"/>
                      <w:szCs w:val="20"/>
                    </w:rPr>
                    <w:t>Diagn</w:t>
                  </w:r>
                  <w:proofErr w:type="spellEnd"/>
                  <w:r w:rsidRPr="009A22FE">
                    <w:rPr>
                      <w:rFonts w:ascii="Arial" w:hAnsi="Arial"/>
                      <w:sz w:val="20"/>
                      <w:szCs w:val="20"/>
                    </w:rPr>
                    <w:t>. 1978</w:t>
                  </w:r>
                  <w:proofErr w:type="gramStart"/>
                  <w:r w:rsidRPr="009A22FE">
                    <w:rPr>
                      <w:rFonts w:ascii="Arial" w:hAnsi="Arial"/>
                      <w:sz w:val="20"/>
                      <w:szCs w:val="20"/>
                    </w:rPr>
                    <w:t>;4</w:t>
                  </w:r>
                  <w:proofErr w:type="gramEnd"/>
                  <w:r w:rsidRPr="009A22FE">
                    <w:rPr>
                      <w:rFonts w:ascii="Arial" w:hAnsi="Arial"/>
                      <w:sz w:val="20"/>
                      <w:szCs w:val="20"/>
                    </w:rPr>
                    <w:t>(3):249-63.</w:t>
                  </w:r>
                </w:p>
                <w:p w14:paraId="54DB210C" w14:textId="77777777" w:rsidR="009A22FE" w:rsidRPr="009A22FE" w:rsidRDefault="009A22FE" w:rsidP="009A22FE">
                  <w:pPr>
                    <w:rPr>
                      <w:rFonts w:ascii="Arial" w:hAnsi="Arial"/>
                    </w:rPr>
                  </w:pPr>
                  <w:r w:rsidRPr="009A22FE">
                    <w:rPr>
                      <w:rFonts w:ascii="Arial" w:hAnsi="Arial"/>
                      <w:sz w:val="20"/>
                      <w:szCs w:val="20"/>
                    </w:rPr>
                    <w:t xml:space="preserve">Elevated ejection fractions in patients with the </w:t>
                  </w:r>
                  <w:proofErr w:type="spellStart"/>
                  <w:r w:rsidRPr="009A22FE">
                    <w:rPr>
                      <w:rFonts w:ascii="Arial" w:hAnsi="Arial"/>
                      <w:sz w:val="20"/>
                      <w:szCs w:val="20"/>
                    </w:rPr>
                    <w:t>anginal</w:t>
                  </w:r>
                  <w:proofErr w:type="spellEnd"/>
                  <w:r w:rsidRPr="009A22FE">
                    <w:rPr>
                      <w:rFonts w:ascii="Arial" w:hAnsi="Arial"/>
                      <w:sz w:val="20"/>
                      <w:szCs w:val="20"/>
                    </w:rPr>
                    <w:t xml:space="preserve"> syndrome and normal coronary arteriograms.</w:t>
                  </w:r>
                </w:p>
                <w:p w14:paraId="758FA704" w14:textId="77777777" w:rsidR="009A22FE" w:rsidRPr="009A22FE" w:rsidRDefault="009A22FE" w:rsidP="009A22FE">
                  <w:pPr>
                    <w:rPr>
                      <w:rFonts w:ascii="Arial" w:hAnsi="Arial"/>
                    </w:rPr>
                  </w:pPr>
                  <w:proofErr w:type="spellStart"/>
                  <w:r w:rsidRPr="009A22FE">
                    <w:rPr>
                      <w:rFonts w:ascii="Arial" w:hAnsi="Arial"/>
                      <w:sz w:val="20"/>
                      <w:szCs w:val="20"/>
                    </w:rPr>
                    <w:t>Boden</w:t>
                  </w:r>
                  <w:proofErr w:type="spellEnd"/>
                  <w:r w:rsidRPr="009A22FE">
                    <w:rPr>
                      <w:rFonts w:ascii="Arial" w:hAnsi="Arial"/>
                      <w:sz w:val="20"/>
                      <w:szCs w:val="20"/>
                    </w:rPr>
                    <w:t xml:space="preserve"> WE, </w:t>
                  </w:r>
                  <w:proofErr w:type="spellStart"/>
                  <w:r w:rsidRPr="009A22FE">
                    <w:rPr>
                      <w:rFonts w:ascii="Arial" w:hAnsi="Arial"/>
                      <w:sz w:val="20"/>
                      <w:szCs w:val="20"/>
                    </w:rPr>
                    <w:t>Smulyan</w:t>
                  </w:r>
                  <w:proofErr w:type="spellEnd"/>
                  <w:r w:rsidRPr="009A22FE">
                    <w:rPr>
                      <w:rFonts w:ascii="Arial" w:hAnsi="Arial"/>
                      <w:sz w:val="20"/>
                      <w:szCs w:val="20"/>
                    </w:rPr>
                    <w:t xml:space="preserve"> H, Potts J, Johnson LW, Obeid AI, </w:t>
                  </w:r>
                  <w:proofErr w:type="spellStart"/>
                  <w:r w:rsidRPr="009A22FE">
                    <w:rPr>
                      <w:rFonts w:ascii="Arial" w:hAnsi="Arial"/>
                      <w:sz w:val="20"/>
                      <w:szCs w:val="20"/>
                    </w:rPr>
                    <w:t>Eich</w:t>
                  </w:r>
                  <w:proofErr w:type="spellEnd"/>
                  <w:r w:rsidRPr="009A22FE">
                    <w:rPr>
                      <w:rFonts w:ascii="Arial" w:hAnsi="Arial"/>
                      <w:sz w:val="20"/>
                      <w:szCs w:val="20"/>
                    </w:rPr>
                    <w:t xml:space="preserve"> RH.</w:t>
                  </w:r>
                </w:p>
                <w:p w14:paraId="2307469B" w14:textId="77777777" w:rsidR="009A22FE" w:rsidRPr="009A22FE" w:rsidRDefault="009A22FE" w:rsidP="009A22FE">
                  <w:pPr>
                    <w:rPr>
                      <w:rFonts w:ascii="Arial" w:hAnsi="Arial"/>
                    </w:rPr>
                  </w:pPr>
                  <w:r w:rsidRPr="009A22FE">
                    <w:rPr>
                      <w:rFonts w:ascii="Arial" w:hAnsi="Arial"/>
                      <w:sz w:val="20"/>
                      <w:szCs w:val="20"/>
                    </w:rPr>
                    <w:t xml:space="preserve">These elevated values for ejection fraction, and reduced measurements of ventricular volumes, indicate that some patients with chest pain and normal coronary arteriograms may have small hearts with </w:t>
                  </w:r>
                  <w:proofErr w:type="spellStart"/>
                  <w:r w:rsidRPr="009A22FE">
                    <w:rPr>
                      <w:rFonts w:ascii="Arial" w:hAnsi="Arial"/>
                      <w:sz w:val="20"/>
                      <w:szCs w:val="20"/>
                    </w:rPr>
                    <w:t>hyperdynamic</w:t>
                  </w:r>
                  <w:proofErr w:type="spellEnd"/>
                  <w:r w:rsidRPr="009A22FE">
                    <w:rPr>
                      <w:rFonts w:ascii="Arial" w:hAnsi="Arial"/>
                      <w:sz w:val="20"/>
                      <w:szCs w:val="20"/>
                    </w:rPr>
                    <w:t xml:space="preserve"> ventricular contraction. These findings suggest that </w:t>
                  </w:r>
                  <w:proofErr w:type="spellStart"/>
                  <w:r w:rsidRPr="009A22FE">
                    <w:rPr>
                      <w:rFonts w:ascii="Arial" w:hAnsi="Arial"/>
                      <w:sz w:val="20"/>
                      <w:szCs w:val="20"/>
                    </w:rPr>
                    <w:t>hyperdynamic</w:t>
                  </w:r>
                  <w:proofErr w:type="spellEnd"/>
                  <w:r w:rsidRPr="009A22FE">
                    <w:rPr>
                      <w:rFonts w:ascii="Arial" w:hAnsi="Arial"/>
                      <w:sz w:val="20"/>
                      <w:szCs w:val="20"/>
                    </w:rPr>
                    <w:t xml:space="preserve"> ventricular contraction may play a causative role in the development of transient, angina-like chest pain in these patients. The etiology of the proposed </w:t>
                  </w:r>
                  <w:proofErr w:type="spellStart"/>
                  <w:r w:rsidRPr="009A22FE">
                    <w:rPr>
                      <w:rFonts w:ascii="Arial" w:hAnsi="Arial"/>
                      <w:sz w:val="20"/>
                      <w:szCs w:val="20"/>
                    </w:rPr>
                    <w:t>hyperdynamic</w:t>
                  </w:r>
                  <w:proofErr w:type="spellEnd"/>
                  <w:r w:rsidRPr="009A22FE">
                    <w:rPr>
                      <w:rFonts w:ascii="Arial" w:hAnsi="Arial"/>
                      <w:sz w:val="20"/>
                      <w:szCs w:val="20"/>
                    </w:rPr>
                    <w:t xml:space="preserve"> ventricle is unknown, but it may be attributable to increased beta-sympathetic stimulation of the myocardium.</w:t>
                  </w:r>
                </w:p>
                <w:p w14:paraId="692C6F6A" w14:textId="77777777" w:rsidR="009A22FE" w:rsidRPr="009A22FE" w:rsidRDefault="009A22FE" w:rsidP="009A22FE">
                  <w:pPr>
                    <w:rPr>
                      <w:rFonts w:ascii="Arial" w:hAnsi="Arial"/>
                    </w:rPr>
                  </w:pPr>
                  <w:r w:rsidRPr="009A22FE">
                    <w:rPr>
                      <w:rFonts w:ascii="Arial" w:hAnsi="Arial"/>
                      <w:sz w:val="20"/>
                      <w:szCs w:val="20"/>
                    </w:rPr>
                    <w:t> </w:t>
                  </w:r>
                </w:p>
                <w:p w14:paraId="68BB1DCE" w14:textId="77777777" w:rsidR="009A22FE" w:rsidRPr="009A22FE" w:rsidRDefault="009A22FE" w:rsidP="009A22FE">
                  <w:pPr>
                    <w:rPr>
                      <w:rFonts w:ascii="Arial" w:hAnsi="Arial"/>
                    </w:rPr>
                  </w:pPr>
                  <w:r w:rsidRPr="009A22FE">
                    <w:rPr>
                      <w:rFonts w:ascii="Arial" w:hAnsi="Arial"/>
                      <w:sz w:val="20"/>
                      <w:szCs w:val="20"/>
                    </w:rPr>
                    <w:t>--------------------</w:t>
                  </w:r>
                </w:p>
                <w:p w14:paraId="6D73620B" w14:textId="77777777" w:rsidR="009A22FE" w:rsidRPr="009A22FE" w:rsidRDefault="009A22FE" w:rsidP="009A22FE">
                  <w:pPr>
                    <w:rPr>
                      <w:rFonts w:ascii="Arial" w:hAnsi="Arial"/>
                    </w:rPr>
                  </w:pPr>
                  <w:r w:rsidRPr="009A22FE">
                    <w:rPr>
                      <w:rFonts w:ascii="Arial" w:hAnsi="Arial"/>
                      <w:sz w:val="20"/>
                      <w:szCs w:val="20"/>
                    </w:rPr>
                    <w:t>SEARCHED  "</w:t>
                  </w:r>
                  <w:proofErr w:type="spellStart"/>
                  <w:r w:rsidRPr="009A22FE">
                    <w:rPr>
                      <w:rFonts w:ascii="Arial" w:hAnsi="Arial"/>
                      <w:sz w:val="20"/>
                      <w:szCs w:val="20"/>
                    </w:rPr>
                    <w:t>hyperdynamic</w:t>
                  </w:r>
                  <w:proofErr w:type="spellEnd"/>
                  <w:r w:rsidRPr="009A22FE">
                    <w:rPr>
                      <w:rFonts w:ascii="Arial" w:hAnsi="Arial"/>
                      <w:sz w:val="20"/>
                      <w:szCs w:val="20"/>
                    </w:rPr>
                    <w:t xml:space="preserve"> ventricle" on GOOGLE SCHOLAR  (x first 10 pages results)</w:t>
                  </w:r>
                </w:p>
                <w:p w14:paraId="7E8523A6" w14:textId="77777777" w:rsidR="009A22FE" w:rsidRPr="009A22FE" w:rsidRDefault="009A22FE" w:rsidP="009A22FE">
                  <w:pPr>
                    <w:rPr>
                      <w:rFonts w:ascii="Arial" w:hAnsi="Arial"/>
                    </w:rPr>
                  </w:pPr>
                  <w:r w:rsidRPr="009A22FE">
                    <w:rPr>
                      <w:rFonts w:ascii="Arial" w:hAnsi="Arial"/>
                      <w:sz w:val="20"/>
                      <w:szCs w:val="20"/>
                    </w:rPr>
                    <w:t> </w:t>
                  </w:r>
                </w:p>
                <w:p w14:paraId="54B5879F" w14:textId="77777777" w:rsidR="009A22FE" w:rsidRPr="009A22FE" w:rsidRDefault="009A22FE" w:rsidP="009A22FE">
                  <w:pPr>
                    <w:rPr>
                      <w:rFonts w:ascii="Arial" w:hAnsi="Arial"/>
                    </w:rPr>
                  </w:pPr>
                  <w:r w:rsidRPr="009A22FE">
                    <w:rPr>
                      <w:rFonts w:ascii="Arial" w:hAnsi="Arial"/>
                      <w:sz w:val="20"/>
                      <w:szCs w:val="20"/>
                    </w:rPr>
                    <w:t>21</w:t>
                  </w:r>
                  <w:proofErr w:type="gramStart"/>
                  <w:r w:rsidRPr="009A22FE">
                    <w:rPr>
                      <w:rFonts w:ascii="Arial" w:hAnsi="Arial"/>
                      <w:sz w:val="20"/>
                      <w:szCs w:val="20"/>
                    </w:rPr>
                    <w:t xml:space="preserve">)  </w:t>
                  </w:r>
                  <w:proofErr w:type="spellStart"/>
                  <w:r w:rsidRPr="009A22FE">
                    <w:rPr>
                      <w:rFonts w:ascii="Arial" w:hAnsi="Arial"/>
                      <w:sz w:val="20"/>
                      <w:szCs w:val="20"/>
                    </w:rPr>
                    <w:t>Transesophageal</w:t>
                  </w:r>
                  <w:proofErr w:type="spellEnd"/>
                  <w:proofErr w:type="gramEnd"/>
                  <w:r w:rsidRPr="009A22FE">
                    <w:rPr>
                      <w:rFonts w:ascii="Arial" w:hAnsi="Arial"/>
                      <w:sz w:val="20"/>
                      <w:szCs w:val="20"/>
                    </w:rPr>
                    <w:t xml:space="preserve"> </w:t>
                  </w:r>
                  <w:proofErr w:type="spellStart"/>
                  <w:r w:rsidRPr="009A22FE">
                    <w:rPr>
                      <w:rFonts w:ascii="Arial" w:hAnsi="Arial"/>
                      <w:sz w:val="20"/>
                      <w:szCs w:val="20"/>
                    </w:rPr>
                    <w:t>Echocardiographyin</w:t>
                  </w:r>
                  <w:proofErr w:type="spellEnd"/>
                  <w:r w:rsidRPr="009A22FE">
                    <w:rPr>
                      <w:rFonts w:ascii="Arial" w:hAnsi="Arial"/>
                      <w:sz w:val="20"/>
                      <w:szCs w:val="20"/>
                    </w:rPr>
                    <w:t xml:space="preserve"> the Intensive Care Unit: Impact on Diagnosis and Decision-Making</w:t>
                  </w:r>
                </w:p>
                <w:p w14:paraId="5320C364" w14:textId="77777777" w:rsidR="009A22FE" w:rsidRPr="009A22FE" w:rsidRDefault="009A22FE" w:rsidP="009A22FE">
                  <w:pPr>
                    <w:rPr>
                      <w:rFonts w:ascii="Arial" w:hAnsi="Arial"/>
                    </w:rPr>
                  </w:pPr>
                  <w:r w:rsidRPr="009A22FE">
                    <w:rPr>
                      <w:rFonts w:ascii="Arial" w:hAnsi="Arial"/>
                      <w:sz w:val="20"/>
                      <w:szCs w:val="20"/>
                    </w:rPr>
                    <w:t>ADRIANCHFNZBRAUN</w:t>
                  </w:r>
                  <w:proofErr w:type="gramStart"/>
                  <w:r w:rsidRPr="009A22FE">
                    <w:rPr>
                      <w:rFonts w:ascii="Arial" w:hAnsi="Arial"/>
                      <w:sz w:val="20"/>
                      <w:szCs w:val="20"/>
                    </w:rPr>
                    <w:t>,M.D</w:t>
                  </w:r>
                  <w:proofErr w:type="gramEnd"/>
                  <w:r w:rsidRPr="009A22FE">
                    <w:rPr>
                      <w:rFonts w:ascii="Arial" w:hAnsi="Arial"/>
                      <w:sz w:val="20"/>
                      <w:szCs w:val="20"/>
                    </w:rPr>
                    <w:t xml:space="preserve">., FAUSTOJ.PLNTO,M.D., </w:t>
                  </w:r>
                  <w:proofErr w:type="spellStart"/>
                  <w:r w:rsidRPr="009A22FE">
                    <w:rPr>
                      <w:rFonts w:ascii="Arial" w:hAnsi="Arial"/>
                      <w:sz w:val="20"/>
                      <w:szCs w:val="20"/>
                    </w:rPr>
                    <w:t>INCELSACHiWTGER,M.D</w:t>
                  </w:r>
                  <w:proofErr w:type="spellEnd"/>
                  <w:r w:rsidRPr="009A22FE">
                    <w:rPr>
                      <w:rFonts w:ascii="Arial" w:hAnsi="Arial"/>
                      <w:sz w:val="20"/>
                      <w:szCs w:val="20"/>
                    </w:rPr>
                    <w:t>.</w:t>
                  </w:r>
                </w:p>
                <w:p w14:paraId="2AF4AAFF" w14:textId="77777777" w:rsidR="009A22FE" w:rsidRPr="009A22FE" w:rsidRDefault="009A22FE" w:rsidP="009A22FE">
                  <w:pPr>
                    <w:rPr>
                      <w:rFonts w:ascii="Arial" w:hAnsi="Arial"/>
                    </w:rPr>
                  </w:pPr>
                  <w:r w:rsidRPr="009A22FE">
                    <w:rPr>
                      <w:rFonts w:ascii="Arial" w:hAnsi="Arial"/>
                      <w:sz w:val="20"/>
                      <w:szCs w:val="20"/>
                    </w:rPr>
                    <w:t>Division of Cardiovascular Medicine, Stanford University School of Medicine, Stanford, California, USA</w:t>
                  </w:r>
                </w:p>
                <w:p w14:paraId="0750C00C" w14:textId="77777777" w:rsidR="009A22FE" w:rsidRPr="009A22FE" w:rsidRDefault="009A22FE" w:rsidP="009A22FE">
                  <w:pPr>
                    <w:rPr>
                      <w:rFonts w:ascii="Arial" w:hAnsi="Arial"/>
                    </w:rPr>
                  </w:pPr>
                  <w:proofErr w:type="spellStart"/>
                  <w:r w:rsidRPr="009A22FE">
                    <w:rPr>
                      <w:rFonts w:ascii="Arial" w:hAnsi="Arial"/>
                      <w:sz w:val="20"/>
                      <w:szCs w:val="20"/>
                    </w:rPr>
                    <w:t>Clin</w:t>
                  </w:r>
                  <w:proofErr w:type="spellEnd"/>
                  <w:r w:rsidRPr="009A22FE">
                    <w:rPr>
                      <w:rFonts w:ascii="Arial" w:hAnsi="Arial"/>
                      <w:sz w:val="20"/>
                      <w:szCs w:val="20"/>
                    </w:rPr>
                    <w:t xml:space="preserve">. Cardiology </w:t>
                  </w:r>
                  <w:proofErr w:type="gramStart"/>
                  <w:r w:rsidRPr="009A22FE">
                    <w:rPr>
                      <w:rFonts w:ascii="Arial" w:hAnsi="Arial"/>
                      <w:sz w:val="20"/>
                      <w:szCs w:val="20"/>
                    </w:rPr>
                    <w:t>17  438</w:t>
                  </w:r>
                  <w:proofErr w:type="gramEnd"/>
                  <w:r w:rsidRPr="009A22FE">
                    <w:rPr>
                      <w:rFonts w:ascii="Arial" w:hAnsi="Arial"/>
                      <w:sz w:val="20"/>
                      <w:szCs w:val="20"/>
                    </w:rPr>
                    <w:t>-444  (1994).</w:t>
                  </w:r>
                </w:p>
                <w:p w14:paraId="3FE443CF" w14:textId="77777777" w:rsidR="009A22FE" w:rsidRPr="009A22FE" w:rsidRDefault="009A22FE" w:rsidP="009A22FE">
                  <w:pPr>
                    <w:rPr>
                      <w:rFonts w:ascii="Arial" w:hAnsi="Arial"/>
                    </w:rPr>
                  </w:pPr>
                  <w:proofErr w:type="spellStart"/>
                  <w:proofErr w:type="gramStart"/>
                  <w:r w:rsidRPr="009A22FE">
                    <w:rPr>
                      <w:rFonts w:ascii="Arial" w:hAnsi="Arial"/>
                      <w:sz w:val="20"/>
                      <w:szCs w:val="20"/>
                    </w:rPr>
                    <w:t>hyperdynamic</w:t>
                  </w:r>
                  <w:proofErr w:type="spellEnd"/>
                  <w:proofErr w:type="gramEnd"/>
                  <w:r w:rsidRPr="009A22FE">
                    <w:rPr>
                      <w:rFonts w:ascii="Arial" w:hAnsi="Arial"/>
                      <w:sz w:val="20"/>
                      <w:szCs w:val="20"/>
                    </w:rPr>
                    <w:t xml:space="preserve"> left ventricle was seen suggesting </w:t>
                  </w:r>
                  <w:proofErr w:type="spellStart"/>
                  <w:r w:rsidRPr="009A22FE">
                    <w:rPr>
                      <w:rFonts w:ascii="Arial" w:hAnsi="Arial"/>
                      <w:sz w:val="20"/>
                      <w:szCs w:val="20"/>
                    </w:rPr>
                    <w:t>hypovolemia</w:t>
                  </w:r>
                  <w:proofErr w:type="spellEnd"/>
                  <w:r w:rsidRPr="009A22FE">
                    <w:rPr>
                      <w:rFonts w:ascii="Arial" w:hAnsi="Arial"/>
                      <w:sz w:val="20"/>
                      <w:szCs w:val="20"/>
                    </w:rPr>
                    <w:t>.</w:t>
                  </w:r>
                </w:p>
                <w:p w14:paraId="330A1F90" w14:textId="77777777" w:rsidR="009A22FE" w:rsidRPr="009A22FE" w:rsidRDefault="009A22FE" w:rsidP="009A22FE">
                  <w:pPr>
                    <w:rPr>
                      <w:rFonts w:ascii="Arial" w:hAnsi="Arial"/>
                    </w:rPr>
                  </w:pPr>
                  <w:r w:rsidRPr="009A22FE">
                    <w:rPr>
                      <w:rFonts w:ascii="Arial" w:hAnsi="Arial"/>
                      <w:sz w:val="20"/>
                      <w:szCs w:val="20"/>
                    </w:rPr>
                    <w:t xml:space="preserve">However, in a patient with </w:t>
                  </w:r>
                  <w:proofErr w:type="spellStart"/>
                  <w:r w:rsidRPr="009A22FE">
                    <w:rPr>
                      <w:rFonts w:ascii="Arial" w:hAnsi="Arial"/>
                      <w:sz w:val="20"/>
                      <w:szCs w:val="20"/>
                    </w:rPr>
                    <w:t>hypotensionand</w:t>
                  </w:r>
                  <w:proofErr w:type="spellEnd"/>
                  <w:r w:rsidRPr="009A22FE">
                    <w:rPr>
                      <w:rFonts w:ascii="Arial" w:hAnsi="Arial"/>
                      <w:sz w:val="20"/>
                      <w:szCs w:val="20"/>
                    </w:rPr>
                    <w:t xml:space="preserve"> </w:t>
                  </w:r>
                  <w:proofErr w:type="spellStart"/>
                  <w:r w:rsidRPr="009A22FE">
                    <w:rPr>
                      <w:rFonts w:ascii="Arial" w:hAnsi="Arial"/>
                      <w:sz w:val="20"/>
                      <w:szCs w:val="20"/>
                    </w:rPr>
                    <w:t>hyperdynamicventricle</w:t>
                  </w:r>
                  <w:proofErr w:type="spellEnd"/>
                  <w:r w:rsidRPr="009A22FE">
                    <w:rPr>
                      <w:rFonts w:ascii="Arial" w:hAnsi="Arial"/>
                      <w:sz w:val="20"/>
                      <w:szCs w:val="20"/>
                    </w:rPr>
                    <w:t xml:space="preserve"> on TEE, what often happened was a faster pace of weaning from in- </w:t>
                  </w:r>
                  <w:proofErr w:type="spellStart"/>
                  <w:r w:rsidRPr="009A22FE">
                    <w:rPr>
                      <w:rFonts w:ascii="Arial" w:hAnsi="Arial"/>
                      <w:sz w:val="20"/>
                      <w:szCs w:val="20"/>
                    </w:rPr>
                    <w:t>otropic</w:t>
                  </w:r>
                  <w:proofErr w:type="spellEnd"/>
                  <w:r w:rsidRPr="009A22FE">
                    <w:rPr>
                      <w:rFonts w:ascii="Arial" w:hAnsi="Arial"/>
                      <w:sz w:val="20"/>
                      <w:szCs w:val="20"/>
                    </w:rPr>
                    <w:t xml:space="preserve"> support and an increase in the amount of fluid given. Therefore, it is possible that we </w:t>
                  </w:r>
                  <w:proofErr w:type="spellStart"/>
                  <w:r w:rsidRPr="009A22FE">
                    <w:rPr>
                      <w:rFonts w:ascii="Arial" w:hAnsi="Arial"/>
                      <w:sz w:val="20"/>
                      <w:szCs w:val="20"/>
                    </w:rPr>
                    <w:t>underestimatethe</w:t>
                  </w:r>
                  <w:proofErr w:type="spellEnd"/>
                  <w:r w:rsidRPr="009A22FE">
                    <w:rPr>
                      <w:rFonts w:ascii="Arial" w:hAnsi="Arial"/>
                      <w:sz w:val="20"/>
                      <w:szCs w:val="20"/>
                    </w:rPr>
                    <w:t xml:space="preserve"> real impact of TEE on patient management in the intensive care unit.</w:t>
                  </w:r>
                </w:p>
                <w:p w14:paraId="2669961B" w14:textId="77777777" w:rsidR="009A22FE" w:rsidRPr="009A22FE" w:rsidRDefault="009A22FE" w:rsidP="009A22FE">
                  <w:pPr>
                    <w:rPr>
                      <w:rFonts w:ascii="Arial" w:hAnsi="Arial"/>
                    </w:rPr>
                  </w:pPr>
                  <w:r w:rsidRPr="009A22FE">
                    <w:rPr>
                      <w:rFonts w:ascii="Arial" w:hAnsi="Arial"/>
                      <w:sz w:val="20"/>
                      <w:szCs w:val="20"/>
                    </w:rPr>
                    <w:t> </w:t>
                  </w:r>
                </w:p>
                <w:p w14:paraId="3BB04587" w14:textId="77777777" w:rsidR="009A22FE" w:rsidRPr="009A22FE" w:rsidRDefault="009A22FE" w:rsidP="009A22FE">
                  <w:pPr>
                    <w:rPr>
                      <w:rFonts w:ascii="Arial" w:hAnsi="Arial"/>
                    </w:rPr>
                  </w:pPr>
                  <w:r w:rsidRPr="009A22FE">
                    <w:rPr>
                      <w:rFonts w:ascii="Arial" w:hAnsi="Arial"/>
                      <w:sz w:val="20"/>
                      <w:szCs w:val="20"/>
                    </w:rPr>
                    <w:t>22</w:t>
                  </w:r>
                  <w:proofErr w:type="gramStart"/>
                  <w:r w:rsidRPr="009A22FE">
                    <w:rPr>
                      <w:rFonts w:ascii="Arial" w:hAnsi="Arial"/>
                      <w:sz w:val="20"/>
                      <w:szCs w:val="20"/>
                    </w:rPr>
                    <w:t>)  Bedside</w:t>
                  </w:r>
                  <w:proofErr w:type="gramEnd"/>
                  <w:r w:rsidRPr="009A22FE">
                    <w:rPr>
                      <w:rFonts w:ascii="Arial" w:hAnsi="Arial"/>
                      <w:sz w:val="20"/>
                      <w:szCs w:val="20"/>
                    </w:rPr>
                    <w:t xml:space="preserve"> Ultrasonography in the ICU*:Part 1</w:t>
                  </w:r>
                </w:p>
                <w:p w14:paraId="74681CF6" w14:textId="77777777" w:rsidR="009A22FE" w:rsidRPr="009A22FE" w:rsidRDefault="009A22FE" w:rsidP="009A22FE">
                  <w:pPr>
                    <w:rPr>
                      <w:rFonts w:ascii="Arial" w:hAnsi="Arial"/>
                    </w:rPr>
                  </w:pPr>
                  <w:r w:rsidRPr="009A22FE">
                    <w:rPr>
                      <w:rFonts w:ascii="Arial" w:hAnsi="Arial"/>
                      <w:sz w:val="20"/>
                      <w:szCs w:val="20"/>
                    </w:rPr>
                    <w:t>Chest</w:t>
                  </w:r>
                </w:p>
                <w:p w14:paraId="592C1029" w14:textId="77777777" w:rsidR="009A22FE" w:rsidRPr="009A22FE" w:rsidRDefault="009A22FE" w:rsidP="009A22FE">
                  <w:pPr>
                    <w:rPr>
                      <w:rFonts w:ascii="Arial" w:hAnsi="Arial"/>
                    </w:rPr>
                  </w:pPr>
                  <w:r w:rsidRPr="009A22FE">
                    <w:rPr>
                      <w:rFonts w:ascii="Arial" w:hAnsi="Arial"/>
                      <w:sz w:val="20"/>
                      <w:szCs w:val="20"/>
                    </w:rPr>
                    <w:t xml:space="preserve">August 2005, </w:t>
                  </w:r>
                  <w:proofErr w:type="spellStart"/>
                  <w:r w:rsidRPr="009A22FE">
                    <w:rPr>
                      <w:rFonts w:ascii="Arial" w:hAnsi="Arial"/>
                      <w:sz w:val="20"/>
                      <w:szCs w:val="20"/>
                    </w:rPr>
                    <w:t>Vol</w:t>
                  </w:r>
                  <w:proofErr w:type="spellEnd"/>
                  <w:r w:rsidRPr="009A22FE">
                    <w:rPr>
                      <w:rFonts w:ascii="Arial" w:hAnsi="Arial"/>
                      <w:sz w:val="20"/>
                      <w:szCs w:val="20"/>
                    </w:rPr>
                    <w:t xml:space="preserve"> 128, No. 2</w:t>
                  </w:r>
                </w:p>
                <w:p w14:paraId="0A74EC69" w14:textId="77777777" w:rsidR="009A22FE" w:rsidRPr="009A22FE" w:rsidRDefault="009A22FE" w:rsidP="009A22FE">
                  <w:pPr>
                    <w:rPr>
                      <w:rFonts w:ascii="Arial" w:hAnsi="Arial"/>
                    </w:rPr>
                  </w:pPr>
                  <w:proofErr w:type="spellStart"/>
                  <w:r w:rsidRPr="009A22FE">
                    <w:rPr>
                      <w:rFonts w:ascii="Arial" w:hAnsi="Arial"/>
                      <w:sz w:val="20"/>
                      <w:szCs w:val="20"/>
                    </w:rPr>
                    <w:t>Yanick</w:t>
                  </w:r>
                  <w:proofErr w:type="spellEnd"/>
                  <w:r w:rsidRPr="009A22FE">
                    <w:rPr>
                      <w:rFonts w:ascii="Arial" w:hAnsi="Arial"/>
                      <w:sz w:val="20"/>
                      <w:szCs w:val="20"/>
                    </w:rPr>
                    <w:t xml:space="preserve"> Beaulieu, MD; Paul E. </w:t>
                  </w:r>
                  <w:proofErr w:type="spellStart"/>
                  <w:r w:rsidRPr="009A22FE">
                    <w:rPr>
                      <w:rFonts w:ascii="Arial" w:hAnsi="Arial"/>
                      <w:sz w:val="20"/>
                      <w:szCs w:val="20"/>
                    </w:rPr>
                    <w:t>Marik</w:t>
                  </w:r>
                  <w:proofErr w:type="spellEnd"/>
                  <w:r w:rsidRPr="009A22FE">
                    <w:rPr>
                      <w:rFonts w:ascii="Arial" w:hAnsi="Arial"/>
                      <w:sz w:val="20"/>
                      <w:szCs w:val="20"/>
                    </w:rPr>
                    <w:t>, MD, FCCP</w:t>
                  </w:r>
                </w:p>
                <w:p w14:paraId="429E20C1" w14:textId="77777777" w:rsidR="009A22FE" w:rsidRPr="009A22FE" w:rsidRDefault="009A22FE" w:rsidP="009A22FE">
                  <w:pPr>
                    <w:rPr>
                      <w:rFonts w:ascii="Arial" w:hAnsi="Arial"/>
                    </w:rPr>
                  </w:pPr>
                  <w:r w:rsidRPr="009A22FE">
                    <w:rPr>
                      <w:rFonts w:ascii="Arial" w:hAnsi="Arial"/>
                      <w:sz w:val="20"/>
                      <w:szCs w:val="20"/>
                    </w:rPr>
                    <w:t xml:space="preserve">ICU patients, four patients with hemodynamic instability were found to have a small </w:t>
                  </w:r>
                  <w:proofErr w:type="spellStart"/>
                  <w:r w:rsidRPr="009A22FE">
                    <w:rPr>
                      <w:rFonts w:ascii="Arial" w:hAnsi="Arial"/>
                      <w:sz w:val="20"/>
                      <w:szCs w:val="20"/>
                    </w:rPr>
                    <w:t>hyperdynamic</w:t>
                  </w:r>
                  <w:proofErr w:type="spellEnd"/>
                  <w:r w:rsidRPr="009A22FE">
                    <w:rPr>
                      <w:rFonts w:ascii="Arial" w:hAnsi="Arial"/>
                      <w:sz w:val="20"/>
                      <w:szCs w:val="20"/>
                    </w:rPr>
                    <w:t xml:space="preserve"> ventricle on TEE. Of these four patients, three had PCWPs &gt; 20 mm Hg.</w:t>
                  </w:r>
                </w:p>
                <w:p w14:paraId="475B7730" w14:textId="77777777" w:rsidR="009A22FE" w:rsidRPr="009A22FE" w:rsidRDefault="009A22FE" w:rsidP="009A22FE">
                  <w:pPr>
                    <w:rPr>
                      <w:rFonts w:ascii="Arial" w:hAnsi="Arial"/>
                    </w:rPr>
                  </w:pPr>
                  <w:r w:rsidRPr="009A22FE">
                    <w:rPr>
                      <w:rFonts w:ascii="Arial" w:hAnsi="Arial"/>
                      <w:sz w:val="20"/>
                      <w:szCs w:val="20"/>
                    </w:rPr>
                    <w:t> </w:t>
                  </w:r>
                </w:p>
                <w:p w14:paraId="1AF83592" w14:textId="77777777" w:rsidR="009A22FE" w:rsidRPr="009A22FE" w:rsidRDefault="009A22FE" w:rsidP="009A22FE">
                  <w:pPr>
                    <w:rPr>
                      <w:rFonts w:ascii="Arial" w:hAnsi="Arial"/>
                    </w:rPr>
                  </w:pPr>
                  <w:r w:rsidRPr="009A22FE">
                    <w:rPr>
                      <w:rFonts w:ascii="Arial" w:hAnsi="Arial"/>
                      <w:sz w:val="20"/>
                      <w:szCs w:val="20"/>
                    </w:rPr>
                    <w:t>23) Left ventricular function in men and women. Another difference between sexes</w:t>
                  </w:r>
                </w:p>
                <w:p w14:paraId="3F2BE04E" w14:textId="77777777" w:rsidR="009A22FE" w:rsidRPr="009A22FE" w:rsidRDefault="009A22FE" w:rsidP="009A22FE">
                  <w:pPr>
                    <w:rPr>
                      <w:rFonts w:ascii="Arial" w:hAnsi="Arial"/>
                    </w:rPr>
                  </w:pPr>
                  <w:r w:rsidRPr="009A22FE">
                    <w:rPr>
                      <w:rFonts w:ascii="Arial" w:hAnsi="Arial"/>
                      <w:sz w:val="20"/>
                      <w:szCs w:val="20"/>
                    </w:rPr>
                    <w:t>C. BUONANNO, E. ARBUSTINI, L. ROSSI, B. DANDER, C. VASSANELLI, B. PARIS and A. POPPI</w:t>
                  </w:r>
                </w:p>
                <w:p w14:paraId="1148E801" w14:textId="77777777" w:rsidR="009A22FE" w:rsidRPr="009A22FE" w:rsidRDefault="009A22FE" w:rsidP="009A22FE">
                  <w:pPr>
                    <w:rPr>
                      <w:rFonts w:ascii="Arial" w:hAnsi="Arial"/>
                    </w:rPr>
                  </w:pPr>
                  <w:r w:rsidRPr="009A22FE">
                    <w:rPr>
                      <w:rFonts w:ascii="Arial" w:hAnsi="Arial"/>
                      <w:sz w:val="20"/>
                      <w:szCs w:val="20"/>
                    </w:rPr>
                    <w:t>Department of Cardiology, University Hospital of Verona Italy</w:t>
                  </w:r>
                </w:p>
                <w:p w14:paraId="34F935C5" w14:textId="77777777" w:rsidR="009A22FE" w:rsidRPr="009A22FE" w:rsidRDefault="009A22FE" w:rsidP="009A22FE">
                  <w:pPr>
                    <w:rPr>
                      <w:rFonts w:ascii="Arial" w:hAnsi="Arial"/>
                    </w:rPr>
                  </w:pPr>
                  <w:r w:rsidRPr="009A22FE">
                    <w:rPr>
                      <w:rFonts w:ascii="Arial" w:hAnsi="Arial"/>
                      <w:sz w:val="20"/>
                      <w:szCs w:val="20"/>
                    </w:rPr>
                    <w:t>European Society of Cardiology</w:t>
                  </w:r>
                </w:p>
                <w:p w14:paraId="5790A460" w14:textId="77777777" w:rsidR="009A22FE" w:rsidRPr="009A22FE" w:rsidRDefault="009A22FE" w:rsidP="009A22FE">
                  <w:pPr>
                    <w:rPr>
                      <w:rFonts w:ascii="Arial" w:hAnsi="Arial"/>
                    </w:rPr>
                  </w:pPr>
                  <w:r w:rsidRPr="009A22FE">
                    <w:rPr>
                      <w:rFonts w:ascii="Arial" w:hAnsi="Arial"/>
                      <w:sz w:val="20"/>
                      <w:szCs w:val="20"/>
                    </w:rPr>
                    <w:t xml:space="preserve">Requests for reprints to: </w:t>
                  </w:r>
                  <w:proofErr w:type="spellStart"/>
                  <w:r w:rsidRPr="009A22FE">
                    <w:rPr>
                      <w:rFonts w:ascii="Arial" w:hAnsi="Arial"/>
                      <w:sz w:val="20"/>
                      <w:szCs w:val="20"/>
                    </w:rPr>
                    <w:t>Dr</w:t>
                  </w:r>
                  <w:proofErr w:type="spellEnd"/>
                  <w:r w:rsidRPr="009A22FE">
                    <w:rPr>
                      <w:rFonts w:ascii="Arial" w:hAnsi="Arial"/>
                      <w:sz w:val="20"/>
                      <w:szCs w:val="20"/>
                    </w:rPr>
                    <w:t xml:space="preserve"> C. </w:t>
                  </w:r>
                  <w:proofErr w:type="spellStart"/>
                  <w:r w:rsidRPr="009A22FE">
                    <w:rPr>
                      <w:rFonts w:ascii="Arial" w:hAnsi="Arial"/>
                      <w:sz w:val="20"/>
                      <w:szCs w:val="20"/>
                    </w:rPr>
                    <w:t>Buonanno</w:t>
                  </w:r>
                  <w:proofErr w:type="spellEnd"/>
                  <w:r w:rsidRPr="009A22FE">
                    <w:rPr>
                      <w:rFonts w:ascii="Arial" w:hAnsi="Arial"/>
                      <w:sz w:val="20"/>
                      <w:szCs w:val="20"/>
                    </w:rPr>
                    <w:t xml:space="preserve">, Department of Cardiology, University Hospital of Verona, </w:t>
                  </w:r>
                  <w:proofErr w:type="spellStart"/>
                  <w:proofErr w:type="gramStart"/>
                  <w:r w:rsidRPr="009A22FE">
                    <w:rPr>
                      <w:rFonts w:ascii="Arial" w:hAnsi="Arial"/>
                      <w:sz w:val="20"/>
                      <w:szCs w:val="20"/>
                    </w:rPr>
                    <w:t>Piazzale</w:t>
                  </w:r>
                  <w:proofErr w:type="spellEnd"/>
                  <w:proofErr w:type="gramEnd"/>
                  <w:r w:rsidRPr="009A22FE">
                    <w:rPr>
                      <w:rFonts w:ascii="Arial" w:hAnsi="Arial"/>
                      <w:sz w:val="20"/>
                      <w:szCs w:val="20"/>
                    </w:rPr>
                    <w:t xml:space="preserve"> A. Stefani 37126 Verona, Italy.</w:t>
                  </w:r>
                </w:p>
                <w:p w14:paraId="62FEE099" w14:textId="77777777" w:rsidR="009A22FE" w:rsidRPr="009A22FE" w:rsidRDefault="009A22FE" w:rsidP="009A22FE">
                  <w:pPr>
                    <w:rPr>
                      <w:rFonts w:ascii="Arial" w:hAnsi="Arial"/>
                    </w:rPr>
                  </w:pPr>
                  <w:r w:rsidRPr="009A22FE">
                    <w:rPr>
                      <w:rFonts w:ascii="Arial" w:hAnsi="Arial"/>
                      <w:sz w:val="20"/>
                      <w:szCs w:val="20"/>
                    </w:rPr>
                    <w:t>In a group of 70 patients, 29 women and 41 men, with atypical chest pain and normal findings at coronary arteriography, some hemodynamic and angiographic parameters of left ventricular function were measured</w:t>
                  </w:r>
                </w:p>
                <w:p w14:paraId="66FB32BC" w14:textId="77777777" w:rsidR="009A22FE" w:rsidRPr="009A22FE" w:rsidRDefault="009A22FE" w:rsidP="009A22FE">
                  <w:pPr>
                    <w:rPr>
                      <w:rFonts w:ascii="Arial" w:hAnsi="Arial"/>
                    </w:rPr>
                  </w:pPr>
                  <w:r w:rsidRPr="009A22FE">
                    <w:rPr>
                      <w:rFonts w:ascii="Arial" w:hAnsi="Arial"/>
                      <w:sz w:val="20"/>
                      <w:szCs w:val="20"/>
                    </w:rPr>
                    <w:t xml:space="preserve">The physiological diversity between the sexes, with women showing a constant </w:t>
                  </w:r>
                  <w:proofErr w:type="spellStart"/>
                  <w:r w:rsidRPr="009A22FE">
                    <w:rPr>
                      <w:rFonts w:ascii="Arial" w:hAnsi="Arial"/>
                      <w:sz w:val="20"/>
                      <w:szCs w:val="20"/>
                    </w:rPr>
                    <w:t>hyperdynamic</w:t>
                  </w:r>
                  <w:proofErr w:type="spellEnd"/>
                  <w:r w:rsidRPr="009A22FE">
                    <w:rPr>
                      <w:rFonts w:ascii="Arial" w:hAnsi="Arial"/>
                      <w:sz w:val="20"/>
                      <w:szCs w:val="20"/>
                    </w:rPr>
                    <w:t xml:space="preserve"> condition in comparison to men, with smaller ventricular volumes and increased contraction, seems to offer a possible explanation for some intriguing aspects of the diagnosis of ischemic heart disease in the female sex.</w:t>
                  </w:r>
                </w:p>
                <w:p w14:paraId="4DD63861" w14:textId="77777777" w:rsidR="009A22FE" w:rsidRPr="009A22FE" w:rsidRDefault="009A22FE" w:rsidP="009A22FE">
                  <w:pPr>
                    <w:rPr>
                      <w:rFonts w:ascii="Arial" w:hAnsi="Arial"/>
                    </w:rPr>
                  </w:pPr>
                  <w:r w:rsidRPr="009A22FE">
                    <w:rPr>
                      <w:rFonts w:ascii="Arial" w:hAnsi="Arial"/>
                      <w:sz w:val="20"/>
                      <w:szCs w:val="20"/>
                    </w:rPr>
                    <w:t> </w:t>
                  </w:r>
                </w:p>
                <w:p w14:paraId="2E3DB22A" w14:textId="77777777" w:rsidR="009A22FE" w:rsidRPr="009A22FE" w:rsidRDefault="009A22FE" w:rsidP="009A22FE">
                  <w:pPr>
                    <w:rPr>
                      <w:rFonts w:ascii="Arial" w:hAnsi="Arial"/>
                    </w:rPr>
                  </w:pPr>
                  <w:r w:rsidRPr="009A22FE">
                    <w:rPr>
                      <w:rFonts w:ascii="Arial" w:hAnsi="Arial"/>
                      <w:sz w:val="20"/>
                      <w:szCs w:val="20"/>
                    </w:rPr>
                    <w:t>--------------------</w:t>
                  </w:r>
                </w:p>
                <w:p w14:paraId="0FE8AF55" w14:textId="77777777" w:rsidR="009A22FE" w:rsidRPr="009A22FE" w:rsidRDefault="009A22FE" w:rsidP="009A22FE">
                  <w:pPr>
                    <w:rPr>
                      <w:rFonts w:ascii="Arial" w:hAnsi="Arial"/>
                    </w:rPr>
                  </w:pPr>
                  <w:r w:rsidRPr="009A22FE">
                    <w:rPr>
                      <w:rFonts w:ascii="Arial" w:hAnsi="Arial"/>
                      <w:sz w:val="20"/>
                      <w:szCs w:val="20"/>
                    </w:rPr>
                    <w:t>OTHER REFERENCES:</w:t>
                  </w:r>
                </w:p>
                <w:p w14:paraId="6C9AFA96" w14:textId="77777777" w:rsidR="009A22FE" w:rsidRPr="009A22FE" w:rsidRDefault="009A22FE" w:rsidP="009A22FE">
                  <w:pPr>
                    <w:rPr>
                      <w:rFonts w:ascii="Arial" w:hAnsi="Arial"/>
                    </w:rPr>
                  </w:pPr>
                  <w:r w:rsidRPr="009A22FE">
                    <w:rPr>
                      <w:rFonts w:ascii="Arial" w:hAnsi="Arial"/>
                      <w:sz w:val="20"/>
                      <w:szCs w:val="20"/>
                    </w:rPr>
                    <w:t> </w:t>
                  </w:r>
                </w:p>
                <w:p w14:paraId="108C3ADD" w14:textId="77777777" w:rsidR="009A22FE" w:rsidRPr="009A22FE" w:rsidRDefault="009A22FE" w:rsidP="009A22FE">
                  <w:pPr>
                    <w:rPr>
                      <w:rFonts w:ascii="Arial" w:hAnsi="Arial"/>
                    </w:rPr>
                  </w:pPr>
                  <w:r w:rsidRPr="009A22FE">
                    <w:rPr>
                      <w:rFonts w:ascii="Arial" w:hAnsi="Arial"/>
                      <w:sz w:val="20"/>
                      <w:szCs w:val="20"/>
                    </w:rPr>
                    <w:t>24</w:t>
                  </w:r>
                  <w:proofErr w:type="gramStart"/>
                  <w:r w:rsidRPr="009A22FE">
                    <w:rPr>
                      <w:rFonts w:ascii="Arial" w:hAnsi="Arial"/>
                      <w:sz w:val="20"/>
                      <w:szCs w:val="20"/>
                    </w:rPr>
                    <w:t>)  Is</w:t>
                  </w:r>
                  <w:proofErr w:type="gramEnd"/>
                  <w:r w:rsidRPr="009A22FE">
                    <w:rPr>
                      <w:rFonts w:ascii="Arial" w:hAnsi="Arial"/>
                      <w:sz w:val="20"/>
                      <w:szCs w:val="20"/>
                    </w:rPr>
                    <w:t xml:space="preserve"> early ventricular dysfunction or dilatation associated with lower mortality rate in adult severe sepsis and septic shock? A meta-analysis.</w:t>
                  </w:r>
                </w:p>
                <w:p w14:paraId="6EBAF930" w14:textId="77777777" w:rsidR="009A22FE" w:rsidRPr="009A22FE" w:rsidRDefault="009A22FE" w:rsidP="009A22FE">
                  <w:pPr>
                    <w:rPr>
                      <w:rFonts w:ascii="Arial" w:hAnsi="Arial"/>
                    </w:rPr>
                  </w:pPr>
                  <w:r w:rsidRPr="009A22FE">
                    <w:rPr>
                      <w:rFonts w:ascii="Arial" w:hAnsi="Arial"/>
                      <w:sz w:val="20"/>
                      <w:szCs w:val="20"/>
                    </w:rPr>
                    <w:t>May 2013</w:t>
                  </w:r>
                </w:p>
                <w:p w14:paraId="15F69C87" w14:textId="77777777" w:rsidR="009A22FE" w:rsidRPr="009A22FE" w:rsidRDefault="009A22FE" w:rsidP="009A22FE">
                  <w:pPr>
                    <w:rPr>
                      <w:rFonts w:ascii="Arial" w:hAnsi="Arial"/>
                    </w:rPr>
                  </w:pPr>
                  <w:r w:rsidRPr="009A22FE">
                    <w:rPr>
                      <w:rFonts w:ascii="Arial" w:hAnsi="Arial"/>
                      <w:sz w:val="20"/>
                      <w:szCs w:val="20"/>
                    </w:rPr>
                    <w:t>Critical Care</w:t>
                  </w:r>
                </w:p>
                <w:p w14:paraId="30DFA4B6" w14:textId="77777777" w:rsidR="009A22FE" w:rsidRPr="009A22FE" w:rsidRDefault="009A22FE" w:rsidP="009A22FE">
                  <w:pPr>
                    <w:rPr>
                      <w:rFonts w:ascii="Arial" w:hAnsi="Arial"/>
                    </w:rPr>
                  </w:pPr>
                  <w:r w:rsidRPr="009A22FE">
                    <w:rPr>
                      <w:rFonts w:ascii="Arial" w:hAnsi="Arial"/>
                      <w:sz w:val="20"/>
                      <w:szCs w:val="20"/>
                    </w:rPr>
                    <w:t> </w:t>
                  </w:r>
                </w:p>
                <w:p w14:paraId="0EBEA067" w14:textId="77777777" w:rsidR="009A22FE" w:rsidRPr="009A22FE" w:rsidRDefault="009A22FE" w:rsidP="009A22FE">
                  <w:pPr>
                    <w:rPr>
                      <w:rFonts w:ascii="Arial" w:hAnsi="Arial"/>
                    </w:rPr>
                  </w:pPr>
                  <w:r w:rsidRPr="009A22FE">
                    <w:rPr>
                      <w:rFonts w:ascii="Arial" w:hAnsi="Arial"/>
                      <w:sz w:val="20"/>
                      <w:szCs w:val="20"/>
                    </w:rPr>
                    <w:t> </w:t>
                  </w:r>
                </w:p>
                <w:p w14:paraId="421C516E" w14:textId="77777777" w:rsidR="009A22FE" w:rsidRPr="009A22FE" w:rsidRDefault="009A22FE" w:rsidP="009A22FE">
                  <w:pPr>
                    <w:rPr>
                      <w:rFonts w:ascii="Arial" w:hAnsi="Arial"/>
                    </w:rPr>
                  </w:pPr>
                  <w:r w:rsidRPr="009A22FE">
                    <w:rPr>
                      <w:rFonts w:ascii="Arial" w:hAnsi="Arial"/>
                      <w:sz w:val="20"/>
                      <w:szCs w:val="20"/>
                    </w:rPr>
                    <w:t>25</w:t>
                  </w:r>
                  <w:proofErr w:type="gramStart"/>
                  <w:r w:rsidRPr="009A22FE">
                    <w:rPr>
                      <w:rFonts w:ascii="Arial" w:hAnsi="Arial"/>
                      <w:sz w:val="20"/>
                      <w:szCs w:val="20"/>
                    </w:rPr>
                    <w:t xml:space="preserve">)  </w:t>
                  </w:r>
                  <w:proofErr w:type="spellStart"/>
                  <w:r w:rsidRPr="009A22FE">
                    <w:rPr>
                      <w:rFonts w:ascii="Arial" w:hAnsi="Arial"/>
                      <w:sz w:val="20"/>
                      <w:szCs w:val="20"/>
                    </w:rPr>
                    <w:t>Crit</w:t>
                  </w:r>
                  <w:proofErr w:type="spellEnd"/>
                  <w:proofErr w:type="gramEnd"/>
                  <w:r w:rsidRPr="009A22FE">
                    <w:rPr>
                      <w:rFonts w:ascii="Arial" w:hAnsi="Arial"/>
                      <w:sz w:val="20"/>
                      <w:szCs w:val="20"/>
                    </w:rPr>
                    <w:t xml:space="preserve"> Care. 2012</w:t>
                  </w:r>
                  <w:proofErr w:type="gramStart"/>
                  <w:r w:rsidRPr="009A22FE">
                    <w:rPr>
                      <w:rFonts w:ascii="Arial" w:hAnsi="Arial"/>
                      <w:sz w:val="20"/>
                      <w:szCs w:val="20"/>
                    </w:rPr>
                    <w:t>;</w:t>
                  </w:r>
                  <w:proofErr w:type="gramEnd"/>
                  <w:r w:rsidRPr="009A22FE">
                    <w:rPr>
                      <w:rFonts w:ascii="Arial" w:hAnsi="Arial"/>
                      <w:sz w:val="20"/>
                      <w:szCs w:val="20"/>
                    </w:rPr>
                    <w:t xml:space="preserve"> 16(3): 132.</w:t>
                  </w:r>
                </w:p>
                <w:p w14:paraId="536CC3C6" w14:textId="77777777" w:rsidR="009A22FE" w:rsidRPr="009A22FE" w:rsidRDefault="009A22FE" w:rsidP="009A22FE">
                  <w:pPr>
                    <w:rPr>
                      <w:rFonts w:ascii="Arial" w:hAnsi="Arial"/>
                    </w:rPr>
                  </w:pPr>
                  <w:r w:rsidRPr="009A22FE">
                    <w:rPr>
                      <w:rFonts w:ascii="Arial" w:hAnsi="Arial"/>
                      <w:sz w:val="20"/>
                      <w:szCs w:val="20"/>
                    </w:rPr>
                    <w:t xml:space="preserve">Published online 2012 June 27. </w:t>
                  </w:r>
                  <w:proofErr w:type="spellStart"/>
                  <w:proofErr w:type="gramStart"/>
                  <w:r w:rsidRPr="009A22FE">
                    <w:rPr>
                      <w:rFonts w:ascii="Arial" w:hAnsi="Arial"/>
                      <w:sz w:val="20"/>
                      <w:szCs w:val="20"/>
                    </w:rPr>
                    <w:t>doi</w:t>
                  </w:r>
                  <w:proofErr w:type="spellEnd"/>
                  <w:proofErr w:type="gramEnd"/>
                  <w:r w:rsidRPr="009A22FE">
                    <w:rPr>
                      <w:rFonts w:ascii="Arial" w:hAnsi="Arial"/>
                      <w:sz w:val="20"/>
                      <w:szCs w:val="20"/>
                    </w:rPr>
                    <w:t>:  10.1186/cc11367</w:t>
                  </w:r>
                </w:p>
                <w:p w14:paraId="0E9F6277" w14:textId="77777777" w:rsidR="009A22FE" w:rsidRPr="009A22FE" w:rsidRDefault="009A22FE" w:rsidP="009A22FE">
                  <w:pPr>
                    <w:rPr>
                      <w:rFonts w:ascii="Arial" w:hAnsi="Arial"/>
                    </w:rPr>
                  </w:pPr>
                  <w:r w:rsidRPr="009A22FE">
                    <w:rPr>
                      <w:rFonts w:ascii="Arial" w:hAnsi="Arial"/>
                      <w:sz w:val="20"/>
                      <w:szCs w:val="20"/>
                    </w:rPr>
                    <w:t>PMCID: PMC3580648</w:t>
                  </w:r>
                </w:p>
                <w:p w14:paraId="1391396A" w14:textId="77777777" w:rsidR="009A22FE" w:rsidRPr="009A22FE" w:rsidRDefault="009A22FE" w:rsidP="009A22FE">
                  <w:pPr>
                    <w:rPr>
                      <w:rFonts w:ascii="Arial" w:hAnsi="Arial"/>
                    </w:rPr>
                  </w:pPr>
                  <w:r w:rsidRPr="009A22FE">
                    <w:rPr>
                      <w:rFonts w:ascii="Arial" w:hAnsi="Arial"/>
                      <w:sz w:val="20"/>
                      <w:szCs w:val="20"/>
                    </w:rPr>
                    <w:t>Down but not out: myocardial depression in sepsis</w:t>
                  </w:r>
                </w:p>
                <w:p w14:paraId="4554443D" w14:textId="77777777" w:rsidR="009A22FE" w:rsidRPr="009A22FE" w:rsidRDefault="009A22FE" w:rsidP="009A22FE">
                  <w:pPr>
                    <w:rPr>
                      <w:rFonts w:ascii="Arial" w:hAnsi="Arial"/>
                    </w:rPr>
                  </w:pPr>
                  <w:r w:rsidRPr="009A22FE">
                    <w:rPr>
                      <w:rFonts w:ascii="Arial" w:hAnsi="Arial"/>
                      <w:sz w:val="20"/>
                      <w:szCs w:val="20"/>
                    </w:rPr>
                    <w:t> </w:t>
                  </w:r>
                </w:p>
                <w:p w14:paraId="4CCAC2DC" w14:textId="77777777" w:rsidR="009A22FE" w:rsidRPr="009A22FE" w:rsidRDefault="009A22FE" w:rsidP="009A22FE">
                  <w:pPr>
                    <w:rPr>
                      <w:rFonts w:ascii="Arial" w:hAnsi="Arial"/>
                    </w:rPr>
                  </w:pPr>
                  <w:r w:rsidRPr="009A22FE">
                    <w:rPr>
                      <w:rFonts w:ascii="Arial" w:hAnsi="Arial"/>
                      <w:sz w:val="20"/>
                      <w:szCs w:val="20"/>
                    </w:rPr>
                    <w:t>26) Heart Fail Rev. 2010 Nov</w:t>
                  </w:r>
                  <w:proofErr w:type="gramStart"/>
                  <w:r w:rsidRPr="009A22FE">
                    <w:rPr>
                      <w:rFonts w:ascii="Arial" w:hAnsi="Arial"/>
                      <w:sz w:val="20"/>
                      <w:szCs w:val="20"/>
                    </w:rPr>
                    <w:t>;15</w:t>
                  </w:r>
                  <w:proofErr w:type="gramEnd"/>
                  <w:r w:rsidRPr="009A22FE">
                    <w:rPr>
                      <w:rFonts w:ascii="Arial" w:hAnsi="Arial"/>
                      <w:sz w:val="20"/>
                      <w:szCs w:val="20"/>
                    </w:rPr>
                    <w:t xml:space="preserve">(6):605-11. </w:t>
                  </w:r>
                  <w:proofErr w:type="spellStart"/>
                  <w:proofErr w:type="gramStart"/>
                  <w:r w:rsidRPr="009A22FE">
                    <w:rPr>
                      <w:rFonts w:ascii="Arial" w:hAnsi="Arial"/>
                      <w:sz w:val="20"/>
                      <w:szCs w:val="20"/>
                    </w:rPr>
                    <w:t>doi</w:t>
                  </w:r>
                  <w:proofErr w:type="spellEnd"/>
                  <w:proofErr w:type="gramEnd"/>
                  <w:r w:rsidRPr="009A22FE">
                    <w:rPr>
                      <w:rFonts w:ascii="Arial" w:hAnsi="Arial"/>
                      <w:sz w:val="20"/>
                      <w:szCs w:val="20"/>
                    </w:rPr>
                    <w:t>: 10.1007/s10741-010-9176-4.</w:t>
                  </w:r>
                </w:p>
                <w:p w14:paraId="19A23E94" w14:textId="77777777" w:rsidR="009A22FE" w:rsidRPr="009A22FE" w:rsidRDefault="009A22FE" w:rsidP="009A22FE">
                  <w:pPr>
                    <w:rPr>
                      <w:rFonts w:ascii="Arial" w:hAnsi="Arial"/>
                    </w:rPr>
                  </w:pPr>
                  <w:r w:rsidRPr="009A22FE">
                    <w:rPr>
                      <w:rFonts w:ascii="Arial" w:hAnsi="Arial"/>
                      <w:sz w:val="20"/>
                      <w:szCs w:val="20"/>
                    </w:rPr>
                    <w:t>Sepsis-induced cardiomyopathy: a review of pathophysiologic mechanisms.</w:t>
                  </w:r>
                </w:p>
                <w:p w14:paraId="00476047" w14:textId="77777777" w:rsidR="009A22FE" w:rsidRPr="009A22FE" w:rsidRDefault="009A22FE" w:rsidP="009A22FE">
                  <w:pPr>
                    <w:rPr>
                      <w:rFonts w:ascii="Arial" w:hAnsi="Arial"/>
                    </w:rPr>
                  </w:pPr>
                  <w:r w:rsidRPr="009A22FE">
                    <w:rPr>
                      <w:rFonts w:ascii="Arial" w:hAnsi="Arial"/>
                      <w:sz w:val="20"/>
                      <w:szCs w:val="20"/>
                    </w:rPr>
                    <w:t xml:space="preserve">Flynn A, </w:t>
                  </w:r>
                  <w:proofErr w:type="spellStart"/>
                  <w:r w:rsidRPr="009A22FE">
                    <w:rPr>
                      <w:rFonts w:ascii="Arial" w:hAnsi="Arial"/>
                      <w:sz w:val="20"/>
                      <w:szCs w:val="20"/>
                    </w:rPr>
                    <w:t>Chokkalingam</w:t>
                  </w:r>
                  <w:proofErr w:type="spellEnd"/>
                  <w:r w:rsidRPr="009A22FE">
                    <w:rPr>
                      <w:rFonts w:ascii="Arial" w:hAnsi="Arial"/>
                      <w:sz w:val="20"/>
                      <w:szCs w:val="20"/>
                    </w:rPr>
                    <w:t xml:space="preserve"> Mani B, Mather PJ.</w:t>
                  </w:r>
                </w:p>
                <w:p w14:paraId="4D453339" w14:textId="77777777" w:rsidR="009A22FE" w:rsidRPr="009A22FE" w:rsidRDefault="009A22FE" w:rsidP="009A22FE">
                  <w:pPr>
                    <w:rPr>
                      <w:rFonts w:ascii="Arial" w:hAnsi="Arial"/>
                    </w:rPr>
                  </w:pPr>
                  <w:r w:rsidRPr="009A22FE">
                    <w:rPr>
                      <w:rFonts w:ascii="Arial" w:hAnsi="Arial"/>
                      <w:sz w:val="20"/>
                      <w:szCs w:val="20"/>
                    </w:rPr>
                    <w:t>Source</w:t>
                  </w:r>
                </w:p>
                <w:p w14:paraId="72CAEAB8" w14:textId="77777777" w:rsidR="009A22FE" w:rsidRPr="009A22FE" w:rsidRDefault="009A22FE" w:rsidP="009A22FE">
                  <w:pPr>
                    <w:rPr>
                      <w:rFonts w:ascii="Arial" w:hAnsi="Arial"/>
                    </w:rPr>
                  </w:pPr>
                  <w:r w:rsidRPr="009A22FE">
                    <w:rPr>
                      <w:rFonts w:ascii="Arial" w:hAnsi="Arial"/>
                      <w:sz w:val="20"/>
                      <w:szCs w:val="20"/>
                    </w:rPr>
                    <w:t>Cardiology, St. Louis University Hospital, 3635 Vista Ave. 13th Floor, St. Louis, MO 63110, USA.</w:t>
                  </w:r>
                </w:p>
                <w:p w14:paraId="6D9B9B56" w14:textId="77777777" w:rsidR="009A22FE" w:rsidRPr="009A22FE" w:rsidRDefault="009A22FE" w:rsidP="009A22FE">
                  <w:pPr>
                    <w:rPr>
                      <w:rFonts w:ascii="Arial" w:hAnsi="Arial"/>
                    </w:rPr>
                  </w:pPr>
                  <w:r w:rsidRPr="009A22FE">
                    <w:rPr>
                      <w:rFonts w:ascii="Arial" w:hAnsi="Arial"/>
                      <w:sz w:val="20"/>
                      <w:szCs w:val="20"/>
                    </w:rPr>
                    <w:t> </w:t>
                  </w:r>
                </w:p>
                <w:p w14:paraId="05A3343F" w14:textId="77777777" w:rsidR="009A22FE" w:rsidRPr="009A22FE" w:rsidRDefault="009A22FE" w:rsidP="009A22FE">
                  <w:pPr>
                    <w:rPr>
                      <w:rFonts w:ascii="Arial" w:hAnsi="Arial"/>
                    </w:rPr>
                  </w:pPr>
                  <w:r w:rsidRPr="009A22FE">
                    <w:rPr>
                      <w:rFonts w:ascii="Arial" w:hAnsi="Arial"/>
                      <w:sz w:val="20"/>
                      <w:szCs w:val="20"/>
                    </w:rPr>
                    <w:t>-Complement molecules, nitric oxide, cellular adhesion molecules, disordered intracellular energetics, and abnormalities in intracellular calcium fluxes are some of the more recently postulated causes.</w:t>
                  </w:r>
                </w:p>
                <w:p w14:paraId="61180E0E" w14:textId="77777777" w:rsidR="009A22FE" w:rsidRPr="009A22FE" w:rsidRDefault="009A22FE" w:rsidP="009A22FE">
                  <w:pPr>
                    <w:rPr>
                      <w:rFonts w:ascii="Arial" w:hAnsi="Arial"/>
                    </w:rPr>
                  </w:pPr>
                  <w:r w:rsidRPr="009A22FE">
                    <w:rPr>
                      <w:rFonts w:ascii="Arial" w:hAnsi="Arial"/>
                      <w:sz w:val="20"/>
                      <w:szCs w:val="20"/>
                    </w:rPr>
                    <w:t> </w:t>
                  </w:r>
                </w:p>
                <w:p w14:paraId="72E01FA0" w14:textId="77777777" w:rsidR="009A22FE" w:rsidRPr="009A22FE" w:rsidRDefault="009A22FE" w:rsidP="009A22FE">
                  <w:pPr>
                    <w:rPr>
                      <w:rFonts w:ascii="Arial" w:hAnsi="Arial"/>
                    </w:rPr>
                  </w:pPr>
                  <w:r w:rsidRPr="009A22FE">
                    <w:rPr>
                      <w:rFonts w:ascii="Arial" w:hAnsi="Arial"/>
                      <w:sz w:val="20"/>
                      <w:szCs w:val="20"/>
                    </w:rPr>
                    <w:t>---------------------</w:t>
                  </w:r>
                </w:p>
                <w:p w14:paraId="1B2A3696" w14:textId="77777777" w:rsidR="009A22FE" w:rsidRPr="009A22FE" w:rsidRDefault="009A22FE" w:rsidP="009A22FE">
                  <w:pPr>
                    <w:rPr>
                      <w:rFonts w:ascii="Arial" w:hAnsi="Arial"/>
                    </w:rPr>
                  </w:pPr>
                  <w:proofErr w:type="spellStart"/>
                  <w:r w:rsidRPr="009A22FE">
                    <w:rPr>
                      <w:rFonts w:ascii="Arial" w:hAnsi="Arial"/>
                      <w:sz w:val="20"/>
                      <w:szCs w:val="20"/>
                    </w:rPr>
                    <w:t>MeSH</w:t>
                  </w:r>
                  <w:proofErr w:type="spellEnd"/>
                  <w:r w:rsidRPr="009A22FE">
                    <w:rPr>
                      <w:rFonts w:ascii="Arial" w:hAnsi="Arial"/>
                      <w:sz w:val="20"/>
                      <w:szCs w:val="20"/>
                    </w:rPr>
                    <w:t xml:space="preserve"> TERMS: "stroke volume" + "intensive care unit" = 109 results</w:t>
                  </w:r>
                </w:p>
                <w:p w14:paraId="3D7CDCE7" w14:textId="77777777" w:rsidR="009A22FE" w:rsidRPr="009A22FE" w:rsidRDefault="009A22FE" w:rsidP="009A22FE">
                  <w:pPr>
                    <w:rPr>
                      <w:rFonts w:ascii="Arial" w:hAnsi="Arial"/>
                    </w:rPr>
                  </w:pPr>
                  <w:r w:rsidRPr="009A22FE">
                    <w:rPr>
                      <w:rFonts w:ascii="Arial" w:hAnsi="Arial"/>
                      <w:sz w:val="20"/>
                      <w:szCs w:val="20"/>
                    </w:rPr>
                    <w:t> </w:t>
                  </w:r>
                </w:p>
                <w:p w14:paraId="7A335D89" w14:textId="77777777" w:rsidR="009A22FE" w:rsidRPr="009A22FE" w:rsidRDefault="009A22FE" w:rsidP="009A22FE">
                  <w:pPr>
                    <w:rPr>
                      <w:rFonts w:ascii="Arial" w:hAnsi="Arial"/>
                    </w:rPr>
                  </w:pPr>
                  <w:r w:rsidRPr="009A22FE">
                    <w:rPr>
                      <w:rFonts w:ascii="Arial" w:hAnsi="Arial"/>
                      <w:sz w:val="20"/>
                      <w:szCs w:val="20"/>
                    </w:rPr>
                    <w:t xml:space="preserve">30) </w:t>
                  </w:r>
                  <w:proofErr w:type="spellStart"/>
                  <w:r w:rsidRPr="009A22FE">
                    <w:rPr>
                      <w:rFonts w:ascii="Arial" w:hAnsi="Arial"/>
                      <w:sz w:val="20"/>
                      <w:szCs w:val="20"/>
                    </w:rPr>
                    <w:t>Acta</w:t>
                  </w:r>
                  <w:proofErr w:type="spellEnd"/>
                  <w:r w:rsidRPr="009A22FE">
                    <w:rPr>
                      <w:rFonts w:ascii="Arial" w:hAnsi="Arial"/>
                      <w:sz w:val="20"/>
                      <w:szCs w:val="20"/>
                    </w:rPr>
                    <w:t xml:space="preserve"> </w:t>
                  </w:r>
                  <w:proofErr w:type="spellStart"/>
                  <w:r w:rsidRPr="009A22FE">
                    <w:rPr>
                      <w:rFonts w:ascii="Arial" w:hAnsi="Arial"/>
                      <w:sz w:val="20"/>
                      <w:szCs w:val="20"/>
                    </w:rPr>
                    <w:t>Anaesthesiol</w:t>
                  </w:r>
                  <w:proofErr w:type="spellEnd"/>
                  <w:r w:rsidRPr="009A22FE">
                    <w:rPr>
                      <w:rFonts w:ascii="Arial" w:hAnsi="Arial"/>
                      <w:sz w:val="20"/>
                      <w:szCs w:val="20"/>
                    </w:rPr>
                    <w:t xml:space="preserve"> Scand. 2008 Jan</w:t>
                  </w:r>
                  <w:proofErr w:type="gramStart"/>
                  <w:r w:rsidRPr="009A22FE">
                    <w:rPr>
                      <w:rFonts w:ascii="Arial" w:hAnsi="Arial"/>
                      <w:sz w:val="20"/>
                      <w:szCs w:val="20"/>
                    </w:rPr>
                    <w:t>;52</w:t>
                  </w:r>
                  <w:proofErr w:type="gramEnd"/>
                  <w:r w:rsidRPr="009A22FE">
                    <w:rPr>
                      <w:rFonts w:ascii="Arial" w:hAnsi="Arial"/>
                      <w:sz w:val="20"/>
                      <w:szCs w:val="20"/>
                    </w:rPr>
                    <w:t xml:space="preserve">(1):45-51. </w:t>
                  </w:r>
                  <w:proofErr w:type="spellStart"/>
                  <w:r w:rsidRPr="009A22FE">
                    <w:rPr>
                      <w:rFonts w:ascii="Arial" w:hAnsi="Arial"/>
                      <w:sz w:val="20"/>
                      <w:szCs w:val="20"/>
                    </w:rPr>
                    <w:t>Epub</w:t>
                  </w:r>
                  <w:proofErr w:type="spellEnd"/>
                  <w:r w:rsidRPr="009A22FE">
                    <w:rPr>
                      <w:rFonts w:ascii="Arial" w:hAnsi="Arial"/>
                      <w:sz w:val="20"/>
                      <w:szCs w:val="20"/>
                    </w:rPr>
                    <w:t xml:space="preserve"> 2007 Nov 8.</w:t>
                  </w:r>
                </w:p>
                <w:p w14:paraId="1F9845E2" w14:textId="77777777" w:rsidR="009A22FE" w:rsidRPr="009A22FE" w:rsidRDefault="009A22FE" w:rsidP="009A22FE">
                  <w:pPr>
                    <w:rPr>
                      <w:rFonts w:ascii="Arial" w:hAnsi="Arial"/>
                    </w:rPr>
                  </w:pPr>
                  <w:r w:rsidRPr="009A22FE">
                    <w:rPr>
                      <w:rFonts w:ascii="Arial" w:hAnsi="Arial"/>
                      <w:sz w:val="20"/>
                      <w:szCs w:val="20"/>
                    </w:rPr>
                    <w:t>Echocardiographic features, mortality, and adrenal function in patients with cirrhosis and septic shock.</w:t>
                  </w:r>
                </w:p>
                <w:p w14:paraId="2FBDC558" w14:textId="77777777" w:rsidR="009A22FE" w:rsidRPr="009A22FE" w:rsidRDefault="009A22FE" w:rsidP="009A22FE">
                  <w:pPr>
                    <w:rPr>
                      <w:rFonts w:ascii="Arial" w:hAnsi="Arial"/>
                    </w:rPr>
                  </w:pPr>
                  <w:r w:rsidRPr="009A22FE">
                    <w:rPr>
                      <w:rFonts w:ascii="Arial" w:hAnsi="Arial"/>
                      <w:sz w:val="20"/>
                      <w:szCs w:val="20"/>
                    </w:rPr>
                    <w:t xml:space="preserve">Thierry S, Giroux </w:t>
                  </w:r>
                  <w:proofErr w:type="spellStart"/>
                  <w:r w:rsidRPr="009A22FE">
                    <w:rPr>
                      <w:rFonts w:ascii="Arial" w:hAnsi="Arial"/>
                      <w:sz w:val="20"/>
                      <w:szCs w:val="20"/>
                    </w:rPr>
                    <w:t>Leprieur</w:t>
                  </w:r>
                  <w:proofErr w:type="spellEnd"/>
                  <w:r w:rsidRPr="009A22FE">
                    <w:rPr>
                      <w:rFonts w:ascii="Arial" w:hAnsi="Arial"/>
                      <w:sz w:val="20"/>
                      <w:szCs w:val="20"/>
                    </w:rPr>
                    <w:t xml:space="preserve"> E, </w:t>
                  </w:r>
                  <w:proofErr w:type="spellStart"/>
                  <w:r w:rsidRPr="009A22FE">
                    <w:rPr>
                      <w:rFonts w:ascii="Arial" w:hAnsi="Arial"/>
                      <w:sz w:val="20"/>
                      <w:szCs w:val="20"/>
                    </w:rPr>
                    <w:t>Lecuyer</w:t>
                  </w:r>
                  <w:proofErr w:type="spellEnd"/>
                  <w:r w:rsidRPr="009A22FE">
                    <w:rPr>
                      <w:rFonts w:ascii="Arial" w:hAnsi="Arial"/>
                      <w:sz w:val="20"/>
                      <w:szCs w:val="20"/>
                    </w:rPr>
                    <w:t xml:space="preserve"> L, </w:t>
                  </w:r>
                  <w:proofErr w:type="spellStart"/>
                  <w:r w:rsidRPr="009A22FE">
                    <w:rPr>
                      <w:rFonts w:ascii="Arial" w:hAnsi="Arial"/>
                      <w:sz w:val="20"/>
                      <w:szCs w:val="20"/>
                    </w:rPr>
                    <w:t>Brocas</w:t>
                  </w:r>
                  <w:proofErr w:type="spellEnd"/>
                  <w:r w:rsidRPr="009A22FE">
                    <w:rPr>
                      <w:rFonts w:ascii="Arial" w:hAnsi="Arial"/>
                      <w:sz w:val="20"/>
                      <w:szCs w:val="20"/>
                    </w:rPr>
                    <w:t xml:space="preserve"> E, Van de </w:t>
                  </w:r>
                  <w:proofErr w:type="spellStart"/>
                  <w:r w:rsidRPr="009A22FE">
                    <w:rPr>
                      <w:rFonts w:ascii="Arial" w:hAnsi="Arial"/>
                      <w:sz w:val="20"/>
                      <w:szCs w:val="20"/>
                    </w:rPr>
                    <w:t>Louw</w:t>
                  </w:r>
                  <w:proofErr w:type="spellEnd"/>
                  <w:r w:rsidRPr="009A22FE">
                    <w:rPr>
                      <w:rFonts w:ascii="Arial" w:hAnsi="Arial"/>
                      <w:sz w:val="20"/>
                      <w:szCs w:val="20"/>
                    </w:rPr>
                    <w:t xml:space="preserve"> A.</w:t>
                  </w:r>
                </w:p>
                <w:p w14:paraId="1E489D6F" w14:textId="77777777" w:rsidR="009A22FE" w:rsidRPr="009A22FE" w:rsidRDefault="009A22FE" w:rsidP="009A22FE">
                  <w:pPr>
                    <w:rPr>
                      <w:rFonts w:ascii="Arial" w:hAnsi="Arial"/>
                    </w:rPr>
                  </w:pPr>
                  <w:proofErr w:type="spellStart"/>
                  <w:r w:rsidRPr="009A22FE">
                    <w:rPr>
                      <w:rFonts w:ascii="Arial" w:hAnsi="Arial"/>
                      <w:sz w:val="20"/>
                      <w:szCs w:val="20"/>
                    </w:rPr>
                    <w:t>SourceRéanimation</w:t>
                  </w:r>
                  <w:proofErr w:type="spellEnd"/>
                  <w:r w:rsidRPr="009A22FE">
                    <w:rPr>
                      <w:rFonts w:ascii="Arial" w:hAnsi="Arial"/>
                      <w:sz w:val="20"/>
                      <w:szCs w:val="20"/>
                    </w:rPr>
                    <w:t xml:space="preserve"> </w:t>
                  </w:r>
                  <w:proofErr w:type="spellStart"/>
                  <w:r w:rsidRPr="009A22FE">
                    <w:rPr>
                      <w:rFonts w:ascii="Arial" w:hAnsi="Arial"/>
                      <w:sz w:val="20"/>
                      <w:szCs w:val="20"/>
                    </w:rPr>
                    <w:t>Chirurgicale</w:t>
                  </w:r>
                  <w:proofErr w:type="spellEnd"/>
                  <w:r w:rsidRPr="009A22FE">
                    <w:rPr>
                      <w:rFonts w:ascii="Arial" w:hAnsi="Arial"/>
                      <w:sz w:val="20"/>
                      <w:szCs w:val="20"/>
                    </w:rPr>
                    <w:t xml:space="preserve">, Centre </w:t>
                  </w:r>
                  <w:proofErr w:type="spellStart"/>
                  <w:r w:rsidRPr="009A22FE">
                    <w:rPr>
                      <w:rFonts w:ascii="Arial" w:hAnsi="Arial"/>
                      <w:sz w:val="20"/>
                      <w:szCs w:val="20"/>
                    </w:rPr>
                    <w:t>Cardiologique</w:t>
                  </w:r>
                  <w:proofErr w:type="spellEnd"/>
                  <w:r w:rsidRPr="009A22FE">
                    <w:rPr>
                      <w:rFonts w:ascii="Arial" w:hAnsi="Arial"/>
                      <w:sz w:val="20"/>
                      <w:szCs w:val="20"/>
                    </w:rPr>
                    <w:t xml:space="preserve"> du Nord, Saint Denis, Paris, France. </w:t>
                  </w:r>
                  <w:proofErr w:type="gramStart"/>
                  <w:r w:rsidRPr="009A22FE">
                    <w:rPr>
                      <w:rFonts w:ascii="Arial" w:hAnsi="Arial"/>
                      <w:sz w:val="20"/>
                      <w:szCs w:val="20"/>
                    </w:rPr>
                    <w:t>s</w:t>
                  </w:r>
                  <w:proofErr w:type="gramEnd"/>
                  <w:r w:rsidRPr="009A22FE">
                    <w:rPr>
                      <w:rFonts w:ascii="Arial" w:hAnsi="Arial"/>
                      <w:sz w:val="20"/>
                      <w:szCs w:val="20"/>
                    </w:rPr>
                    <w:t>.thierry@ccn.fr; thierry.stephane@free.fr</w:t>
                  </w:r>
                </w:p>
                <w:p w14:paraId="62CC6458" w14:textId="77777777" w:rsidR="009A22FE" w:rsidRPr="009A22FE" w:rsidRDefault="009A22FE" w:rsidP="009A22FE">
                  <w:pPr>
                    <w:rPr>
                      <w:rFonts w:ascii="Arial" w:hAnsi="Arial"/>
                    </w:rPr>
                  </w:pPr>
                  <w:r w:rsidRPr="009A22FE">
                    <w:rPr>
                      <w:rFonts w:ascii="Arial" w:hAnsi="Arial"/>
                      <w:sz w:val="20"/>
                      <w:szCs w:val="20"/>
                    </w:rPr>
                    <w:t> </w:t>
                  </w:r>
                </w:p>
                <w:p w14:paraId="56326693" w14:textId="77777777" w:rsidR="009A22FE" w:rsidRPr="009A22FE" w:rsidRDefault="009A22FE" w:rsidP="009A22FE">
                  <w:pPr>
                    <w:rPr>
                      <w:rFonts w:ascii="Arial" w:hAnsi="Arial"/>
                    </w:rPr>
                  </w:pPr>
                  <w:r w:rsidRPr="009A22FE">
                    <w:rPr>
                      <w:rFonts w:ascii="Arial" w:hAnsi="Arial"/>
                      <w:sz w:val="20"/>
                      <w:szCs w:val="20"/>
                    </w:rPr>
                    <w:t xml:space="preserve">"Thirty-four patients admitted to the intensive care unit (ICU) for septic shocks were included, 14 with and 20 without liver cirrhosis. Echocardiography was performed within the first 24 h to measure the cardiac index (CI), systolic index (SI), and left ventricular ejection fraction (LVEF). In a population with septic shock, left ventricular function was more </w:t>
                  </w:r>
                  <w:proofErr w:type="spellStart"/>
                  <w:r w:rsidRPr="009A22FE">
                    <w:rPr>
                      <w:rFonts w:ascii="Arial" w:hAnsi="Arial"/>
                      <w:sz w:val="20"/>
                      <w:szCs w:val="20"/>
                    </w:rPr>
                    <w:t>hyperdynamic</w:t>
                  </w:r>
                  <w:proofErr w:type="spellEnd"/>
                  <w:r w:rsidRPr="009A22FE">
                    <w:rPr>
                      <w:rFonts w:ascii="Arial" w:hAnsi="Arial"/>
                      <w:sz w:val="20"/>
                      <w:szCs w:val="20"/>
                    </w:rPr>
                    <w:t xml:space="preserve"> in the subset with cirrhosis. Relative adrenal insufficiency occurred in similar proportions of patients with and without cirrhosis. Serum cortisol levels under basal conditions (H0) and after stimulation (H1) showed no significant differences between patients with and without cirrhosis. "</w:t>
                  </w:r>
                </w:p>
                <w:p w14:paraId="6695F0BD" w14:textId="77777777" w:rsidR="009A22FE" w:rsidRPr="009A22FE" w:rsidRDefault="009A22FE" w:rsidP="009A22FE">
                  <w:pPr>
                    <w:rPr>
                      <w:rFonts w:ascii="Arial" w:hAnsi="Arial"/>
                    </w:rPr>
                  </w:pPr>
                  <w:r w:rsidRPr="009A22FE">
                    <w:rPr>
                      <w:rFonts w:ascii="Arial" w:hAnsi="Arial"/>
                      <w:sz w:val="20"/>
                      <w:szCs w:val="20"/>
                    </w:rPr>
                    <w:t> </w:t>
                  </w:r>
                </w:p>
                <w:p w14:paraId="21416C9C" w14:textId="77777777" w:rsidR="009A22FE" w:rsidRPr="009A22FE" w:rsidRDefault="009A22FE" w:rsidP="009A22FE">
                  <w:pPr>
                    <w:rPr>
                      <w:rFonts w:ascii="Arial" w:hAnsi="Arial"/>
                    </w:rPr>
                  </w:pPr>
                  <w:r w:rsidRPr="009A22FE">
                    <w:rPr>
                      <w:rFonts w:ascii="Arial" w:hAnsi="Arial"/>
                      <w:sz w:val="20"/>
                      <w:szCs w:val="20"/>
                    </w:rPr>
                    <w:t>31</w:t>
                  </w:r>
                  <w:proofErr w:type="gramStart"/>
                  <w:r w:rsidRPr="009A22FE">
                    <w:rPr>
                      <w:rFonts w:ascii="Arial" w:hAnsi="Arial"/>
                      <w:sz w:val="20"/>
                      <w:szCs w:val="20"/>
                    </w:rPr>
                    <w:t>)  Chest</w:t>
                  </w:r>
                  <w:proofErr w:type="gramEnd"/>
                  <w:r w:rsidRPr="009A22FE">
                    <w:rPr>
                      <w:rFonts w:ascii="Arial" w:hAnsi="Arial"/>
                      <w:sz w:val="20"/>
                      <w:szCs w:val="20"/>
                    </w:rPr>
                    <w:t>. 1999 Nov</w:t>
                  </w:r>
                  <w:proofErr w:type="gramStart"/>
                  <w:r w:rsidRPr="009A22FE">
                    <w:rPr>
                      <w:rFonts w:ascii="Arial" w:hAnsi="Arial"/>
                      <w:sz w:val="20"/>
                      <w:szCs w:val="20"/>
                    </w:rPr>
                    <w:t>;116</w:t>
                  </w:r>
                  <w:proofErr w:type="gramEnd"/>
                  <w:r w:rsidRPr="009A22FE">
                    <w:rPr>
                      <w:rFonts w:ascii="Arial" w:hAnsi="Arial"/>
                      <w:sz w:val="20"/>
                      <w:szCs w:val="20"/>
                    </w:rPr>
                    <w:t>(5):1354-9.</w:t>
                  </w:r>
                </w:p>
                <w:p w14:paraId="65F0705D" w14:textId="77777777" w:rsidR="009A22FE" w:rsidRPr="009A22FE" w:rsidRDefault="009A22FE" w:rsidP="009A22FE">
                  <w:pPr>
                    <w:rPr>
                      <w:rFonts w:ascii="Arial" w:hAnsi="Arial"/>
                    </w:rPr>
                  </w:pPr>
                  <w:r w:rsidRPr="009A22FE">
                    <w:rPr>
                      <w:rFonts w:ascii="Arial" w:hAnsi="Arial"/>
                      <w:sz w:val="20"/>
                      <w:szCs w:val="20"/>
                    </w:rPr>
                    <w:t>Persistent preload defect in severe sepsis despite fluid loading: A longitudinal echocardiographic study in patients with septic shock.</w:t>
                  </w:r>
                </w:p>
                <w:p w14:paraId="54139BDE" w14:textId="77777777" w:rsidR="009A22FE" w:rsidRPr="009A22FE" w:rsidRDefault="009A22FE" w:rsidP="009A22FE">
                  <w:pPr>
                    <w:rPr>
                      <w:rFonts w:ascii="Arial" w:hAnsi="Arial"/>
                    </w:rPr>
                  </w:pPr>
                  <w:proofErr w:type="spellStart"/>
                  <w:r w:rsidRPr="009A22FE">
                    <w:rPr>
                      <w:rFonts w:ascii="Arial" w:hAnsi="Arial"/>
                      <w:sz w:val="20"/>
                      <w:szCs w:val="20"/>
                    </w:rPr>
                    <w:t>Jardin</w:t>
                  </w:r>
                  <w:proofErr w:type="spellEnd"/>
                  <w:r w:rsidRPr="009A22FE">
                    <w:rPr>
                      <w:rFonts w:ascii="Arial" w:hAnsi="Arial"/>
                      <w:sz w:val="20"/>
                      <w:szCs w:val="20"/>
                    </w:rPr>
                    <w:t xml:space="preserve"> F, </w:t>
                  </w:r>
                  <w:proofErr w:type="spellStart"/>
                  <w:r w:rsidRPr="009A22FE">
                    <w:rPr>
                      <w:rFonts w:ascii="Arial" w:hAnsi="Arial"/>
                      <w:sz w:val="20"/>
                      <w:szCs w:val="20"/>
                    </w:rPr>
                    <w:t>Fourme</w:t>
                  </w:r>
                  <w:proofErr w:type="spellEnd"/>
                  <w:r w:rsidRPr="009A22FE">
                    <w:rPr>
                      <w:rFonts w:ascii="Arial" w:hAnsi="Arial"/>
                      <w:sz w:val="20"/>
                      <w:szCs w:val="20"/>
                    </w:rPr>
                    <w:t xml:space="preserve"> T, Page B, </w:t>
                  </w:r>
                  <w:proofErr w:type="spellStart"/>
                  <w:r w:rsidRPr="009A22FE">
                    <w:rPr>
                      <w:rFonts w:ascii="Arial" w:hAnsi="Arial"/>
                      <w:sz w:val="20"/>
                      <w:szCs w:val="20"/>
                    </w:rPr>
                    <w:t>Loubières</w:t>
                  </w:r>
                  <w:proofErr w:type="spellEnd"/>
                  <w:r w:rsidRPr="009A22FE">
                    <w:rPr>
                      <w:rFonts w:ascii="Arial" w:hAnsi="Arial"/>
                      <w:sz w:val="20"/>
                      <w:szCs w:val="20"/>
                    </w:rPr>
                    <w:t xml:space="preserve"> Y, </w:t>
                  </w:r>
                  <w:proofErr w:type="spellStart"/>
                  <w:r w:rsidRPr="009A22FE">
                    <w:rPr>
                      <w:rFonts w:ascii="Arial" w:hAnsi="Arial"/>
                      <w:sz w:val="20"/>
                      <w:szCs w:val="20"/>
                    </w:rPr>
                    <w:t>Vieillard</w:t>
                  </w:r>
                  <w:proofErr w:type="spellEnd"/>
                  <w:r w:rsidRPr="009A22FE">
                    <w:rPr>
                      <w:rFonts w:ascii="Arial" w:hAnsi="Arial"/>
                      <w:sz w:val="20"/>
                      <w:szCs w:val="20"/>
                    </w:rPr>
                    <w:t xml:space="preserve">-Baron A, </w:t>
                  </w:r>
                  <w:proofErr w:type="spellStart"/>
                  <w:r w:rsidRPr="009A22FE">
                    <w:rPr>
                      <w:rFonts w:ascii="Arial" w:hAnsi="Arial"/>
                      <w:sz w:val="20"/>
                      <w:szCs w:val="20"/>
                    </w:rPr>
                    <w:t>Beauchet</w:t>
                  </w:r>
                  <w:proofErr w:type="spellEnd"/>
                  <w:r w:rsidRPr="009A22FE">
                    <w:rPr>
                      <w:rFonts w:ascii="Arial" w:hAnsi="Arial"/>
                      <w:sz w:val="20"/>
                      <w:szCs w:val="20"/>
                    </w:rPr>
                    <w:t xml:space="preserve"> A, </w:t>
                  </w:r>
                  <w:proofErr w:type="spellStart"/>
                  <w:r w:rsidRPr="009A22FE">
                    <w:rPr>
                      <w:rFonts w:ascii="Arial" w:hAnsi="Arial"/>
                      <w:sz w:val="20"/>
                      <w:szCs w:val="20"/>
                    </w:rPr>
                    <w:t>Bourdarias</w:t>
                  </w:r>
                  <w:proofErr w:type="spellEnd"/>
                  <w:r w:rsidRPr="009A22FE">
                    <w:rPr>
                      <w:rFonts w:ascii="Arial" w:hAnsi="Arial"/>
                      <w:sz w:val="20"/>
                      <w:szCs w:val="20"/>
                    </w:rPr>
                    <w:t xml:space="preserve"> JP.</w:t>
                  </w:r>
                </w:p>
                <w:p w14:paraId="0F4F65B3" w14:textId="77777777" w:rsidR="009A22FE" w:rsidRPr="009A22FE" w:rsidRDefault="009A22FE" w:rsidP="009A22FE">
                  <w:pPr>
                    <w:rPr>
                      <w:rFonts w:ascii="Arial" w:hAnsi="Arial"/>
                    </w:rPr>
                  </w:pPr>
                  <w:proofErr w:type="spellStart"/>
                  <w:r w:rsidRPr="009A22FE">
                    <w:rPr>
                      <w:rFonts w:ascii="Arial" w:hAnsi="Arial"/>
                      <w:sz w:val="20"/>
                      <w:szCs w:val="20"/>
                    </w:rPr>
                    <w:t>SourceMedical</w:t>
                  </w:r>
                  <w:proofErr w:type="spellEnd"/>
                  <w:r w:rsidRPr="009A22FE">
                    <w:rPr>
                      <w:rFonts w:ascii="Arial" w:hAnsi="Arial"/>
                      <w:sz w:val="20"/>
                      <w:szCs w:val="20"/>
                    </w:rPr>
                    <w:t xml:space="preserve"> Intensive Care Unit, University </w:t>
                  </w:r>
                  <w:proofErr w:type="spellStart"/>
                  <w:r w:rsidRPr="009A22FE">
                    <w:rPr>
                      <w:rFonts w:ascii="Arial" w:hAnsi="Arial"/>
                      <w:sz w:val="20"/>
                      <w:szCs w:val="20"/>
                    </w:rPr>
                    <w:t>Hôpital</w:t>
                  </w:r>
                  <w:proofErr w:type="spellEnd"/>
                  <w:r w:rsidRPr="009A22FE">
                    <w:rPr>
                      <w:rFonts w:ascii="Arial" w:hAnsi="Arial"/>
                      <w:sz w:val="20"/>
                      <w:szCs w:val="20"/>
                    </w:rPr>
                    <w:t xml:space="preserve"> </w:t>
                  </w:r>
                  <w:proofErr w:type="spellStart"/>
                  <w:r w:rsidRPr="009A22FE">
                    <w:rPr>
                      <w:rFonts w:ascii="Arial" w:hAnsi="Arial"/>
                      <w:sz w:val="20"/>
                      <w:szCs w:val="20"/>
                    </w:rPr>
                    <w:t>Ambroise</w:t>
                  </w:r>
                  <w:proofErr w:type="spellEnd"/>
                  <w:r w:rsidRPr="009A22FE">
                    <w:rPr>
                      <w:rFonts w:ascii="Arial" w:hAnsi="Arial"/>
                      <w:sz w:val="20"/>
                      <w:szCs w:val="20"/>
                    </w:rPr>
                    <w:t xml:space="preserve"> </w:t>
                  </w:r>
                  <w:proofErr w:type="spellStart"/>
                  <w:r w:rsidRPr="009A22FE">
                    <w:rPr>
                      <w:rFonts w:ascii="Arial" w:hAnsi="Arial"/>
                      <w:sz w:val="20"/>
                      <w:szCs w:val="20"/>
                    </w:rPr>
                    <w:t>Paré</w:t>
                  </w:r>
                  <w:proofErr w:type="spellEnd"/>
                  <w:r w:rsidRPr="009A22FE">
                    <w:rPr>
                      <w:rFonts w:ascii="Arial" w:hAnsi="Arial"/>
                      <w:sz w:val="20"/>
                      <w:szCs w:val="20"/>
                    </w:rPr>
                    <w:t xml:space="preserve">, Assistance </w:t>
                  </w:r>
                  <w:proofErr w:type="spellStart"/>
                  <w:r w:rsidRPr="009A22FE">
                    <w:rPr>
                      <w:rFonts w:ascii="Arial" w:hAnsi="Arial"/>
                      <w:sz w:val="20"/>
                      <w:szCs w:val="20"/>
                    </w:rPr>
                    <w:t>Publique</w:t>
                  </w:r>
                  <w:proofErr w:type="spellEnd"/>
                  <w:r w:rsidRPr="009A22FE">
                    <w:rPr>
                      <w:rFonts w:ascii="Arial" w:hAnsi="Arial"/>
                      <w:sz w:val="20"/>
                      <w:szCs w:val="20"/>
                    </w:rPr>
                    <w:t xml:space="preserve"> </w:t>
                  </w:r>
                  <w:proofErr w:type="spellStart"/>
                  <w:r w:rsidRPr="009A22FE">
                    <w:rPr>
                      <w:rFonts w:ascii="Arial" w:hAnsi="Arial"/>
                      <w:sz w:val="20"/>
                      <w:szCs w:val="20"/>
                    </w:rPr>
                    <w:t>Hôpitaux</w:t>
                  </w:r>
                  <w:proofErr w:type="spellEnd"/>
                  <w:r w:rsidRPr="009A22FE">
                    <w:rPr>
                      <w:rFonts w:ascii="Arial" w:hAnsi="Arial"/>
                      <w:sz w:val="20"/>
                      <w:szCs w:val="20"/>
                    </w:rPr>
                    <w:t xml:space="preserve"> de Paris, Boulogne, France.</w:t>
                  </w:r>
                </w:p>
                <w:p w14:paraId="73FD3387" w14:textId="77777777" w:rsidR="009A22FE" w:rsidRPr="009A22FE" w:rsidRDefault="009A22FE" w:rsidP="009A22FE">
                  <w:pPr>
                    <w:rPr>
                      <w:rFonts w:ascii="Arial" w:hAnsi="Arial"/>
                    </w:rPr>
                  </w:pPr>
                  <w:r w:rsidRPr="009A22FE">
                    <w:rPr>
                      <w:rFonts w:ascii="Arial" w:hAnsi="Arial"/>
                      <w:sz w:val="20"/>
                      <w:szCs w:val="20"/>
                    </w:rPr>
                    <w:t> </w:t>
                  </w:r>
                </w:p>
                <w:p w14:paraId="53AEC863" w14:textId="77777777" w:rsidR="009A22FE" w:rsidRPr="009A22FE" w:rsidRDefault="009A22FE" w:rsidP="009A22FE">
                  <w:pPr>
                    <w:rPr>
                      <w:rFonts w:ascii="Arial" w:hAnsi="Arial"/>
                    </w:rPr>
                  </w:pPr>
                  <w:r w:rsidRPr="009A22FE">
                    <w:rPr>
                      <w:rFonts w:ascii="Arial" w:hAnsi="Arial"/>
                      <w:sz w:val="20"/>
                      <w:szCs w:val="20"/>
                    </w:rPr>
                    <w:t xml:space="preserve">"2D-ECHO changes during hemodynamic support in 90 septic patients confirmed defective LV preload with a propensity to worsen despite fluid loading in </w:t>
                  </w:r>
                  <w:proofErr w:type="spellStart"/>
                  <w:r w:rsidRPr="009A22FE">
                    <w:rPr>
                      <w:rFonts w:ascii="Arial" w:hAnsi="Arial"/>
                      <w:sz w:val="20"/>
                      <w:szCs w:val="20"/>
                    </w:rPr>
                    <w:t>nonsurvivors</w:t>
                  </w:r>
                  <w:proofErr w:type="spellEnd"/>
                  <w:r w:rsidRPr="009A22FE">
                    <w:rPr>
                      <w:rFonts w:ascii="Arial" w:hAnsi="Arial"/>
                      <w:sz w:val="20"/>
                      <w:szCs w:val="20"/>
                    </w:rPr>
                    <w:t xml:space="preserve"> (62% in the present study). Our results are also in agreement with previous studies reporting depressed LV systolic function at the initial phase of septic shock. Since LV dysfunction was more marked in patients who recovered, we suggest that the exact significance of this finding should be reevaluated."</w:t>
                  </w:r>
                </w:p>
                <w:p w14:paraId="734A7207" w14:textId="77777777" w:rsidR="009A22FE" w:rsidRPr="009A22FE" w:rsidRDefault="009A22FE" w:rsidP="009A22FE">
                  <w:pPr>
                    <w:rPr>
                      <w:rFonts w:ascii="Arial" w:hAnsi="Arial"/>
                    </w:rPr>
                  </w:pPr>
                  <w:r w:rsidRPr="009A22FE">
                    <w:rPr>
                      <w:rFonts w:ascii="Arial" w:hAnsi="Arial"/>
                      <w:sz w:val="20"/>
                      <w:szCs w:val="20"/>
                    </w:rPr>
                    <w:t> </w:t>
                  </w:r>
                </w:p>
                <w:p w14:paraId="0A055E3F" w14:textId="77777777" w:rsidR="009A22FE" w:rsidRDefault="009A22FE" w:rsidP="009A22FE">
                  <w:pPr>
                    <w:rPr>
                      <w:rFonts w:ascii="Arial" w:hAnsi="Arial"/>
                      <w:sz w:val="20"/>
                      <w:szCs w:val="20"/>
                    </w:rPr>
                  </w:pPr>
                </w:p>
                <w:p w14:paraId="0AFD595A" w14:textId="77777777" w:rsidR="009A22FE" w:rsidRDefault="009A22FE" w:rsidP="009A22FE">
                  <w:pPr>
                    <w:rPr>
                      <w:rFonts w:ascii="Arial" w:hAnsi="Arial"/>
                      <w:sz w:val="20"/>
                      <w:szCs w:val="20"/>
                    </w:rPr>
                  </w:pPr>
                </w:p>
                <w:p w14:paraId="34598998" w14:textId="77777777" w:rsidR="009A22FE" w:rsidRDefault="009A22FE" w:rsidP="009A22FE">
                  <w:pPr>
                    <w:rPr>
                      <w:rFonts w:ascii="Arial" w:hAnsi="Arial"/>
                      <w:sz w:val="20"/>
                      <w:szCs w:val="20"/>
                    </w:rPr>
                  </w:pPr>
                </w:p>
                <w:p w14:paraId="6A005306" w14:textId="77777777" w:rsidR="009A22FE" w:rsidRPr="009A22FE" w:rsidRDefault="009A22FE" w:rsidP="009A22FE">
                  <w:pPr>
                    <w:rPr>
                      <w:rFonts w:ascii="Arial" w:hAnsi="Arial"/>
                    </w:rPr>
                  </w:pPr>
                </w:p>
              </w:tc>
            </w:tr>
          </w:tbl>
          <w:p w14:paraId="61D1B16C" w14:textId="77777777" w:rsidR="009A22FE" w:rsidRPr="009A22FE" w:rsidRDefault="009A22FE" w:rsidP="009A22FE">
            <w:pPr>
              <w:rPr>
                <w:rFonts w:ascii="Times" w:hAnsi="Times"/>
                <w:sz w:val="20"/>
                <w:szCs w:val="20"/>
              </w:rPr>
            </w:pPr>
          </w:p>
        </w:tc>
      </w:tr>
    </w:tbl>
    <w:p w14:paraId="7181FA37" w14:textId="77777777" w:rsidR="009A22FE" w:rsidRPr="009A22FE" w:rsidRDefault="009A22FE" w:rsidP="009A22FE">
      <w:pPr>
        <w:rPr>
          <w:rFonts w:ascii="Times" w:hAnsi="Times"/>
          <w:vanish/>
          <w:sz w:val="20"/>
          <w:szCs w:val="20"/>
        </w:rPr>
      </w:pPr>
    </w:p>
    <w:tbl>
      <w:tblPr>
        <w:tblW w:w="0" w:type="auto"/>
        <w:tblCellSpacing w:w="0" w:type="dxa"/>
        <w:tblCellMar>
          <w:left w:w="0" w:type="dxa"/>
          <w:right w:w="0" w:type="dxa"/>
        </w:tblCellMar>
        <w:tblLook w:val="0000" w:firstRow="0" w:lastRow="0" w:firstColumn="0" w:lastColumn="0" w:noHBand="0" w:noVBand="0"/>
      </w:tblPr>
      <w:tblGrid>
        <w:gridCol w:w="480"/>
      </w:tblGrid>
      <w:tr w:rsidR="009A22FE" w:rsidRPr="009A22FE" w14:paraId="33FD887B" w14:textId="77777777">
        <w:trPr>
          <w:tblCellSpacing w:w="0" w:type="dxa"/>
        </w:trPr>
        <w:tc>
          <w:tcPr>
            <w:tcW w:w="0" w:type="auto"/>
            <w:shd w:val="clear" w:color="auto" w:fill="auto"/>
            <w:vAlign w:val="center"/>
          </w:tcPr>
          <w:p w14:paraId="226912A8" w14:textId="77777777" w:rsidR="009A22FE" w:rsidRPr="009A22FE" w:rsidRDefault="009A22FE" w:rsidP="009A22FE">
            <w:pPr>
              <w:rPr>
                <w:rFonts w:ascii="Times" w:hAnsi="Times"/>
                <w:sz w:val="20"/>
                <w:szCs w:val="20"/>
              </w:rPr>
            </w:pPr>
            <w:r>
              <w:rPr>
                <w:rFonts w:ascii="Times" w:hAnsi="Times"/>
                <w:noProof/>
                <w:sz w:val="20"/>
                <w:szCs w:val="20"/>
                <w:lang w:eastAsia="en-US"/>
              </w:rPr>
              <w:drawing>
                <wp:inline distT="0" distB="0" distL="0" distR="0" wp14:anchorId="62145CC1" wp14:editId="42373579">
                  <wp:extent cx="304800" cy="304800"/>
                  <wp:effectExtent l="0" t="0" r="0" b="0"/>
                  <wp:docPr id="1" name="Picture 1" descr="https://email.caregroup.org/OWA/8.3.342.1/themes/base/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mail.caregroup.org/OWA/8.3.342.1/themes/base/clear.gif"/>
                          <pic:cNvPicPr>
                            <a:picLocks noChangeAspect="1" noChangeArrowheads="1"/>
                          </pic:cNvPicPr>
                        </pic:nvPicPr>
                        <pic:blipFill>
                          <a:blip r:embed="rId6"/>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bl>
    <w:p w14:paraId="20699B2C" w14:textId="77777777" w:rsidR="009A22FE" w:rsidRPr="009A22FE" w:rsidRDefault="009A22FE" w:rsidP="009A22FE">
      <w:pPr>
        <w:rPr>
          <w:rFonts w:ascii="Times" w:hAnsi="Times"/>
          <w:vanish/>
          <w:sz w:val="20"/>
          <w:szCs w:val="20"/>
        </w:rPr>
      </w:pPr>
    </w:p>
    <w:tbl>
      <w:tblPr>
        <w:tblW w:w="0" w:type="auto"/>
        <w:tblCellSpacing w:w="0" w:type="dxa"/>
        <w:tblCellMar>
          <w:left w:w="0" w:type="dxa"/>
          <w:right w:w="0" w:type="dxa"/>
        </w:tblCellMar>
        <w:tblLook w:val="0000" w:firstRow="0" w:lastRow="0" w:firstColumn="0" w:lastColumn="0" w:noHBand="0" w:noVBand="0"/>
      </w:tblPr>
      <w:tblGrid>
        <w:gridCol w:w="120"/>
        <w:gridCol w:w="320"/>
      </w:tblGrid>
      <w:tr w:rsidR="009A22FE" w:rsidRPr="009A22FE" w14:paraId="5DB9313F" w14:textId="77777777">
        <w:trPr>
          <w:tblCellSpacing w:w="0" w:type="dxa"/>
        </w:trPr>
        <w:tc>
          <w:tcPr>
            <w:tcW w:w="0" w:type="auto"/>
            <w:gridSpan w:val="2"/>
            <w:shd w:val="clear" w:color="auto" w:fill="auto"/>
            <w:vAlign w:val="center"/>
          </w:tcPr>
          <w:p w14:paraId="0E729B36" w14:textId="77777777" w:rsidR="009A22FE" w:rsidRPr="009A22FE" w:rsidRDefault="009A22FE" w:rsidP="009A22FE">
            <w:pPr>
              <w:rPr>
                <w:rFonts w:ascii="Times" w:hAnsi="Times"/>
                <w:sz w:val="20"/>
                <w:szCs w:val="20"/>
              </w:rPr>
            </w:pPr>
            <w:r w:rsidRPr="009A22FE">
              <w:rPr>
                <w:rFonts w:ascii="Times" w:hAnsi="Times"/>
                <w:sz w:val="20"/>
                <w:szCs w:val="20"/>
              </w:rPr>
              <w:t> </w:t>
            </w:r>
          </w:p>
        </w:tc>
      </w:tr>
      <w:tr w:rsidR="009A22FE" w:rsidRPr="009A22FE" w14:paraId="64124CB9" w14:textId="77777777">
        <w:trPr>
          <w:tblCellSpacing w:w="0" w:type="dxa"/>
        </w:trPr>
        <w:tc>
          <w:tcPr>
            <w:tcW w:w="0" w:type="auto"/>
            <w:shd w:val="clear" w:color="auto" w:fill="auto"/>
            <w:vAlign w:val="center"/>
          </w:tcPr>
          <w:p w14:paraId="24A3146E" w14:textId="77777777" w:rsidR="009A22FE" w:rsidRPr="009A22FE" w:rsidRDefault="009A22FE" w:rsidP="009A22FE">
            <w:pPr>
              <w:rPr>
                <w:rFonts w:ascii="Times" w:hAnsi="Times"/>
                <w:sz w:val="20"/>
                <w:szCs w:val="20"/>
              </w:rPr>
            </w:pPr>
            <w:r>
              <w:rPr>
                <w:rFonts w:ascii="Times" w:hAnsi="Times"/>
                <w:noProof/>
                <w:sz w:val="20"/>
                <w:szCs w:val="20"/>
                <w:lang w:eastAsia="en-US"/>
              </w:rPr>
              <w:drawing>
                <wp:inline distT="0" distB="0" distL="0" distR="0" wp14:anchorId="5B0B493C" wp14:editId="5B055A50">
                  <wp:extent cx="50800" cy="50800"/>
                  <wp:effectExtent l="25400" t="0" r="0" b="0"/>
                  <wp:docPr id="2" name="Picture 2" descr="https://email.caregroup.org/OWA/8.3.342.1/themes/base/crvbtm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mail.caregroup.org/OWA/8.3.342.1/themes/base/crvbtmlt.gif"/>
                          <pic:cNvPicPr>
                            <a:picLocks noChangeAspect="1" noChangeArrowheads="1"/>
                          </pic:cNvPicPr>
                        </pic:nvPicPr>
                        <pic:blipFill>
                          <a:blip r:embed="rId7"/>
                          <a:srcRect/>
                          <a:stretch>
                            <a:fillRect/>
                          </a:stretch>
                        </pic:blipFill>
                        <pic:spPr bwMode="auto">
                          <a:xfrm>
                            <a:off x="0" y="0"/>
                            <a:ext cx="50800" cy="50800"/>
                          </a:xfrm>
                          <a:prstGeom prst="rect">
                            <a:avLst/>
                          </a:prstGeom>
                          <a:noFill/>
                          <a:ln w="9525">
                            <a:noFill/>
                            <a:miter lim="800000"/>
                            <a:headEnd/>
                            <a:tailEnd/>
                          </a:ln>
                        </pic:spPr>
                      </pic:pic>
                    </a:graphicData>
                  </a:graphic>
                </wp:inline>
              </w:drawing>
            </w:r>
          </w:p>
        </w:tc>
        <w:tc>
          <w:tcPr>
            <w:tcW w:w="0" w:type="auto"/>
            <w:shd w:val="clear" w:color="auto" w:fill="auto"/>
            <w:vAlign w:val="center"/>
          </w:tcPr>
          <w:p w14:paraId="1F5391EF" w14:textId="77777777" w:rsidR="009A22FE" w:rsidRPr="009A22FE" w:rsidRDefault="009A22FE" w:rsidP="009A22FE">
            <w:pPr>
              <w:rPr>
                <w:rFonts w:ascii="Times" w:hAnsi="Times"/>
                <w:sz w:val="20"/>
                <w:szCs w:val="20"/>
              </w:rPr>
            </w:pPr>
            <w:r>
              <w:rPr>
                <w:rFonts w:ascii="Times" w:hAnsi="Times"/>
                <w:noProof/>
                <w:sz w:val="20"/>
                <w:szCs w:val="20"/>
                <w:lang w:eastAsia="en-US"/>
              </w:rPr>
              <w:drawing>
                <wp:inline distT="0" distB="0" distL="0" distR="0" wp14:anchorId="77668EE5" wp14:editId="3484CD3F">
                  <wp:extent cx="203200" cy="203200"/>
                  <wp:effectExtent l="0" t="0" r="0" b="0"/>
                  <wp:docPr id="3" name="Picture 3" descr="https://email.caregroup.org/OWA/8.3.342.1/themes/base/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mail.caregroup.org/OWA/8.3.342.1/themes/base/clear.gif"/>
                          <pic:cNvPicPr>
                            <a:picLocks noChangeAspect="1" noChangeArrowheads="1"/>
                          </pic:cNvPicPr>
                        </pic:nvPicPr>
                        <pic:blipFill>
                          <a:blip r:embed="rId6"/>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r>
    </w:tbl>
    <w:p w14:paraId="2D163950" w14:textId="77777777" w:rsidR="009A22FE" w:rsidRPr="009A22FE" w:rsidRDefault="009A22FE" w:rsidP="009A22FE">
      <w:pPr>
        <w:rPr>
          <w:rFonts w:ascii="Times" w:hAnsi="Times"/>
          <w:vanish/>
          <w:sz w:val="20"/>
          <w:szCs w:val="20"/>
        </w:rPr>
      </w:pPr>
    </w:p>
    <w:tbl>
      <w:tblPr>
        <w:tblW w:w="0" w:type="auto"/>
        <w:tblCellSpacing w:w="0" w:type="dxa"/>
        <w:tblCellMar>
          <w:left w:w="0" w:type="dxa"/>
          <w:right w:w="0" w:type="dxa"/>
        </w:tblCellMar>
        <w:tblLook w:val="0000" w:firstRow="0" w:lastRow="0" w:firstColumn="0" w:lastColumn="0" w:noHBand="0" w:noVBand="0"/>
      </w:tblPr>
      <w:tblGrid>
        <w:gridCol w:w="320"/>
      </w:tblGrid>
      <w:tr w:rsidR="009A22FE" w:rsidRPr="009A22FE" w14:paraId="769E0450" w14:textId="77777777">
        <w:trPr>
          <w:tblCellSpacing w:w="0" w:type="dxa"/>
        </w:trPr>
        <w:tc>
          <w:tcPr>
            <w:tcW w:w="0" w:type="auto"/>
            <w:shd w:val="clear" w:color="auto" w:fill="auto"/>
            <w:vAlign w:val="center"/>
          </w:tcPr>
          <w:p w14:paraId="48A17F50" w14:textId="77777777" w:rsidR="009A22FE" w:rsidRPr="009A22FE" w:rsidRDefault="009A22FE" w:rsidP="009A22FE">
            <w:pPr>
              <w:rPr>
                <w:rFonts w:ascii="Times" w:hAnsi="Times"/>
                <w:sz w:val="20"/>
                <w:szCs w:val="20"/>
              </w:rPr>
            </w:pPr>
            <w:r>
              <w:rPr>
                <w:rFonts w:ascii="Times" w:hAnsi="Times"/>
                <w:noProof/>
                <w:sz w:val="20"/>
                <w:szCs w:val="20"/>
                <w:lang w:eastAsia="en-US"/>
              </w:rPr>
              <w:drawing>
                <wp:inline distT="0" distB="0" distL="0" distR="0" wp14:anchorId="65C2ACA5" wp14:editId="78663012">
                  <wp:extent cx="203200" cy="203200"/>
                  <wp:effectExtent l="0" t="0" r="0" b="0"/>
                  <wp:docPr id="4" name="Picture 4" descr="https://email.caregroup.org/OWA/8.3.342.1/themes/base/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mail.caregroup.org/OWA/8.3.342.1/themes/base/clear.gif"/>
                          <pic:cNvPicPr>
                            <a:picLocks noChangeAspect="1" noChangeArrowheads="1"/>
                          </pic:cNvPicPr>
                        </pic:nvPicPr>
                        <pic:blipFill>
                          <a:blip r:embed="rId6"/>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r>
    </w:tbl>
    <w:p w14:paraId="2718729E" w14:textId="77777777" w:rsidR="009A22FE" w:rsidRPr="009A22FE" w:rsidRDefault="009A22FE" w:rsidP="009A22FE">
      <w:pPr>
        <w:rPr>
          <w:rFonts w:ascii="Times" w:hAnsi="Times"/>
          <w:vanish/>
          <w:sz w:val="20"/>
          <w:szCs w:val="20"/>
        </w:rPr>
      </w:pPr>
    </w:p>
    <w:tbl>
      <w:tblPr>
        <w:tblW w:w="0" w:type="auto"/>
        <w:tblCellSpacing w:w="0" w:type="dxa"/>
        <w:tblCellMar>
          <w:left w:w="0" w:type="dxa"/>
          <w:right w:w="0" w:type="dxa"/>
        </w:tblCellMar>
        <w:tblLook w:val="0000" w:firstRow="0" w:lastRow="0" w:firstColumn="0" w:lastColumn="0" w:noHBand="0" w:noVBand="0"/>
      </w:tblPr>
      <w:tblGrid>
        <w:gridCol w:w="50"/>
        <w:gridCol w:w="320"/>
        <w:gridCol w:w="320"/>
        <w:gridCol w:w="120"/>
      </w:tblGrid>
      <w:tr w:rsidR="009A22FE" w:rsidRPr="009A22FE" w14:paraId="60344CA4" w14:textId="77777777">
        <w:trPr>
          <w:tblCellSpacing w:w="0" w:type="dxa"/>
        </w:trPr>
        <w:tc>
          <w:tcPr>
            <w:tcW w:w="0" w:type="auto"/>
            <w:shd w:val="clear" w:color="auto" w:fill="auto"/>
            <w:vAlign w:val="center"/>
          </w:tcPr>
          <w:p w14:paraId="6FF1CD1F" w14:textId="77777777" w:rsidR="009A22FE" w:rsidRPr="009A22FE" w:rsidRDefault="009A22FE" w:rsidP="009A22FE">
            <w:pPr>
              <w:rPr>
                <w:rFonts w:ascii="Times" w:hAnsi="Times"/>
                <w:sz w:val="20"/>
                <w:szCs w:val="20"/>
              </w:rPr>
            </w:pPr>
            <w:r w:rsidRPr="009A22FE">
              <w:rPr>
                <w:rFonts w:ascii="Times" w:hAnsi="Times"/>
                <w:sz w:val="20"/>
                <w:szCs w:val="20"/>
              </w:rPr>
              <w:t> </w:t>
            </w:r>
          </w:p>
        </w:tc>
        <w:tc>
          <w:tcPr>
            <w:tcW w:w="0" w:type="auto"/>
            <w:shd w:val="clear" w:color="auto" w:fill="auto"/>
            <w:noWrap/>
            <w:vAlign w:val="center"/>
          </w:tcPr>
          <w:p w14:paraId="2A57012B" w14:textId="77777777" w:rsidR="009A22FE" w:rsidRPr="009A22FE" w:rsidRDefault="009A22FE" w:rsidP="009A22FE">
            <w:pPr>
              <w:rPr>
                <w:rFonts w:ascii="Times" w:hAnsi="Times"/>
                <w:sz w:val="20"/>
                <w:szCs w:val="20"/>
              </w:rPr>
            </w:pPr>
            <w:r>
              <w:rPr>
                <w:rFonts w:ascii="Times" w:hAnsi="Times"/>
                <w:noProof/>
                <w:color w:val="0000FF"/>
                <w:sz w:val="20"/>
                <w:szCs w:val="20"/>
                <w:lang w:eastAsia="en-US"/>
              </w:rPr>
              <w:drawing>
                <wp:inline distT="0" distB="0" distL="0" distR="0" wp14:anchorId="034F2598" wp14:editId="0E61DFDC">
                  <wp:extent cx="203200" cy="203200"/>
                  <wp:effectExtent l="0" t="0" r="0" b="0"/>
                  <wp:docPr id="5" name="Picture 5" descr="revious Item">
                    <a:hlinkClick xmlns:a="http://schemas.openxmlformats.org/drawingml/2006/main" r:id="rId8" tooltip="&quot;Previous Ite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vious Item">
                            <a:hlinkClick r:id="rId8" tooltip="&quot;Previous Item&quot;"/>
                          </pic:cNvPr>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0" w:type="auto"/>
            <w:shd w:val="clear" w:color="auto" w:fill="auto"/>
            <w:noWrap/>
            <w:vAlign w:val="center"/>
          </w:tcPr>
          <w:p w14:paraId="66D49F77" w14:textId="77777777" w:rsidR="009A22FE" w:rsidRPr="009A22FE" w:rsidRDefault="009A22FE" w:rsidP="009A22FE">
            <w:pPr>
              <w:rPr>
                <w:rFonts w:ascii="Times" w:hAnsi="Times"/>
                <w:sz w:val="20"/>
                <w:szCs w:val="20"/>
              </w:rPr>
            </w:pPr>
            <w:r>
              <w:rPr>
                <w:rFonts w:ascii="Times" w:hAnsi="Times"/>
                <w:noProof/>
                <w:color w:val="0000FF"/>
                <w:sz w:val="20"/>
                <w:szCs w:val="20"/>
                <w:lang w:eastAsia="en-US"/>
              </w:rPr>
              <w:drawing>
                <wp:inline distT="0" distB="0" distL="0" distR="0" wp14:anchorId="5BD5B1C5" wp14:editId="3011C1E9">
                  <wp:extent cx="203200" cy="203200"/>
                  <wp:effectExtent l="0" t="0" r="0" b="0"/>
                  <wp:docPr id="6" name="Picture 6" descr="ext Item">
                    <a:hlinkClick xmlns:a="http://schemas.openxmlformats.org/drawingml/2006/main" r:id="rId8" tooltip="&quot;Next Ite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 Item">
                            <a:hlinkClick r:id="rId8" tooltip="&quot;Next Item&quot;"/>
                          </pic:cNvPr>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0" w:type="auto"/>
            <w:shd w:val="clear" w:color="auto" w:fill="auto"/>
            <w:vAlign w:val="center"/>
          </w:tcPr>
          <w:p w14:paraId="05F69810" w14:textId="77777777" w:rsidR="009A22FE" w:rsidRPr="009A22FE" w:rsidRDefault="009A22FE" w:rsidP="009A22FE">
            <w:pPr>
              <w:jc w:val="right"/>
              <w:rPr>
                <w:rFonts w:ascii="Times" w:hAnsi="Times"/>
                <w:sz w:val="20"/>
                <w:szCs w:val="20"/>
              </w:rPr>
            </w:pPr>
            <w:r>
              <w:rPr>
                <w:rFonts w:ascii="Times" w:hAnsi="Times"/>
                <w:noProof/>
                <w:sz w:val="20"/>
                <w:szCs w:val="20"/>
                <w:lang w:eastAsia="en-US"/>
              </w:rPr>
              <w:drawing>
                <wp:inline distT="0" distB="0" distL="0" distR="0" wp14:anchorId="3448DE56" wp14:editId="6A866926">
                  <wp:extent cx="50800" cy="50800"/>
                  <wp:effectExtent l="25400" t="0" r="0" b="0"/>
                  <wp:docPr id="7" name="Picture 7" descr="https://email.caregroup.org/OWA/8.3.342.1/themes/base/crvbtm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mail.caregroup.org/OWA/8.3.342.1/themes/base/crvbtmrt.gif"/>
                          <pic:cNvPicPr>
                            <a:picLocks noChangeAspect="1" noChangeArrowheads="1"/>
                          </pic:cNvPicPr>
                        </pic:nvPicPr>
                        <pic:blipFill>
                          <a:blip r:embed="rId11"/>
                          <a:srcRect/>
                          <a:stretch>
                            <a:fillRect/>
                          </a:stretch>
                        </pic:blipFill>
                        <pic:spPr bwMode="auto">
                          <a:xfrm>
                            <a:off x="0" y="0"/>
                            <a:ext cx="50800" cy="50800"/>
                          </a:xfrm>
                          <a:prstGeom prst="rect">
                            <a:avLst/>
                          </a:prstGeom>
                          <a:noFill/>
                          <a:ln w="9525">
                            <a:noFill/>
                            <a:miter lim="800000"/>
                            <a:headEnd/>
                            <a:tailEnd/>
                          </a:ln>
                        </pic:spPr>
                      </pic:pic>
                    </a:graphicData>
                  </a:graphic>
                </wp:inline>
              </w:drawing>
            </w:r>
          </w:p>
        </w:tc>
      </w:tr>
    </w:tbl>
    <w:p w14:paraId="516D1D92" w14:textId="77777777" w:rsidR="00033D7A" w:rsidRPr="007E2E42" w:rsidRDefault="00033D7A" w:rsidP="007E2E42"/>
    <w:sectPr w:rsidR="00033D7A" w:rsidRPr="007E2E42" w:rsidSect="00D857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751414"/>
    <w:multiLevelType w:val="multilevel"/>
    <w:tmpl w:val="4ADA260A"/>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43C2C37"/>
    <w:multiLevelType w:val="hybridMultilevel"/>
    <w:tmpl w:val="124893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9D2245"/>
    <w:multiLevelType w:val="hybridMultilevel"/>
    <w:tmpl w:val="D23CE1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55667A0"/>
    <w:multiLevelType w:val="hybridMultilevel"/>
    <w:tmpl w:val="62C6D6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A725C26"/>
    <w:multiLevelType w:val="multilevel"/>
    <w:tmpl w:val="E55A6CA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6">
    <w:nsid w:val="0B915A3B"/>
    <w:multiLevelType w:val="hybridMultilevel"/>
    <w:tmpl w:val="B02AE39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C75231C"/>
    <w:multiLevelType w:val="hybridMultilevel"/>
    <w:tmpl w:val="8C340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3E3956"/>
    <w:multiLevelType w:val="hybridMultilevel"/>
    <w:tmpl w:val="99C4834A"/>
    <w:lvl w:ilvl="0" w:tplc="79DC8586">
      <w:numFmt w:val="bullet"/>
      <w:lvlText w:val="-"/>
      <w:lvlJc w:val="left"/>
      <w:pPr>
        <w:tabs>
          <w:tab w:val="num" w:pos="1800"/>
        </w:tabs>
        <w:ind w:left="1800" w:hanging="360"/>
      </w:pPr>
      <w:rPr>
        <w:rFonts w:ascii="Arial" w:eastAsia="Times New Roman" w:hAnsi="Arial" w:cs="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347431B"/>
    <w:multiLevelType w:val="hybridMultilevel"/>
    <w:tmpl w:val="3A1CAC6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155E5C49"/>
    <w:multiLevelType w:val="hybridMultilevel"/>
    <w:tmpl w:val="87765F4E"/>
    <w:lvl w:ilvl="0" w:tplc="D93C9174">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1">
    <w:nsid w:val="17FF38D2"/>
    <w:multiLevelType w:val="hybridMultilevel"/>
    <w:tmpl w:val="2222B9A2"/>
    <w:lvl w:ilvl="0" w:tplc="79DC8586">
      <w:numFmt w:val="bullet"/>
      <w:lvlText w:val="-"/>
      <w:lvlJc w:val="left"/>
      <w:pPr>
        <w:tabs>
          <w:tab w:val="num" w:pos="1800"/>
        </w:tabs>
        <w:ind w:left="1800" w:hanging="360"/>
      </w:pPr>
      <w:rPr>
        <w:rFonts w:ascii="Arial" w:eastAsia="Times New Roman" w:hAnsi="Arial" w:cs="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6A11878"/>
    <w:multiLevelType w:val="hybridMultilevel"/>
    <w:tmpl w:val="E0129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7B46572"/>
    <w:multiLevelType w:val="hybridMultilevel"/>
    <w:tmpl w:val="30827C9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9457FB8"/>
    <w:multiLevelType w:val="hybridMultilevel"/>
    <w:tmpl w:val="703E9D0C"/>
    <w:lvl w:ilvl="0" w:tplc="8154F2E2">
      <w:numFmt w:val="bullet"/>
      <w:lvlText w:val="-"/>
      <w:lvlJc w:val="left"/>
      <w:pPr>
        <w:ind w:left="1080" w:hanging="360"/>
      </w:pPr>
      <w:rPr>
        <w:rFonts w:ascii="Arial" w:eastAsia="Times New Roman" w:hAnsi="Arial" w:cs="Times"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9F264D"/>
    <w:multiLevelType w:val="hybridMultilevel"/>
    <w:tmpl w:val="1922991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BC30F6E"/>
    <w:multiLevelType w:val="hybridMultilevel"/>
    <w:tmpl w:val="FE06FA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BF35600"/>
    <w:multiLevelType w:val="multilevel"/>
    <w:tmpl w:val="4ADA260A"/>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E0648C9"/>
    <w:multiLevelType w:val="hybridMultilevel"/>
    <w:tmpl w:val="27925F26"/>
    <w:lvl w:ilvl="0" w:tplc="325C755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0932933"/>
    <w:multiLevelType w:val="hybridMultilevel"/>
    <w:tmpl w:val="43BC197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C56CE1"/>
    <w:multiLevelType w:val="hybridMultilevel"/>
    <w:tmpl w:val="6F8A7F4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BF85954"/>
    <w:multiLevelType w:val="hybridMultilevel"/>
    <w:tmpl w:val="597A2B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EF17630"/>
    <w:multiLevelType w:val="hybridMultilevel"/>
    <w:tmpl w:val="BE38E9DA"/>
    <w:lvl w:ilvl="0" w:tplc="79DC8586">
      <w:numFmt w:val="bullet"/>
      <w:lvlText w:val="-"/>
      <w:lvlJc w:val="left"/>
      <w:pPr>
        <w:tabs>
          <w:tab w:val="num" w:pos="1440"/>
        </w:tabs>
        <w:ind w:left="1440" w:hanging="360"/>
      </w:pPr>
      <w:rPr>
        <w:rFonts w:ascii="Arial" w:eastAsia="Times New Roman" w:hAnsi="Arial" w:cs="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C10CB4"/>
    <w:multiLevelType w:val="hybridMultilevel"/>
    <w:tmpl w:val="7AE89E82"/>
    <w:lvl w:ilvl="0" w:tplc="8FBA6B00">
      <w:numFmt w:val="bullet"/>
      <w:lvlText w:val="-"/>
      <w:lvlJc w:val="left"/>
      <w:pPr>
        <w:ind w:left="720" w:hanging="360"/>
      </w:pPr>
      <w:rPr>
        <w:rFonts w:ascii="Courier New" w:eastAsia="Times New Roman" w:hAnsi="Courier New" w:cs="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C809EC"/>
    <w:multiLevelType w:val="hybridMultilevel"/>
    <w:tmpl w:val="7D78E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8A82095"/>
    <w:multiLevelType w:val="multilevel"/>
    <w:tmpl w:val="BE38E9DA"/>
    <w:lvl w:ilvl="0">
      <w:numFmt w:val="bullet"/>
      <w:lvlText w:val="-"/>
      <w:lvlJc w:val="left"/>
      <w:pPr>
        <w:tabs>
          <w:tab w:val="num" w:pos="1440"/>
        </w:tabs>
        <w:ind w:left="1440" w:hanging="360"/>
      </w:pPr>
      <w:rPr>
        <w:rFonts w:ascii="Arial" w:eastAsia="Times New Roman" w:hAnsi="Arial" w:cs="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6">
    <w:nsid w:val="4B1F20F2"/>
    <w:multiLevelType w:val="hybridMultilevel"/>
    <w:tmpl w:val="6AD00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BF41900"/>
    <w:multiLevelType w:val="hybridMultilevel"/>
    <w:tmpl w:val="9C28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8C4A66"/>
    <w:multiLevelType w:val="hybridMultilevel"/>
    <w:tmpl w:val="CF92B6AE"/>
    <w:lvl w:ilvl="0" w:tplc="0409000F">
      <w:start w:val="1"/>
      <w:numFmt w:val="decimal"/>
      <w:lvlText w:val="%1."/>
      <w:lvlJc w:val="left"/>
      <w:pPr>
        <w:tabs>
          <w:tab w:val="num" w:pos="630"/>
        </w:tabs>
        <w:ind w:left="630" w:hanging="360"/>
      </w:p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29">
    <w:nsid w:val="4E51351A"/>
    <w:multiLevelType w:val="hybridMultilevel"/>
    <w:tmpl w:val="E81ACBE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1A31278"/>
    <w:multiLevelType w:val="hybridMultilevel"/>
    <w:tmpl w:val="7D08394A"/>
    <w:lvl w:ilvl="0" w:tplc="7D70AA48">
      <w:start w:val="1"/>
      <w:numFmt w:val="lowerLetter"/>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567E5995"/>
    <w:multiLevelType w:val="hybridMultilevel"/>
    <w:tmpl w:val="E55A6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D2763E3"/>
    <w:multiLevelType w:val="hybridMultilevel"/>
    <w:tmpl w:val="FB2EA926"/>
    <w:lvl w:ilvl="0" w:tplc="79DC8586">
      <w:numFmt w:val="bullet"/>
      <w:lvlText w:val="-"/>
      <w:lvlJc w:val="left"/>
      <w:pPr>
        <w:tabs>
          <w:tab w:val="num" w:pos="720"/>
        </w:tabs>
        <w:ind w:left="720" w:hanging="360"/>
      </w:pPr>
      <w:rPr>
        <w:rFonts w:ascii="Arial" w:eastAsia="Times New Roman" w:hAnsi="Arial" w:cs="Wingdings" w:hint="default"/>
      </w:rPr>
    </w:lvl>
    <w:lvl w:ilvl="1" w:tplc="04090003" w:tentative="1">
      <w:start w:val="1"/>
      <w:numFmt w:val="bullet"/>
      <w:lvlText w:val="o"/>
      <w:lvlJc w:val="left"/>
      <w:pPr>
        <w:tabs>
          <w:tab w:val="num" w:pos="1440"/>
        </w:tabs>
        <w:ind w:left="1440" w:hanging="360"/>
      </w:pPr>
      <w:rPr>
        <w:rFonts w:ascii="Courier New" w:hAnsi="Courier New" w:cs="Time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ime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ime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3F27B9F"/>
    <w:multiLevelType w:val="singleLevel"/>
    <w:tmpl w:val="04090015"/>
    <w:lvl w:ilvl="0">
      <w:start w:val="1"/>
      <w:numFmt w:val="upperLetter"/>
      <w:lvlText w:val="%1."/>
      <w:lvlJc w:val="left"/>
      <w:pPr>
        <w:tabs>
          <w:tab w:val="num" w:pos="360"/>
        </w:tabs>
        <w:ind w:left="360" w:hanging="360"/>
      </w:pPr>
      <w:rPr>
        <w:rFonts w:hint="default"/>
      </w:rPr>
    </w:lvl>
  </w:abstractNum>
  <w:abstractNum w:abstractNumId="34">
    <w:nsid w:val="6DEC362B"/>
    <w:multiLevelType w:val="hybridMultilevel"/>
    <w:tmpl w:val="3CA4CA6E"/>
    <w:lvl w:ilvl="0" w:tplc="95F69C5E">
      <w:numFmt w:val="bullet"/>
      <w:lvlText w:val="-"/>
      <w:lvlJc w:val="left"/>
      <w:pPr>
        <w:ind w:left="1080" w:hanging="360"/>
      </w:pPr>
      <w:rPr>
        <w:rFonts w:ascii="Arial" w:eastAsia="Times New Roman" w:hAnsi="Arial" w:cs="Times"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E044DD4"/>
    <w:multiLevelType w:val="hybridMultilevel"/>
    <w:tmpl w:val="6D34C2B4"/>
    <w:lvl w:ilvl="0" w:tplc="7D70AA48">
      <w:start w:val="1"/>
      <w:numFmt w:val="lowerLetter"/>
      <w:lvlText w:val="%1)"/>
      <w:lvlJc w:val="left"/>
      <w:pPr>
        <w:tabs>
          <w:tab w:val="num" w:pos="660"/>
        </w:tabs>
        <w:ind w:left="660" w:hanging="360"/>
      </w:pPr>
      <w:rPr>
        <w:rFonts w:hint="default"/>
      </w:rPr>
    </w:lvl>
    <w:lvl w:ilvl="1" w:tplc="0409000F">
      <w:start w:val="1"/>
      <w:numFmt w:val="decimal"/>
      <w:lvlText w:val="%2."/>
      <w:lvlJc w:val="left"/>
      <w:pPr>
        <w:tabs>
          <w:tab w:val="num" w:pos="1380"/>
        </w:tabs>
        <w:ind w:left="1380" w:hanging="360"/>
      </w:pPr>
      <w:rPr>
        <w:rFonts w:hint="default"/>
      </w:rPr>
    </w:lvl>
    <w:lvl w:ilvl="2" w:tplc="04090001">
      <w:start w:val="1"/>
      <w:numFmt w:val="bullet"/>
      <w:lvlText w:val=""/>
      <w:lvlJc w:val="left"/>
      <w:pPr>
        <w:tabs>
          <w:tab w:val="num" w:pos="2280"/>
        </w:tabs>
        <w:ind w:left="2280" w:hanging="360"/>
      </w:pPr>
      <w:rPr>
        <w:rFonts w:ascii="Symbol" w:hAnsi="Symbol" w:hint="default"/>
      </w:r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6">
    <w:nsid w:val="6EB31237"/>
    <w:multiLevelType w:val="hybridMultilevel"/>
    <w:tmpl w:val="0A26A4D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0972C77"/>
    <w:multiLevelType w:val="hybridMultilevel"/>
    <w:tmpl w:val="13B44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36E0614"/>
    <w:multiLevelType w:val="hybridMultilevel"/>
    <w:tmpl w:val="BE36A41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Time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Time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Time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756920DF"/>
    <w:multiLevelType w:val="hybridMultilevel"/>
    <w:tmpl w:val="6EA4F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BF94DE3"/>
    <w:multiLevelType w:val="hybridMultilevel"/>
    <w:tmpl w:val="809EB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C285763"/>
    <w:multiLevelType w:val="hybridMultilevel"/>
    <w:tmpl w:val="7B8E9AB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E6829DB"/>
    <w:multiLevelType w:val="hybridMultilevel"/>
    <w:tmpl w:val="E6945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7A5999"/>
    <w:multiLevelType w:val="hybridMultilevel"/>
    <w:tmpl w:val="1CB82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6"/>
  </w:num>
  <w:num w:numId="3">
    <w:abstractNumId w:val="15"/>
  </w:num>
  <w:num w:numId="4">
    <w:abstractNumId w:val="36"/>
  </w:num>
  <w:num w:numId="5">
    <w:abstractNumId w:val="20"/>
  </w:num>
  <w:num w:numId="6">
    <w:abstractNumId w:val="13"/>
  </w:num>
  <w:num w:numId="7">
    <w:abstractNumId w:val="30"/>
  </w:num>
  <w:num w:numId="8">
    <w:abstractNumId w:val="10"/>
  </w:num>
  <w:num w:numId="9">
    <w:abstractNumId w:val="4"/>
  </w:num>
  <w:num w:numId="10">
    <w:abstractNumId w:val="26"/>
  </w:num>
  <w:num w:numId="11">
    <w:abstractNumId w:val="21"/>
  </w:num>
  <w:num w:numId="12">
    <w:abstractNumId w:val="41"/>
  </w:num>
  <w:num w:numId="13">
    <w:abstractNumId w:val="3"/>
  </w:num>
  <w:num w:numId="14">
    <w:abstractNumId w:val="35"/>
  </w:num>
  <w:num w:numId="15">
    <w:abstractNumId w:val="9"/>
  </w:num>
  <w:num w:numId="16">
    <w:abstractNumId w:val="42"/>
  </w:num>
  <w:num w:numId="17">
    <w:abstractNumId w:val="29"/>
  </w:num>
  <w:num w:numId="18">
    <w:abstractNumId w:val="18"/>
  </w:num>
  <w:num w:numId="19">
    <w:abstractNumId w:val="17"/>
  </w:num>
  <w:num w:numId="20">
    <w:abstractNumId w:val="38"/>
  </w:num>
  <w:num w:numId="21">
    <w:abstractNumId w:val="32"/>
  </w:num>
  <w:num w:numId="22">
    <w:abstractNumId w:val="22"/>
  </w:num>
  <w:num w:numId="23">
    <w:abstractNumId w:val="8"/>
  </w:num>
  <w:num w:numId="24">
    <w:abstractNumId w:val="11"/>
  </w:num>
  <w:num w:numId="25">
    <w:abstractNumId w:val="25"/>
  </w:num>
  <w:num w:numId="26">
    <w:abstractNumId w:val="16"/>
  </w:num>
  <w:num w:numId="27">
    <w:abstractNumId w:val="31"/>
  </w:num>
  <w:num w:numId="28">
    <w:abstractNumId w:val="2"/>
  </w:num>
  <w:num w:numId="29">
    <w:abstractNumId w:val="43"/>
  </w:num>
  <w:num w:numId="30">
    <w:abstractNumId w:val="12"/>
  </w:num>
  <w:num w:numId="31">
    <w:abstractNumId w:val="1"/>
  </w:num>
  <w:num w:numId="32">
    <w:abstractNumId w:val="28"/>
  </w:num>
  <w:num w:numId="33">
    <w:abstractNumId w:val="37"/>
  </w:num>
  <w:num w:numId="34">
    <w:abstractNumId w:val="39"/>
  </w:num>
  <w:num w:numId="35">
    <w:abstractNumId w:val="40"/>
  </w:num>
  <w:num w:numId="36">
    <w:abstractNumId w:val="24"/>
  </w:num>
  <w:num w:numId="37">
    <w:abstractNumId w:val="27"/>
  </w:num>
  <w:num w:numId="38">
    <w:abstractNumId w:val="7"/>
  </w:num>
  <w:num w:numId="39">
    <w:abstractNumId w:val="23"/>
  </w:num>
  <w:num w:numId="40">
    <w:abstractNumId w:val="34"/>
  </w:num>
  <w:num w:numId="41">
    <w:abstractNumId w:val="14"/>
  </w:num>
  <w:num w:numId="42">
    <w:abstractNumId w:val="5"/>
  </w:num>
  <w:num w:numId="43">
    <w:abstractNumId w:val="0"/>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E42"/>
    <w:rsid w:val="00017FDA"/>
    <w:rsid w:val="00033D7A"/>
    <w:rsid w:val="000340EE"/>
    <w:rsid w:val="000C4001"/>
    <w:rsid w:val="00116F92"/>
    <w:rsid w:val="00123CBA"/>
    <w:rsid w:val="00130F05"/>
    <w:rsid w:val="001413D0"/>
    <w:rsid w:val="001529CB"/>
    <w:rsid w:val="00250555"/>
    <w:rsid w:val="00312E9C"/>
    <w:rsid w:val="003327C9"/>
    <w:rsid w:val="003613C1"/>
    <w:rsid w:val="00366AB1"/>
    <w:rsid w:val="003D7894"/>
    <w:rsid w:val="00414904"/>
    <w:rsid w:val="0049764C"/>
    <w:rsid w:val="004C4798"/>
    <w:rsid w:val="004E3BF8"/>
    <w:rsid w:val="00544570"/>
    <w:rsid w:val="005A128C"/>
    <w:rsid w:val="005D1E29"/>
    <w:rsid w:val="00637157"/>
    <w:rsid w:val="006E7F39"/>
    <w:rsid w:val="00716DAF"/>
    <w:rsid w:val="00785D5B"/>
    <w:rsid w:val="007E2E42"/>
    <w:rsid w:val="007F1068"/>
    <w:rsid w:val="00853541"/>
    <w:rsid w:val="008C6B84"/>
    <w:rsid w:val="008D31E1"/>
    <w:rsid w:val="009A22FE"/>
    <w:rsid w:val="00A555AC"/>
    <w:rsid w:val="00A62097"/>
    <w:rsid w:val="00A762BC"/>
    <w:rsid w:val="00AA6669"/>
    <w:rsid w:val="00B15802"/>
    <w:rsid w:val="00B82702"/>
    <w:rsid w:val="00B91058"/>
    <w:rsid w:val="00B92FE4"/>
    <w:rsid w:val="00BD68AF"/>
    <w:rsid w:val="00CA5B8C"/>
    <w:rsid w:val="00CC4439"/>
    <w:rsid w:val="00CF6969"/>
    <w:rsid w:val="00D44520"/>
    <w:rsid w:val="00D85794"/>
    <w:rsid w:val="00E01779"/>
    <w:rsid w:val="00E135DF"/>
    <w:rsid w:val="00E26317"/>
    <w:rsid w:val="00E72BC0"/>
    <w:rsid w:val="00EA5663"/>
    <w:rsid w:val="00EF63F5"/>
    <w:rsid w:val="00F80502"/>
    <w:rsid w:val="00FB5B5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71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A22FE"/>
    <w:pPr>
      <w:keepNext/>
      <w:outlineLvl w:val="0"/>
    </w:pPr>
    <w:rPr>
      <w:rFonts w:ascii="Times New Roman" w:eastAsia="Times New Roman" w:hAnsi="Times New Roman" w:cs="Times New Roman"/>
      <w:b/>
      <w:u w:val="single"/>
    </w:rPr>
  </w:style>
  <w:style w:type="paragraph" w:styleId="Heading2">
    <w:name w:val="heading 2"/>
    <w:basedOn w:val="Normal"/>
    <w:next w:val="Normal"/>
    <w:link w:val="Heading2Char"/>
    <w:qFormat/>
    <w:rsid w:val="009A22FE"/>
    <w:pPr>
      <w:keepNext/>
      <w:ind w:left="300"/>
      <w:outlineLvl w:val="1"/>
    </w:pPr>
    <w:rPr>
      <w:rFonts w:ascii="Times New Roman" w:eastAsia="Times New Roman" w:hAnsi="Times New Roman" w:cs="Times New Roman"/>
      <w:b/>
      <w:bCs/>
      <w:u w:val="single"/>
    </w:rPr>
  </w:style>
  <w:style w:type="paragraph" w:styleId="Heading3">
    <w:name w:val="heading 3"/>
    <w:basedOn w:val="Normal"/>
    <w:next w:val="Normal"/>
    <w:link w:val="Heading3Char"/>
    <w:qFormat/>
    <w:rsid w:val="009A22FE"/>
    <w:pPr>
      <w:keepNext/>
      <w:spacing w:beforeLines="1" w:afterLines="1"/>
      <w:outlineLvl w:val="2"/>
    </w:pPr>
    <w:rPr>
      <w:rFonts w:ascii="Times" w:hAnsi="Time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E2E42"/>
    <w:pPr>
      <w:spacing w:beforeLines="1" w:afterLines="1"/>
    </w:pPr>
    <w:rPr>
      <w:rFonts w:ascii="Times" w:hAnsi="Times" w:cs="Times New Roman"/>
      <w:sz w:val="20"/>
      <w:szCs w:val="20"/>
    </w:rPr>
  </w:style>
  <w:style w:type="character" w:customStyle="1" w:styleId="Heading1Char">
    <w:name w:val="Heading 1 Char"/>
    <w:basedOn w:val="DefaultParagraphFont"/>
    <w:link w:val="Heading1"/>
    <w:rsid w:val="009A22FE"/>
    <w:rPr>
      <w:rFonts w:ascii="Times New Roman" w:eastAsia="Times New Roman" w:hAnsi="Times New Roman" w:cs="Times New Roman"/>
      <w:b/>
      <w:u w:val="single"/>
    </w:rPr>
  </w:style>
  <w:style w:type="character" w:customStyle="1" w:styleId="Heading2Char">
    <w:name w:val="Heading 2 Char"/>
    <w:basedOn w:val="DefaultParagraphFont"/>
    <w:link w:val="Heading2"/>
    <w:rsid w:val="009A22FE"/>
    <w:rPr>
      <w:rFonts w:ascii="Times New Roman" w:eastAsia="Times New Roman" w:hAnsi="Times New Roman" w:cs="Times New Roman"/>
      <w:b/>
      <w:bCs/>
      <w:u w:val="single"/>
    </w:rPr>
  </w:style>
  <w:style w:type="character" w:customStyle="1" w:styleId="Heading3Char">
    <w:name w:val="Heading 3 Char"/>
    <w:basedOn w:val="DefaultParagraphFont"/>
    <w:link w:val="Heading3"/>
    <w:rsid w:val="009A22FE"/>
    <w:rPr>
      <w:rFonts w:ascii="Times" w:hAnsi="Times"/>
      <w:sz w:val="20"/>
      <w:szCs w:val="20"/>
      <w:u w:val="single"/>
    </w:rPr>
  </w:style>
  <w:style w:type="paragraph" w:styleId="Title">
    <w:name w:val="Title"/>
    <w:basedOn w:val="Normal"/>
    <w:link w:val="TitleChar"/>
    <w:qFormat/>
    <w:rsid w:val="009A22FE"/>
    <w:pPr>
      <w:spacing w:beforeLines="1" w:afterLines="1"/>
      <w:jc w:val="center"/>
    </w:pPr>
    <w:rPr>
      <w:rFonts w:ascii="Times" w:hAnsi="Times"/>
      <w:b/>
      <w:bCs/>
      <w:sz w:val="28"/>
      <w:szCs w:val="20"/>
    </w:rPr>
  </w:style>
  <w:style w:type="character" w:customStyle="1" w:styleId="TitleChar">
    <w:name w:val="Title Char"/>
    <w:basedOn w:val="DefaultParagraphFont"/>
    <w:link w:val="Title"/>
    <w:rsid w:val="009A22FE"/>
    <w:rPr>
      <w:rFonts w:ascii="Times" w:hAnsi="Times"/>
      <w:b/>
      <w:bCs/>
      <w:sz w:val="28"/>
      <w:szCs w:val="20"/>
    </w:rPr>
  </w:style>
  <w:style w:type="character" w:styleId="Hyperlink">
    <w:name w:val="Hyperlink"/>
    <w:uiPriority w:val="99"/>
    <w:rsid w:val="009A22FE"/>
    <w:rPr>
      <w:color w:val="0000FF"/>
      <w:u w:val="single"/>
    </w:rPr>
  </w:style>
  <w:style w:type="character" w:styleId="FollowedHyperlink">
    <w:name w:val="FollowedHyperlink"/>
    <w:uiPriority w:val="99"/>
    <w:rsid w:val="009A22FE"/>
    <w:rPr>
      <w:color w:val="800080"/>
      <w:u w:val="single"/>
    </w:rPr>
  </w:style>
  <w:style w:type="paragraph" w:styleId="BalloonText">
    <w:name w:val="Balloon Text"/>
    <w:basedOn w:val="Normal"/>
    <w:link w:val="BalloonTextChar"/>
    <w:semiHidden/>
    <w:rsid w:val="009A22FE"/>
    <w:pPr>
      <w:spacing w:beforeLines="1" w:afterLines="1"/>
    </w:pPr>
    <w:rPr>
      <w:rFonts w:ascii="Tahoma" w:hAnsi="Tahoma" w:cs="Tahoma"/>
      <w:sz w:val="16"/>
      <w:szCs w:val="16"/>
    </w:rPr>
  </w:style>
  <w:style w:type="character" w:customStyle="1" w:styleId="BalloonTextChar">
    <w:name w:val="Balloon Text Char"/>
    <w:basedOn w:val="DefaultParagraphFont"/>
    <w:link w:val="BalloonText"/>
    <w:semiHidden/>
    <w:rsid w:val="009A22FE"/>
    <w:rPr>
      <w:rFonts w:ascii="Tahoma" w:hAnsi="Tahoma" w:cs="Tahoma"/>
      <w:sz w:val="16"/>
      <w:szCs w:val="16"/>
    </w:rPr>
  </w:style>
  <w:style w:type="paragraph" w:styleId="Revision">
    <w:name w:val="Revision"/>
    <w:hidden/>
    <w:rsid w:val="009A22FE"/>
    <w:rPr>
      <w:rFonts w:ascii="Times New Roman" w:eastAsia="Times New Roman" w:hAnsi="Times New Roman" w:cs="Times New Roman"/>
    </w:rPr>
  </w:style>
  <w:style w:type="paragraph" w:styleId="ListParagraph">
    <w:name w:val="List Paragraph"/>
    <w:basedOn w:val="Normal"/>
    <w:uiPriority w:val="34"/>
    <w:qFormat/>
    <w:rsid w:val="005A12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A22FE"/>
    <w:pPr>
      <w:keepNext/>
      <w:outlineLvl w:val="0"/>
    </w:pPr>
    <w:rPr>
      <w:rFonts w:ascii="Times New Roman" w:eastAsia="Times New Roman" w:hAnsi="Times New Roman" w:cs="Times New Roman"/>
      <w:b/>
      <w:u w:val="single"/>
    </w:rPr>
  </w:style>
  <w:style w:type="paragraph" w:styleId="Heading2">
    <w:name w:val="heading 2"/>
    <w:basedOn w:val="Normal"/>
    <w:next w:val="Normal"/>
    <w:link w:val="Heading2Char"/>
    <w:qFormat/>
    <w:rsid w:val="009A22FE"/>
    <w:pPr>
      <w:keepNext/>
      <w:ind w:left="300"/>
      <w:outlineLvl w:val="1"/>
    </w:pPr>
    <w:rPr>
      <w:rFonts w:ascii="Times New Roman" w:eastAsia="Times New Roman" w:hAnsi="Times New Roman" w:cs="Times New Roman"/>
      <w:b/>
      <w:bCs/>
      <w:u w:val="single"/>
    </w:rPr>
  </w:style>
  <w:style w:type="paragraph" w:styleId="Heading3">
    <w:name w:val="heading 3"/>
    <w:basedOn w:val="Normal"/>
    <w:next w:val="Normal"/>
    <w:link w:val="Heading3Char"/>
    <w:qFormat/>
    <w:rsid w:val="009A22FE"/>
    <w:pPr>
      <w:keepNext/>
      <w:spacing w:beforeLines="1" w:afterLines="1"/>
      <w:outlineLvl w:val="2"/>
    </w:pPr>
    <w:rPr>
      <w:rFonts w:ascii="Times" w:hAnsi="Time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E2E42"/>
    <w:pPr>
      <w:spacing w:beforeLines="1" w:afterLines="1"/>
    </w:pPr>
    <w:rPr>
      <w:rFonts w:ascii="Times" w:hAnsi="Times" w:cs="Times New Roman"/>
      <w:sz w:val="20"/>
      <w:szCs w:val="20"/>
    </w:rPr>
  </w:style>
  <w:style w:type="character" w:customStyle="1" w:styleId="Heading1Char">
    <w:name w:val="Heading 1 Char"/>
    <w:basedOn w:val="DefaultParagraphFont"/>
    <w:link w:val="Heading1"/>
    <w:rsid w:val="009A22FE"/>
    <w:rPr>
      <w:rFonts w:ascii="Times New Roman" w:eastAsia="Times New Roman" w:hAnsi="Times New Roman" w:cs="Times New Roman"/>
      <w:b/>
      <w:u w:val="single"/>
    </w:rPr>
  </w:style>
  <w:style w:type="character" w:customStyle="1" w:styleId="Heading2Char">
    <w:name w:val="Heading 2 Char"/>
    <w:basedOn w:val="DefaultParagraphFont"/>
    <w:link w:val="Heading2"/>
    <w:rsid w:val="009A22FE"/>
    <w:rPr>
      <w:rFonts w:ascii="Times New Roman" w:eastAsia="Times New Roman" w:hAnsi="Times New Roman" w:cs="Times New Roman"/>
      <w:b/>
      <w:bCs/>
      <w:u w:val="single"/>
    </w:rPr>
  </w:style>
  <w:style w:type="character" w:customStyle="1" w:styleId="Heading3Char">
    <w:name w:val="Heading 3 Char"/>
    <w:basedOn w:val="DefaultParagraphFont"/>
    <w:link w:val="Heading3"/>
    <w:rsid w:val="009A22FE"/>
    <w:rPr>
      <w:rFonts w:ascii="Times" w:hAnsi="Times"/>
      <w:sz w:val="20"/>
      <w:szCs w:val="20"/>
      <w:u w:val="single"/>
    </w:rPr>
  </w:style>
  <w:style w:type="paragraph" w:styleId="Title">
    <w:name w:val="Title"/>
    <w:basedOn w:val="Normal"/>
    <w:link w:val="TitleChar"/>
    <w:qFormat/>
    <w:rsid w:val="009A22FE"/>
    <w:pPr>
      <w:spacing w:beforeLines="1" w:afterLines="1"/>
      <w:jc w:val="center"/>
    </w:pPr>
    <w:rPr>
      <w:rFonts w:ascii="Times" w:hAnsi="Times"/>
      <w:b/>
      <w:bCs/>
      <w:sz w:val="28"/>
      <w:szCs w:val="20"/>
    </w:rPr>
  </w:style>
  <w:style w:type="character" w:customStyle="1" w:styleId="TitleChar">
    <w:name w:val="Title Char"/>
    <w:basedOn w:val="DefaultParagraphFont"/>
    <w:link w:val="Title"/>
    <w:rsid w:val="009A22FE"/>
    <w:rPr>
      <w:rFonts w:ascii="Times" w:hAnsi="Times"/>
      <w:b/>
      <w:bCs/>
      <w:sz w:val="28"/>
      <w:szCs w:val="20"/>
    </w:rPr>
  </w:style>
  <w:style w:type="character" w:styleId="Hyperlink">
    <w:name w:val="Hyperlink"/>
    <w:uiPriority w:val="99"/>
    <w:rsid w:val="009A22FE"/>
    <w:rPr>
      <w:color w:val="0000FF"/>
      <w:u w:val="single"/>
    </w:rPr>
  </w:style>
  <w:style w:type="character" w:styleId="FollowedHyperlink">
    <w:name w:val="FollowedHyperlink"/>
    <w:uiPriority w:val="99"/>
    <w:rsid w:val="009A22FE"/>
    <w:rPr>
      <w:color w:val="800080"/>
      <w:u w:val="single"/>
    </w:rPr>
  </w:style>
  <w:style w:type="paragraph" w:styleId="BalloonText">
    <w:name w:val="Balloon Text"/>
    <w:basedOn w:val="Normal"/>
    <w:link w:val="BalloonTextChar"/>
    <w:semiHidden/>
    <w:rsid w:val="009A22FE"/>
    <w:pPr>
      <w:spacing w:beforeLines="1" w:afterLines="1"/>
    </w:pPr>
    <w:rPr>
      <w:rFonts w:ascii="Tahoma" w:hAnsi="Tahoma" w:cs="Tahoma"/>
      <w:sz w:val="16"/>
      <w:szCs w:val="16"/>
    </w:rPr>
  </w:style>
  <w:style w:type="character" w:customStyle="1" w:styleId="BalloonTextChar">
    <w:name w:val="Balloon Text Char"/>
    <w:basedOn w:val="DefaultParagraphFont"/>
    <w:link w:val="BalloonText"/>
    <w:semiHidden/>
    <w:rsid w:val="009A22FE"/>
    <w:rPr>
      <w:rFonts w:ascii="Tahoma" w:hAnsi="Tahoma" w:cs="Tahoma"/>
      <w:sz w:val="16"/>
      <w:szCs w:val="16"/>
    </w:rPr>
  </w:style>
  <w:style w:type="paragraph" w:styleId="Revision">
    <w:name w:val="Revision"/>
    <w:hidden/>
    <w:rsid w:val="009A22FE"/>
    <w:rPr>
      <w:rFonts w:ascii="Times New Roman" w:eastAsia="Times New Roman" w:hAnsi="Times New Roman" w:cs="Times New Roman"/>
    </w:rPr>
  </w:style>
  <w:style w:type="paragraph" w:styleId="ListParagraph">
    <w:name w:val="List Paragraph"/>
    <w:basedOn w:val="Normal"/>
    <w:uiPriority w:val="34"/>
    <w:qFormat/>
    <w:rsid w:val="005A1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41098">
      <w:bodyDiv w:val="1"/>
      <w:marLeft w:val="0"/>
      <w:marRight w:val="0"/>
      <w:marTop w:val="0"/>
      <w:marBottom w:val="0"/>
      <w:divBdr>
        <w:top w:val="none" w:sz="0" w:space="0" w:color="auto"/>
        <w:left w:val="none" w:sz="0" w:space="0" w:color="auto"/>
        <w:bottom w:val="none" w:sz="0" w:space="0" w:color="auto"/>
        <w:right w:val="none" w:sz="0" w:space="0" w:color="auto"/>
      </w:divBdr>
    </w:div>
    <w:div w:id="977152649">
      <w:bodyDiv w:val="1"/>
      <w:marLeft w:val="0"/>
      <w:marRight w:val="0"/>
      <w:marTop w:val="0"/>
      <w:marBottom w:val="0"/>
      <w:divBdr>
        <w:top w:val="none" w:sz="0" w:space="0" w:color="auto"/>
        <w:left w:val="none" w:sz="0" w:space="0" w:color="auto"/>
        <w:bottom w:val="none" w:sz="0" w:space="0" w:color="auto"/>
        <w:right w:val="none" w:sz="0" w:space="0" w:color="auto"/>
      </w:divBdr>
    </w:div>
    <w:div w:id="1184633871">
      <w:bodyDiv w:val="1"/>
      <w:marLeft w:val="0"/>
      <w:marRight w:val="0"/>
      <w:marTop w:val="0"/>
      <w:marBottom w:val="0"/>
      <w:divBdr>
        <w:top w:val="none" w:sz="0" w:space="0" w:color="auto"/>
        <w:left w:val="none" w:sz="0" w:space="0" w:color="auto"/>
        <w:bottom w:val="none" w:sz="0" w:space="0" w:color="auto"/>
        <w:right w:val="none" w:sz="0" w:space="0" w:color="auto"/>
      </w:divBdr>
    </w:div>
    <w:div w:id="1369985717">
      <w:bodyDiv w:val="1"/>
      <w:marLeft w:val="0"/>
      <w:marRight w:val="0"/>
      <w:marTop w:val="0"/>
      <w:marBottom w:val="0"/>
      <w:divBdr>
        <w:top w:val="none" w:sz="0" w:space="0" w:color="auto"/>
        <w:left w:val="none" w:sz="0" w:space="0" w:color="auto"/>
        <w:bottom w:val="none" w:sz="0" w:space="0" w:color="auto"/>
        <w:right w:val="none" w:sz="0" w:space="0" w:color="auto"/>
      </w:divBdr>
    </w:div>
    <w:div w:id="1492941676">
      <w:bodyDiv w:val="1"/>
      <w:marLeft w:val="0"/>
      <w:marRight w:val="0"/>
      <w:marTop w:val="0"/>
      <w:marBottom w:val="0"/>
      <w:divBdr>
        <w:top w:val="none" w:sz="0" w:space="0" w:color="auto"/>
        <w:left w:val="none" w:sz="0" w:space="0" w:color="auto"/>
        <w:bottom w:val="none" w:sz="0" w:space="0" w:color="auto"/>
        <w:right w:val="none" w:sz="0" w:space="0" w:color="auto"/>
      </w:divBdr>
    </w:div>
    <w:div w:id="1902715171">
      <w:bodyDiv w:val="1"/>
      <w:marLeft w:val="0"/>
      <w:marRight w:val="0"/>
      <w:marTop w:val="0"/>
      <w:marBottom w:val="0"/>
      <w:divBdr>
        <w:top w:val="none" w:sz="0" w:space="0" w:color="auto"/>
        <w:left w:val="none" w:sz="0" w:space="0" w:color="auto"/>
        <w:bottom w:val="none" w:sz="0" w:space="0" w:color="auto"/>
        <w:right w:val="none" w:sz="0" w:space="0" w:color="auto"/>
      </w:divBdr>
      <w:divsChild>
        <w:div w:id="1081676844">
          <w:marLeft w:val="0"/>
          <w:marRight w:val="0"/>
          <w:marTop w:val="0"/>
          <w:marBottom w:val="0"/>
          <w:divBdr>
            <w:top w:val="none" w:sz="0" w:space="0" w:color="auto"/>
            <w:left w:val="none" w:sz="0" w:space="0" w:color="auto"/>
            <w:bottom w:val="none" w:sz="0" w:space="0" w:color="auto"/>
            <w:right w:val="none" w:sz="0" w:space="0" w:color="auto"/>
          </w:divBdr>
          <w:divsChild>
            <w:div w:id="466704498">
              <w:marLeft w:val="0"/>
              <w:marRight w:val="0"/>
              <w:marTop w:val="0"/>
              <w:marBottom w:val="0"/>
              <w:divBdr>
                <w:top w:val="none" w:sz="0" w:space="0" w:color="auto"/>
                <w:left w:val="none" w:sz="0" w:space="0" w:color="auto"/>
                <w:bottom w:val="none" w:sz="0" w:space="0" w:color="auto"/>
                <w:right w:val="none" w:sz="0" w:space="0" w:color="auto"/>
              </w:divBdr>
              <w:divsChild>
                <w:div w:id="4214032">
                  <w:marLeft w:val="0"/>
                  <w:marRight w:val="0"/>
                  <w:marTop w:val="0"/>
                  <w:marBottom w:val="0"/>
                  <w:divBdr>
                    <w:top w:val="none" w:sz="0" w:space="0" w:color="auto"/>
                    <w:left w:val="none" w:sz="0" w:space="0" w:color="auto"/>
                    <w:bottom w:val="none" w:sz="0" w:space="0" w:color="auto"/>
                    <w:right w:val="none" w:sz="0" w:space="0" w:color="auto"/>
                  </w:divBdr>
                </w:div>
                <w:div w:id="19403918">
                  <w:marLeft w:val="0"/>
                  <w:marRight w:val="0"/>
                  <w:marTop w:val="0"/>
                  <w:marBottom w:val="0"/>
                  <w:divBdr>
                    <w:top w:val="none" w:sz="0" w:space="0" w:color="auto"/>
                    <w:left w:val="none" w:sz="0" w:space="0" w:color="auto"/>
                    <w:bottom w:val="none" w:sz="0" w:space="0" w:color="auto"/>
                    <w:right w:val="none" w:sz="0" w:space="0" w:color="auto"/>
                  </w:divBdr>
                </w:div>
                <w:div w:id="19861113">
                  <w:marLeft w:val="0"/>
                  <w:marRight w:val="0"/>
                  <w:marTop w:val="0"/>
                  <w:marBottom w:val="0"/>
                  <w:divBdr>
                    <w:top w:val="none" w:sz="0" w:space="0" w:color="auto"/>
                    <w:left w:val="none" w:sz="0" w:space="0" w:color="auto"/>
                    <w:bottom w:val="none" w:sz="0" w:space="0" w:color="auto"/>
                    <w:right w:val="none" w:sz="0" w:space="0" w:color="auto"/>
                  </w:divBdr>
                </w:div>
                <w:div w:id="21902120">
                  <w:marLeft w:val="0"/>
                  <w:marRight w:val="0"/>
                  <w:marTop w:val="0"/>
                  <w:marBottom w:val="0"/>
                  <w:divBdr>
                    <w:top w:val="none" w:sz="0" w:space="0" w:color="auto"/>
                    <w:left w:val="none" w:sz="0" w:space="0" w:color="auto"/>
                    <w:bottom w:val="none" w:sz="0" w:space="0" w:color="auto"/>
                    <w:right w:val="none" w:sz="0" w:space="0" w:color="auto"/>
                  </w:divBdr>
                </w:div>
                <w:div w:id="23023426">
                  <w:marLeft w:val="0"/>
                  <w:marRight w:val="0"/>
                  <w:marTop w:val="0"/>
                  <w:marBottom w:val="0"/>
                  <w:divBdr>
                    <w:top w:val="none" w:sz="0" w:space="0" w:color="auto"/>
                    <w:left w:val="none" w:sz="0" w:space="0" w:color="auto"/>
                    <w:bottom w:val="none" w:sz="0" w:space="0" w:color="auto"/>
                    <w:right w:val="none" w:sz="0" w:space="0" w:color="auto"/>
                  </w:divBdr>
                </w:div>
                <w:div w:id="23290280">
                  <w:marLeft w:val="0"/>
                  <w:marRight w:val="0"/>
                  <w:marTop w:val="0"/>
                  <w:marBottom w:val="0"/>
                  <w:divBdr>
                    <w:top w:val="none" w:sz="0" w:space="0" w:color="auto"/>
                    <w:left w:val="none" w:sz="0" w:space="0" w:color="auto"/>
                    <w:bottom w:val="none" w:sz="0" w:space="0" w:color="auto"/>
                    <w:right w:val="none" w:sz="0" w:space="0" w:color="auto"/>
                  </w:divBdr>
                </w:div>
                <w:div w:id="26370975">
                  <w:marLeft w:val="0"/>
                  <w:marRight w:val="0"/>
                  <w:marTop w:val="0"/>
                  <w:marBottom w:val="0"/>
                  <w:divBdr>
                    <w:top w:val="none" w:sz="0" w:space="0" w:color="auto"/>
                    <w:left w:val="none" w:sz="0" w:space="0" w:color="auto"/>
                    <w:bottom w:val="none" w:sz="0" w:space="0" w:color="auto"/>
                    <w:right w:val="none" w:sz="0" w:space="0" w:color="auto"/>
                  </w:divBdr>
                </w:div>
                <w:div w:id="29648833">
                  <w:marLeft w:val="0"/>
                  <w:marRight w:val="0"/>
                  <w:marTop w:val="0"/>
                  <w:marBottom w:val="0"/>
                  <w:divBdr>
                    <w:top w:val="none" w:sz="0" w:space="0" w:color="auto"/>
                    <w:left w:val="none" w:sz="0" w:space="0" w:color="auto"/>
                    <w:bottom w:val="none" w:sz="0" w:space="0" w:color="auto"/>
                    <w:right w:val="none" w:sz="0" w:space="0" w:color="auto"/>
                  </w:divBdr>
                </w:div>
                <w:div w:id="46102817">
                  <w:marLeft w:val="0"/>
                  <w:marRight w:val="0"/>
                  <w:marTop w:val="0"/>
                  <w:marBottom w:val="0"/>
                  <w:divBdr>
                    <w:top w:val="none" w:sz="0" w:space="0" w:color="auto"/>
                    <w:left w:val="none" w:sz="0" w:space="0" w:color="auto"/>
                    <w:bottom w:val="none" w:sz="0" w:space="0" w:color="auto"/>
                    <w:right w:val="none" w:sz="0" w:space="0" w:color="auto"/>
                  </w:divBdr>
                </w:div>
                <w:div w:id="52317732">
                  <w:marLeft w:val="0"/>
                  <w:marRight w:val="0"/>
                  <w:marTop w:val="0"/>
                  <w:marBottom w:val="0"/>
                  <w:divBdr>
                    <w:top w:val="none" w:sz="0" w:space="0" w:color="auto"/>
                    <w:left w:val="none" w:sz="0" w:space="0" w:color="auto"/>
                    <w:bottom w:val="none" w:sz="0" w:space="0" w:color="auto"/>
                    <w:right w:val="none" w:sz="0" w:space="0" w:color="auto"/>
                  </w:divBdr>
                </w:div>
                <w:div w:id="62334979">
                  <w:marLeft w:val="0"/>
                  <w:marRight w:val="0"/>
                  <w:marTop w:val="0"/>
                  <w:marBottom w:val="0"/>
                  <w:divBdr>
                    <w:top w:val="none" w:sz="0" w:space="0" w:color="auto"/>
                    <w:left w:val="none" w:sz="0" w:space="0" w:color="auto"/>
                    <w:bottom w:val="none" w:sz="0" w:space="0" w:color="auto"/>
                    <w:right w:val="none" w:sz="0" w:space="0" w:color="auto"/>
                  </w:divBdr>
                </w:div>
                <w:div w:id="83234984">
                  <w:marLeft w:val="0"/>
                  <w:marRight w:val="0"/>
                  <w:marTop w:val="0"/>
                  <w:marBottom w:val="0"/>
                  <w:divBdr>
                    <w:top w:val="none" w:sz="0" w:space="0" w:color="auto"/>
                    <w:left w:val="none" w:sz="0" w:space="0" w:color="auto"/>
                    <w:bottom w:val="none" w:sz="0" w:space="0" w:color="auto"/>
                    <w:right w:val="none" w:sz="0" w:space="0" w:color="auto"/>
                  </w:divBdr>
                </w:div>
                <w:div w:id="93208071">
                  <w:marLeft w:val="0"/>
                  <w:marRight w:val="0"/>
                  <w:marTop w:val="0"/>
                  <w:marBottom w:val="0"/>
                  <w:divBdr>
                    <w:top w:val="none" w:sz="0" w:space="0" w:color="auto"/>
                    <w:left w:val="none" w:sz="0" w:space="0" w:color="auto"/>
                    <w:bottom w:val="none" w:sz="0" w:space="0" w:color="auto"/>
                    <w:right w:val="none" w:sz="0" w:space="0" w:color="auto"/>
                  </w:divBdr>
                </w:div>
                <w:div w:id="105471475">
                  <w:marLeft w:val="0"/>
                  <w:marRight w:val="0"/>
                  <w:marTop w:val="0"/>
                  <w:marBottom w:val="0"/>
                  <w:divBdr>
                    <w:top w:val="none" w:sz="0" w:space="0" w:color="auto"/>
                    <w:left w:val="none" w:sz="0" w:space="0" w:color="auto"/>
                    <w:bottom w:val="none" w:sz="0" w:space="0" w:color="auto"/>
                    <w:right w:val="none" w:sz="0" w:space="0" w:color="auto"/>
                  </w:divBdr>
                </w:div>
                <w:div w:id="109859280">
                  <w:marLeft w:val="0"/>
                  <w:marRight w:val="0"/>
                  <w:marTop w:val="0"/>
                  <w:marBottom w:val="0"/>
                  <w:divBdr>
                    <w:top w:val="none" w:sz="0" w:space="0" w:color="auto"/>
                    <w:left w:val="none" w:sz="0" w:space="0" w:color="auto"/>
                    <w:bottom w:val="none" w:sz="0" w:space="0" w:color="auto"/>
                    <w:right w:val="none" w:sz="0" w:space="0" w:color="auto"/>
                  </w:divBdr>
                </w:div>
                <w:div w:id="128014882">
                  <w:marLeft w:val="0"/>
                  <w:marRight w:val="0"/>
                  <w:marTop w:val="0"/>
                  <w:marBottom w:val="0"/>
                  <w:divBdr>
                    <w:top w:val="none" w:sz="0" w:space="0" w:color="auto"/>
                    <w:left w:val="none" w:sz="0" w:space="0" w:color="auto"/>
                    <w:bottom w:val="none" w:sz="0" w:space="0" w:color="auto"/>
                    <w:right w:val="none" w:sz="0" w:space="0" w:color="auto"/>
                  </w:divBdr>
                </w:div>
                <w:div w:id="128282622">
                  <w:marLeft w:val="0"/>
                  <w:marRight w:val="0"/>
                  <w:marTop w:val="0"/>
                  <w:marBottom w:val="0"/>
                  <w:divBdr>
                    <w:top w:val="none" w:sz="0" w:space="0" w:color="auto"/>
                    <w:left w:val="none" w:sz="0" w:space="0" w:color="auto"/>
                    <w:bottom w:val="none" w:sz="0" w:space="0" w:color="auto"/>
                    <w:right w:val="none" w:sz="0" w:space="0" w:color="auto"/>
                  </w:divBdr>
                </w:div>
                <w:div w:id="138308359">
                  <w:marLeft w:val="0"/>
                  <w:marRight w:val="0"/>
                  <w:marTop w:val="0"/>
                  <w:marBottom w:val="0"/>
                  <w:divBdr>
                    <w:top w:val="none" w:sz="0" w:space="0" w:color="auto"/>
                    <w:left w:val="none" w:sz="0" w:space="0" w:color="auto"/>
                    <w:bottom w:val="none" w:sz="0" w:space="0" w:color="auto"/>
                    <w:right w:val="none" w:sz="0" w:space="0" w:color="auto"/>
                  </w:divBdr>
                </w:div>
                <w:div w:id="145901494">
                  <w:marLeft w:val="0"/>
                  <w:marRight w:val="0"/>
                  <w:marTop w:val="0"/>
                  <w:marBottom w:val="0"/>
                  <w:divBdr>
                    <w:top w:val="none" w:sz="0" w:space="0" w:color="auto"/>
                    <w:left w:val="none" w:sz="0" w:space="0" w:color="auto"/>
                    <w:bottom w:val="none" w:sz="0" w:space="0" w:color="auto"/>
                    <w:right w:val="none" w:sz="0" w:space="0" w:color="auto"/>
                  </w:divBdr>
                </w:div>
                <w:div w:id="154341612">
                  <w:marLeft w:val="0"/>
                  <w:marRight w:val="0"/>
                  <w:marTop w:val="0"/>
                  <w:marBottom w:val="0"/>
                  <w:divBdr>
                    <w:top w:val="none" w:sz="0" w:space="0" w:color="auto"/>
                    <w:left w:val="none" w:sz="0" w:space="0" w:color="auto"/>
                    <w:bottom w:val="none" w:sz="0" w:space="0" w:color="auto"/>
                    <w:right w:val="none" w:sz="0" w:space="0" w:color="auto"/>
                  </w:divBdr>
                </w:div>
                <w:div w:id="155538102">
                  <w:marLeft w:val="0"/>
                  <w:marRight w:val="0"/>
                  <w:marTop w:val="0"/>
                  <w:marBottom w:val="0"/>
                  <w:divBdr>
                    <w:top w:val="none" w:sz="0" w:space="0" w:color="auto"/>
                    <w:left w:val="none" w:sz="0" w:space="0" w:color="auto"/>
                    <w:bottom w:val="none" w:sz="0" w:space="0" w:color="auto"/>
                    <w:right w:val="none" w:sz="0" w:space="0" w:color="auto"/>
                  </w:divBdr>
                </w:div>
                <w:div w:id="181360592">
                  <w:marLeft w:val="0"/>
                  <w:marRight w:val="0"/>
                  <w:marTop w:val="0"/>
                  <w:marBottom w:val="0"/>
                  <w:divBdr>
                    <w:top w:val="none" w:sz="0" w:space="0" w:color="auto"/>
                    <w:left w:val="none" w:sz="0" w:space="0" w:color="auto"/>
                    <w:bottom w:val="none" w:sz="0" w:space="0" w:color="auto"/>
                    <w:right w:val="none" w:sz="0" w:space="0" w:color="auto"/>
                  </w:divBdr>
                </w:div>
                <w:div w:id="183252934">
                  <w:marLeft w:val="0"/>
                  <w:marRight w:val="0"/>
                  <w:marTop w:val="0"/>
                  <w:marBottom w:val="0"/>
                  <w:divBdr>
                    <w:top w:val="none" w:sz="0" w:space="0" w:color="auto"/>
                    <w:left w:val="none" w:sz="0" w:space="0" w:color="auto"/>
                    <w:bottom w:val="none" w:sz="0" w:space="0" w:color="auto"/>
                    <w:right w:val="none" w:sz="0" w:space="0" w:color="auto"/>
                  </w:divBdr>
                </w:div>
                <w:div w:id="184053513">
                  <w:marLeft w:val="0"/>
                  <w:marRight w:val="0"/>
                  <w:marTop w:val="0"/>
                  <w:marBottom w:val="0"/>
                  <w:divBdr>
                    <w:top w:val="none" w:sz="0" w:space="0" w:color="auto"/>
                    <w:left w:val="none" w:sz="0" w:space="0" w:color="auto"/>
                    <w:bottom w:val="none" w:sz="0" w:space="0" w:color="auto"/>
                    <w:right w:val="none" w:sz="0" w:space="0" w:color="auto"/>
                  </w:divBdr>
                </w:div>
                <w:div w:id="190656990">
                  <w:marLeft w:val="0"/>
                  <w:marRight w:val="0"/>
                  <w:marTop w:val="0"/>
                  <w:marBottom w:val="0"/>
                  <w:divBdr>
                    <w:top w:val="none" w:sz="0" w:space="0" w:color="auto"/>
                    <w:left w:val="none" w:sz="0" w:space="0" w:color="auto"/>
                    <w:bottom w:val="none" w:sz="0" w:space="0" w:color="auto"/>
                    <w:right w:val="none" w:sz="0" w:space="0" w:color="auto"/>
                  </w:divBdr>
                </w:div>
                <w:div w:id="194082694">
                  <w:marLeft w:val="0"/>
                  <w:marRight w:val="0"/>
                  <w:marTop w:val="0"/>
                  <w:marBottom w:val="0"/>
                  <w:divBdr>
                    <w:top w:val="none" w:sz="0" w:space="0" w:color="auto"/>
                    <w:left w:val="none" w:sz="0" w:space="0" w:color="auto"/>
                    <w:bottom w:val="none" w:sz="0" w:space="0" w:color="auto"/>
                    <w:right w:val="none" w:sz="0" w:space="0" w:color="auto"/>
                  </w:divBdr>
                </w:div>
                <w:div w:id="203298953">
                  <w:marLeft w:val="0"/>
                  <w:marRight w:val="0"/>
                  <w:marTop w:val="0"/>
                  <w:marBottom w:val="0"/>
                  <w:divBdr>
                    <w:top w:val="none" w:sz="0" w:space="0" w:color="auto"/>
                    <w:left w:val="none" w:sz="0" w:space="0" w:color="auto"/>
                    <w:bottom w:val="none" w:sz="0" w:space="0" w:color="auto"/>
                    <w:right w:val="none" w:sz="0" w:space="0" w:color="auto"/>
                  </w:divBdr>
                </w:div>
                <w:div w:id="203641413">
                  <w:marLeft w:val="0"/>
                  <w:marRight w:val="0"/>
                  <w:marTop w:val="0"/>
                  <w:marBottom w:val="0"/>
                  <w:divBdr>
                    <w:top w:val="none" w:sz="0" w:space="0" w:color="auto"/>
                    <w:left w:val="none" w:sz="0" w:space="0" w:color="auto"/>
                    <w:bottom w:val="none" w:sz="0" w:space="0" w:color="auto"/>
                    <w:right w:val="none" w:sz="0" w:space="0" w:color="auto"/>
                  </w:divBdr>
                </w:div>
                <w:div w:id="221529820">
                  <w:marLeft w:val="0"/>
                  <w:marRight w:val="0"/>
                  <w:marTop w:val="0"/>
                  <w:marBottom w:val="0"/>
                  <w:divBdr>
                    <w:top w:val="none" w:sz="0" w:space="0" w:color="auto"/>
                    <w:left w:val="none" w:sz="0" w:space="0" w:color="auto"/>
                    <w:bottom w:val="none" w:sz="0" w:space="0" w:color="auto"/>
                    <w:right w:val="none" w:sz="0" w:space="0" w:color="auto"/>
                  </w:divBdr>
                </w:div>
                <w:div w:id="222371152">
                  <w:marLeft w:val="0"/>
                  <w:marRight w:val="0"/>
                  <w:marTop w:val="0"/>
                  <w:marBottom w:val="0"/>
                  <w:divBdr>
                    <w:top w:val="none" w:sz="0" w:space="0" w:color="auto"/>
                    <w:left w:val="none" w:sz="0" w:space="0" w:color="auto"/>
                    <w:bottom w:val="none" w:sz="0" w:space="0" w:color="auto"/>
                    <w:right w:val="none" w:sz="0" w:space="0" w:color="auto"/>
                  </w:divBdr>
                </w:div>
                <w:div w:id="224487764">
                  <w:marLeft w:val="0"/>
                  <w:marRight w:val="0"/>
                  <w:marTop w:val="0"/>
                  <w:marBottom w:val="0"/>
                  <w:divBdr>
                    <w:top w:val="none" w:sz="0" w:space="0" w:color="auto"/>
                    <w:left w:val="none" w:sz="0" w:space="0" w:color="auto"/>
                    <w:bottom w:val="none" w:sz="0" w:space="0" w:color="auto"/>
                    <w:right w:val="none" w:sz="0" w:space="0" w:color="auto"/>
                  </w:divBdr>
                </w:div>
                <w:div w:id="244144450">
                  <w:marLeft w:val="0"/>
                  <w:marRight w:val="0"/>
                  <w:marTop w:val="0"/>
                  <w:marBottom w:val="0"/>
                  <w:divBdr>
                    <w:top w:val="none" w:sz="0" w:space="0" w:color="auto"/>
                    <w:left w:val="none" w:sz="0" w:space="0" w:color="auto"/>
                    <w:bottom w:val="none" w:sz="0" w:space="0" w:color="auto"/>
                    <w:right w:val="none" w:sz="0" w:space="0" w:color="auto"/>
                  </w:divBdr>
                </w:div>
                <w:div w:id="259415318">
                  <w:marLeft w:val="0"/>
                  <w:marRight w:val="0"/>
                  <w:marTop w:val="0"/>
                  <w:marBottom w:val="0"/>
                  <w:divBdr>
                    <w:top w:val="none" w:sz="0" w:space="0" w:color="auto"/>
                    <w:left w:val="none" w:sz="0" w:space="0" w:color="auto"/>
                    <w:bottom w:val="none" w:sz="0" w:space="0" w:color="auto"/>
                    <w:right w:val="none" w:sz="0" w:space="0" w:color="auto"/>
                  </w:divBdr>
                </w:div>
                <w:div w:id="261954478">
                  <w:marLeft w:val="0"/>
                  <w:marRight w:val="0"/>
                  <w:marTop w:val="0"/>
                  <w:marBottom w:val="0"/>
                  <w:divBdr>
                    <w:top w:val="none" w:sz="0" w:space="0" w:color="auto"/>
                    <w:left w:val="none" w:sz="0" w:space="0" w:color="auto"/>
                    <w:bottom w:val="none" w:sz="0" w:space="0" w:color="auto"/>
                    <w:right w:val="none" w:sz="0" w:space="0" w:color="auto"/>
                  </w:divBdr>
                </w:div>
                <w:div w:id="268390760">
                  <w:marLeft w:val="0"/>
                  <w:marRight w:val="0"/>
                  <w:marTop w:val="0"/>
                  <w:marBottom w:val="0"/>
                  <w:divBdr>
                    <w:top w:val="none" w:sz="0" w:space="0" w:color="auto"/>
                    <w:left w:val="none" w:sz="0" w:space="0" w:color="auto"/>
                    <w:bottom w:val="none" w:sz="0" w:space="0" w:color="auto"/>
                    <w:right w:val="none" w:sz="0" w:space="0" w:color="auto"/>
                  </w:divBdr>
                </w:div>
                <w:div w:id="299464038">
                  <w:marLeft w:val="0"/>
                  <w:marRight w:val="0"/>
                  <w:marTop w:val="0"/>
                  <w:marBottom w:val="0"/>
                  <w:divBdr>
                    <w:top w:val="none" w:sz="0" w:space="0" w:color="auto"/>
                    <w:left w:val="none" w:sz="0" w:space="0" w:color="auto"/>
                    <w:bottom w:val="none" w:sz="0" w:space="0" w:color="auto"/>
                    <w:right w:val="none" w:sz="0" w:space="0" w:color="auto"/>
                  </w:divBdr>
                </w:div>
                <w:div w:id="300966331">
                  <w:marLeft w:val="0"/>
                  <w:marRight w:val="0"/>
                  <w:marTop w:val="0"/>
                  <w:marBottom w:val="0"/>
                  <w:divBdr>
                    <w:top w:val="none" w:sz="0" w:space="0" w:color="auto"/>
                    <w:left w:val="none" w:sz="0" w:space="0" w:color="auto"/>
                    <w:bottom w:val="none" w:sz="0" w:space="0" w:color="auto"/>
                    <w:right w:val="none" w:sz="0" w:space="0" w:color="auto"/>
                  </w:divBdr>
                </w:div>
                <w:div w:id="305742436">
                  <w:marLeft w:val="0"/>
                  <w:marRight w:val="0"/>
                  <w:marTop w:val="0"/>
                  <w:marBottom w:val="0"/>
                  <w:divBdr>
                    <w:top w:val="none" w:sz="0" w:space="0" w:color="auto"/>
                    <w:left w:val="none" w:sz="0" w:space="0" w:color="auto"/>
                    <w:bottom w:val="none" w:sz="0" w:space="0" w:color="auto"/>
                    <w:right w:val="none" w:sz="0" w:space="0" w:color="auto"/>
                  </w:divBdr>
                </w:div>
                <w:div w:id="308556796">
                  <w:marLeft w:val="0"/>
                  <w:marRight w:val="0"/>
                  <w:marTop w:val="0"/>
                  <w:marBottom w:val="0"/>
                  <w:divBdr>
                    <w:top w:val="none" w:sz="0" w:space="0" w:color="auto"/>
                    <w:left w:val="none" w:sz="0" w:space="0" w:color="auto"/>
                    <w:bottom w:val="none" w:sz="0" w:space="0" w:color="auto"/>
                    <w:right w:val="none" w:sz="0" w:space="0" w:color="auto"/>
                  </w:divBdr>
                </w:div>
                <w:div w:id="317196177">
                  <w:marLeft w:val="0"/>
                  <w:marRight w:val="0"/>
                  <w:marTop w:val="0"/>
                  <w:marBottom w:val="0"/>
                  <w:divBdr>
                    <w:top w:val="none" w:sz="0" w:space="0" w:color="auto"/>
                    <w:left w:val="none" w:sz="0" w:space="0" w:color="auto"/>
                    <w:bottom w:val="none" w:sz="0" w:space="0" w:color="auto"/>
                    <w:right w:val="none" w:sz="0" w:space="0" w:color="auto"/>
                  </w:divBdr>
                </w:div>
                <w:div w:id="326598464">
                  <w:marLeft w:val="0"/>
                  <w:marRight w:val="0"/>
                  <w:marTop w:val="0"/>
                  <w:marBottom w:val="0"/>
                  <w:divBdr>
                    <w:top w:val="none" w:sz="0" w:space="0" w:color="auto"/>
                    <w:left w:val="none" w:sz="0" w:space="0" w:color="auto"/>
                    <w:bottom w:val="none" w:sz="0" w:space="0" w:color="auto"/>
                    <w:right w:val="none" w:sz="0" w:space="0" w:color="auto"/>
                  </w:divBdr>
                </w:div>
                <w:div w:id="328215002">
                  <w:marLeft w:val="0"/>
                  <w:marRight w:val="0"/>
                  <w:marTop w:val="0"/>
                  <w:marBottom w:val="0"/>
                  <w:divBdr>
                    <w:top w:val="none" w:sz="0" w:space="0" w:color="auto"/>
                    <w:left w:val="none" w:sz="0" w:space="0" w:color="auto"/>
                    <w:bottom w:val="none" w:sz="0" w:space="0" w:color="auto"/>
                    <w:right w:val="none" w:sz="0" w:space="0" w:color="auto"/>
                  </w:divBdr>
                </w:div>
                <w:div w:id="331298104">
                  <w:marLeft w:val="0"/>
                  <w:marRight w:val="0"/>
                  <w:marTop w:val="0"/>
                  <w:marBottom w:val="0"/>
                  <w:divBdr>
                    <w:top w:val="none" w:sz="0" w:space="0" w:color="auto"/>
                    <w:left w:val="none" w:sz="0" w:space="0" w:color="auto"/>
                    <w:bottom w:val="none" w:sz="0" w:space="0" w:color="auto"/>
                    <w:right w:val="none" w:sz="0" w:space="0" w:color="auto"/>
                  </w:divBdr>
                </w:div>
                <w:div w:id="332102971">
                  <w:marLeft w:val="0"/>
                  <w:marRight w:val="0"/>
                  <w:marTop w:val="0"/>
                  <w:marBottom w:val="0"/>
                  <w:divBdr>
                    <w:top w:val="none" w:sz="0" w:space="0" w:color="auto"/>
                    <w:left w:val="none" w:sz="0" w:space="0" w:color="auto"/>
                    <w:bottom w:val="none" w:sz="0" w:space="0" w:color="auto"/>
                    <w:right w:val="none" w:sz="0" w:space="0" w:color="auto"/>
                  </w:divBdr>
                </w:div>
                <w:div w:id="340861130">
                  <w:marLeft w:val="0"/>
                  <w:marRight w:val="0"/>
                  <w:marTop w:val="0"/>
                  <w:marBottom w:val="0"/>
                  <w:divBdr>
                    <w:top w:val="none" w:sz="0" w:space="0" w:color="auto"/>
                    <w:left w:val="none" w:sz="0" w:space="0" w:color="auto"/>
                    <w:bottom w:val="none" w:sz="0" w:space="0" w:color="auto"/>
                    <w:right w:val="none" w:sz="0" w:space="0" w:color="auto"/>
                  </w:divBdr>
                </w:div>
                <w:div w:id="356078558">
                  <w:marLeft w:val="0"/>
                  <w:marRight w:val="0"/>
                  <w:marTop w:val="0"/>
                  <w:marBottom w:val="0"/>
                  <w:divBdr>
                    <w:top w:val="none" w:sz="0" w:space="0" w:color="auto"/>
                    <w:left w:val="none" w:sz="0" w:space="0" w:color="auto"/>
                    <w:bottom w:val="none" w:sz="0" w:space="0" w:color="auto"/>
                    <w:right w:val="none" w:sz="0" w:space="0" w:color="auto"/>
                  </w:divBdr>
                </w:div>
                <w:div w:id="366833353">
                  <w:marLeft w:val="0"/>
                  <w:marRight w:val="0"/>
                  <w:marTop w:val="0"/>
                  <w:marBottom w:val="0"/>
                  <w:divBdr>
                    <w:top w:val="none" w:sz="0" w:space="0" w:color="auto"/>
                    <w:left w:val="none" w:sz="0" w:space="0" w:color="auto"/>
                    <w:bottom w:val="none" w:sz="0" w:space="0" w:color="auto"/>
                    <w:right w:val="none" w:sz="0" w:space="0" w:color="auto"/>
                  </w:divBdr>
                </w:div>
                <w:div w:id="380596452">
                  <w:marLeft w:val="0"/>
                  <w:marRight w:val="0"/>
                  <w:marTop w:val="0"/>
                  <w:marBottom w:val="0"/>
                  <w:divBdr>
                    <w:top w:val="none" w:sz="0" w:space="0" w:color="auto"/>
                    <w:left w:val="none" w:sz="0" w:space="0" w:color="auto"/>
                    <w:bottom w:val="none" w:sz="0" w:space="0" w:color="auto"/>
                    <w:right w:val="none" w:sz="0" w:space="0" w:color="auto"/>
                  </w:divBdr>
                </w:div>
                <w:div w:id="381707876">
                  <w:marLeft w:val="0"/>
                  <w:marRight w:val="0"/>
                  <w:marTop w:val="0"/>
                  <w:marBottom w:val="0"/>
                  <w:divBdr>
                    <w:top w:val="none" w:sz="0" w:space="0" w:color="auto"/>
                    <w:left w:val="none" w:sz="0" w:space="0" w:color="auto"/>
                    <w:bottom w:val="none" w:sz="0" w:space="0" w:color="auto"/>
                    <w:right w:val="none" w:sz="0" w:space="0" w:color="auto"/>
                  </w:divBdr>
                </w:div>
                <w:div w:id="382339358">
                  <w:marLeft w:val="0"/>
                  <w:marRight w:val="0"/>
                  <w:marTop w:val="0"/>
                  <w:marBottom w:val="0"/>
                  <w:divBdr>
                    <w:top w:val="none" w:sz="0" w:space="0" w:color="auto"/>
                    <w:left w:val="none" w:sz="0" w:space="0" w:color="auto"/>
                    <w:bottom w:val="none" w:sz="0" w:space="0" w:color="auto"/>
                    <w:right w:val="none" w:sz="0" w:space="0" w:color="auto"/>
                  </w:divBdr>
                </w:div>
                <w:div w:id="387535699">
                  <w:marLeft w:val="0"/>
                  <w:marRight w:val="0"/>
                  <w:marTop w:val="0"/>
                  <w:marBottom w:val="0"/>
                  <w:divBdr>
                    <w:top w:val="none" w:sz="0" w:space="0" w:color="auto"/>
                    <w:left w:val="none" w:sz="0" w:space="0" w:color="auto"/>
                    <w:bottom w:val="none" w:sz="0" w:space="0" w:color="auto"/>
                    <w:right w:val="none" w:sz="0" w:space="0" w:color="auto"/>
                  </w:divBdr>
                </w:div>
                <w:div w:id="409742538">
                  <w:marLeft w:val="0"/>
                  <w:marRight w:val="0"/>
                  <w:marTop w:val="0"/>
                  <w:marBottom w:val="0"/>
                  <w:divBdr>
                    <w:top w:val="none" w:sz="0" w:space="0" w:color="auto"/>
                    <w:left w:val="none" w:sz="0" w:space="0" w:color="auto"/>
                    <w:bottom w:val="none" w:sz="0" w:space="0" w:color="auto"/>
                    <w:right w:val="none" w:sz="0" w:space="0" w:color="auto"/>
                  </w:divBdr>
                </w:div>
                <w:div w:id="444541874">
                  <w:marLeft w:val="0"/>
                  <w:marRight w:val="0"/>
                  <w:marTop w:val="0"/>
                  <w:marBottom w:val="0"/>
                  <w:divBdr>
                    <w:top w:val="none" w:sz="0" w:space="0" w:color="auto"/>
                    <w:left w:val="none" w:sz="0" w:space="0" w:color="auto"/>
                    <w:bottom w:val="none" w:sz="0" w:space="0" w:color="auto"/>
                    <w:right w:val="none" w:sz="0" w:space="0" w:color="auto"/>
                  </w:divBdr>
                </w:div>
                <w:div w:id="465590860">
                  <w:marLeft w:val="0"/>
                  <w:marRight w:val="0"/>
                  <w:marTop w:val="0"/>
                  <w:marBottom w:val="0"/>
                  <w:divBdr>
                    <w:top w:val="none" w:sz="0" w:space="0" w:color="auto"/>
                    <w:left w:val="none" w:sz="0" w:space="0" w:color="auto"/>
                    <w:bottom w:val="none" w:sz="0" w:space="0" w:color="auto"/>
                    <w:right w:val="none" w:sz="0" w:space="0" w:color="auto"/>
                  </w:divBdr>
                </w:div>
                <w:div w:id="473066661">
                  <w:marLeft w:val="0"/>
                  <w:marRight w:val="0"/>
                  <w:marTop w:val="0"/>
                  <w:marBottom w:val="0"/>
                  <w:divBdr>
                    <w:top w:val="none" w:sz="0" w:space="0" w:color="auto"/>
                    <w:left w:val="none" w:sz="0" w:space="0" w:color="auto"/>
                    <w:bottom w:val="none" w:sz="0" w:space="0" w:color="auto"/>
                    <w:right w:val="none" w:sz="0" w:space="0" w:color="auto"/>
                  </w:divBdr>
                </w:div>
                <w:div w:id="504325135">
                  <w:marLeft w:val="0"/>
                  <w:marRight w:val="0"/>
                  <w:marTop w:val="0"/>
                  <w:marBottom w:val="0"/>
                  <w:divBdr>
                    <w:top w:val="none" w:sz="0" w:space="0" w:color="auto"/>
                    <w:left w:val="none" w:sz="0" w:space="0" w:color="auto"/>
                    <w:bottom w:val="none" w:sz="0" w:space="0" w:color="auto"/>
                    <w:right w:val="none" w:sz="0" w:space="0" w:color="auto"/>
                  </w:divBdr>
                </w:div>
                <w:div w:id="507520815">
                  <w:marLeft w:val="0"/>
                  <w:marRight w:val="0"/>
                  <w:marTop w:val="0"/>
                  <w:marBottom w:val="0"/>
                  <w:divBdr>
                    <w:top w:val="none" w:sz="0" w:space="0" w:color="auto"/>
                    <w:left w:val="none" w:sz="0" w:space="0" w:color="auto"/>
                    <w:bottom w:val="none" w:sz="0" w:space="0" w:color="auto"/>
                    <w:right w:val="none" w:sz="0" w:space="0" w:color="auto"/>
                  </w:divBdr>
                </w:div>
                <w:div w:id="507986675">
                  <w:marLeft w:val="0"/>
                  <w:marRight w:val="0"/>
                  <w:marTop w:val="0"/>
                  <w:marBottom w:val="0"/>
                  <w:divBdr>
                    <w:top w:val="none" w:sz="0" w:space="0" w:color="auto"/>
                    <w:left w:val="none" w:sz="0" w:space="0" w:color="auto"/>
                    <w:bottom w:val="none" w:sz="0" w:space="0" w:color="auto"/>
                    <w:right w:val="none" w:sz="0" w:space="0" w:color="auto"/>
                  </w:divBdr>
                </w:div>
                <w:div w:id="512064023">
                  <w:marLeft w:val="0"/>
                  <w:marRight w:val="0"/>
                  <w:marTop w:val="0"/>
                  <w:marBottom w:val="0"/>
                  <w:divBdr>
                    <w:top w:val="none" w:sz="0" w:space="0" w:color="auto"/>
                    <w:left w:val="none" w:sz="0" w:space="0" w:color="auto"/>
                    <w:bottom w:val="none" w:sz="0" w:space="0" w:color="auto"/>
                    <w:right w:val="none" w:sz="0" w:space="0" w:color="auto"/>
                  </w:divBdr>
                </w:div>
                <w:div w:id="514467440">
                  <w:marLeft w:val="0"/>
                  <w:marRight w:val="0"/>
                  <w:marTop w:val="0"/>
                  <w:marBottom w:val="0"/>
                  <w:divBdr>
                    <w:top w:val="none" w:sz="0" w:space="0" w:color="auto"/>
                    <w:left w:val="none" w:sz="0" w:space="0" w:color="auto"/>
                    <w:bottom w:val="none" w:sz="0" w:space="0" w:color="auto"/>
                    <w:right w:val="none" w:sz="0" w:space="0" w:color="auto"/>
                  </w:divBdr>
                </w:div>
                <w:div w:id="552811457">
                  <w:marLeft w:val="0"/>
                  <w:marRight w:val="0"/>
                  <w:marTop w:val="0"/>
                  <w:marBottom w:val="0"/>
                  <w:divBdr>
                    <w:top w:val="none" w:sz="0" w:space="0" w:color="auto"/>
                    <w:left w:val="none" w:sz="0" w:space="0" w:color="auto"/>
                    <w:bottom w:val="none" w:sz="0" w:space="0" w:color="auto"/>
                    <w:right w:val="none" w:sz="0" w:space="0" w:color="auto"/>
                  </w:divBdr>
                </w:div>
                <w:div w:id="558709932">
                  <w:marLeft w:val="0"/>
                  <w:marRight w:val="0"/>
                  <w:marTop w:val="0"/>
                  <w:marBottom w:val="0"/>
                  <w:divBdr>
                    <w:top w:val="none" w:sz="0" w:space="0" w:color="auto"/>
                    <w:left w:val="none" w:sz="0" w:space="0" w:color="auto"/>
                    <w:bottom w:val="none" w:sz="0" w:space="0" w:color="auto"/>
                    <w:right w:val="none" w:sz="0" w:space="0" w:color="auto"/>
                  </w:divBdr>
                </w:div>
                <w:div w:id="566495615">
                  <w:marLeft w:val="0"/>
                  <w:marRight w:val="0"/>
                  <w:marTop w:val="0"/>
                  <w:marBottom w:val="0"/>
                  <w:divBdr>
                    <w:top w:val="none" w:sz="0" w:space="0" w:color="auto"/>
                    <w:left w:val="none" w:sz="0" w:space="0" w:color="auto"/>
                    <w:bottom w:val="none" w:sz="0" w:space="0" w:color="auto"/>
                    <w:right w:val="none" w:sz="0" w:space="0" w:color="auto"/>
                  </w:divBdr>
                </w:div>
                <w:div w:id="568803982">
                  <w:marLeft w:val="0"/>
                  <w:marRight w:val="0"/>
                  <w:marTop w:val="0"/>
                  <w:marBottom w:val="0"/>
                  <w:divBdr>
                    <w:top w:val="none" w:sz="0" w:space="0" w:color="auto"/>
                    <w:left w:val="none" w:sz="0" w:space="0" w:color="auto"/>
                    <w:bottom w:val="none" w:sz="0" w:space="0" w:color="auto"/>
                    <w:right w:val="none" w:sz="0" w:space="0" w:color="auto"/>
                  </w:divBdr>
                </w:div>
                <w:div w:id="569269538">
                  <w:marLeft w:val="0"/>
                  <w:marRight w:val="0"/>
                  <w:marTop w:val="0"/>
                  <w:marBottom w:val="0"/>
                  <w:divBdr>
                    <w:top w:val="none" w:sz="0" w:space="0" w:color="auto"/>
                    <w:left w:val="none" w:sz="0" w:space="0" w:color="auto"/>
                    <w:bottom w:val="none" w:sz="0" w:space="0" w:color="auto"/>
                    <w:right w:val="none" w:sz="0" w:space="0" w:color="auto"/>
                  </w:divBdr>
                </w:div>
                <w:div w:id="569924679">
                  <w:marLeft w:val="0"/>
                  <w:marRight w:val="0"/>
                  <w:marTop w:val="0"/>
                  <w:marBottom w:val="0"/>
                  <w:divBdr>
                    <w:top w:val="none" w:sz="0" w:space="0" w:color="auto"/>
                    <w:left w:val="none" w:sz="0" w:space="0" w:color="auto"/>
                    <w:bottom w:val="none" w:sz="0" w:space="0" w:color="auto"/>
                    <w:right w:val="none" w:sz="0" w:space="0" w:color="auto"/>
                  </w:divBdr>
                </w:div>
                <w:div w:id="571043438">
                  <w:marLeft w:val="0"/>
                  <w:marRight w:val="0"/>
                  <w:marTop w:val="0"/>
                  <w:marBottom w:val="0"/>
                  <w:divBdr>
                    <w:top w:val="none" w:sz="0" w:space="0" w:color="auto"/>
                    <w:left w:val="none" w:sz="0" w:space="0" w:color="auto"/>
                    <w:bottom w:val="none" w:sz="0" w:space="0" w:color="auto"/>
                    <w:right w:val="none" w:sz="0" w:space="0" w:color="auto"/>
                  </w:divBdr>
                </w:div>
                <w:div w:id="577904591">
                  <w:marLeft w:val="0"/>
                  <w:marRight w:val="0"/>
                  <w:marTop w:val="0"/>
                  <w:marBottom w:val="0"/>
                  <w:divBdr>
                    <w:top w:val="none" w:sz="0" w:space="0" w:color="auto"/>
                    <w:left w:val="none" w:sz="0" w:space="0" w:color="auto"/>
                    <w:bottom w:val="none" w:sz="0" w:space="0" w:color="auto"/>
                    <w:right w:val="none" w:sz="0" w:space="0" w:color="auto"/>
                  </w:divBdr>
                </w:div>
                <w:div w:id="583683323">
                  <w:marLeft w:val="0"/>
                  <w:marRight w:val="0"/>
                  <w:marTop w:val="0"/>
                  <w:marBottom w:val="0"/>
                  <w:divBdr>
                    <w:top w:val="none" w:sz="0" w:space="0" w:color="auto"/>
                    <w:left w:val="none" w:sz="0" w:space="0" w:color="auto"/>
                    <w:bottom w:val="none" w:sz="0" w:space="0" w:color="auto"/>
                    <w:right w:val="none" w:sz="0" w:space="0" w:color="auto"/>
                  </w:divBdr>
                </w:div>
                <w:div w:id="584850334">
                  <w:marLeft w:val="0"/>
                  <w:marRight w:val="0"/>
                  <w:marTop w:val="0"/>
                  <w:marBottom w:val="0"/>
                  <w:divBdr>
                    <w:top w:val="none" w:sz="0" w:space="0" w:color="auto"/>
                    <w:left w:val="none" w:sz="0" w:space="0" w:color="auto"/>
                    <w:bottom w:val="none" w:sz="0" w:space="0" w:color="auto"/>
                    <w:right w:val="none" w:sz="0" w:space="0" w:color="auto"/>
                  </w:divBdr>
                </w:div>
                <w:div w:id="586500479">
                  <w:marLeft w:val="0"/>
                  <w:marRight w:val="0"/>
                  <w:marTop w:val="0"/>
                  <w:marBottom w:val="0"/>
                  <w:divBdr>
                    <w:top w:val="none" w:sz="0" w:space="0" w:color="auto"/>
                    <w:left w:val="none" w:sz="0" w:space="0" w:color="auto"/>
                    <w:bottom w:val="none" w:sz="0" w:space="0" w:color="auto"/>
                    <w:right w:val="none" w:sz="0" w:space="0" w:color="auto"/>
                  </w:divBdr>
                </w:div>
                <w:div w:id="589050190">
                  <w:marLeft w:val="0"/>
                  <w:marRight w:val="0"/>
                  <w:marTop w:val="0"/>
                  <w:marBottom w:val="0"/>
                  <w:divBdr>
                    <w:top w:val="none" w:sz="0" w:space="0" w:color="auto"/>
                    <w:left w:val="none" w:sz="0" w:space="0" w:color="auto"/>
                    <w:bottom w:val="none" w:sz="0" w:space="0" w:color="auto"/>
                    <w:right w:val="none" w:sz="0" w:space="0" w:color="auto"/>
                  </w:divBdr>
                </w:div>
                <w:div w:id="591669211">
                  <w:marLeft w:val="0"/>
                  <w:marRight w:val="0"/>
                  <w:marTop w:val="0"/>
                  <w:marBottom w:val="0"/>
                  <w:divBdr>
                    <w:top w:val="none" w:sz="0" w:space="0" w:color="auto"/>
                    <w:left w:val="none" w:sz="0" w:space="0" w:color="auto"/>
                    <w:bottom w:val="none" w:sz="0" w:space="0" w:color="auto"/>
                    <w:right w:val="none" w:sz="0" w:space="0" w:color="auto"/>
                  </w:divBdr>
                </w:div>
                <w:div w:id="600531224">
                  <w:marLeft w:val="0"/>
                  <w:marRight w:val="0"/>
                  <w:marTop w:val="0"/>
                  <w:marBottom w:val="0"/>
                  <w:divBdr>
                    <w:top w:val="none" w:sz="0" w:space="0" w:color="auto"/>
                    <w:left w:val="none" w:sz="0" w:space="0" w:color="auto"/>
                    <w:bottom w:val="none" w:sz="0" w:space="0" w:color="auto"/>
                    <w:right w:val="none" w:sz="0" w:space="0" w:color="auto"/>
                  </w:divBdr>
                </w:div>
                <w:div w:id="608203009">
                  <w:marLeft w:val="0"/>
                  <w:marRight w:val="0"/>
                  <w:marTop w:val="0"/>
                  <w:marBottom w:val="0"/>
                  <w:divBdr>
                    <w:top w:val="none" w:sz="0" w:space="0" w:color="auto"/>
                    <w:left w:val="none" w:sz="0" w:space="0" w:color="auto"/>
                    <w:bottom w:val="none" w:sz="0" w:space="0" w:color="auto"/>
                    <w:right w:val="none" w:sz="0" w:space="0" w:color="auto"/>
                  </w:divBdr>
                </w:div>
                <w:div w:id="611017240">
                  <w:marLeft w:val="0"/>
                  <w:marRight w:val="0"/>
                  <w:marTop w:val="0"/>
                  <w:marBottom w:val="0"/>
                  <w:divBdr>
                    <w:top w:val="none" w:sz="0" w:space="0" w:color="auto"/>
                    <w:left w:val="none" w:sz="0" w:space="0" w:color="auto"/>
                    <w:bottom w:val="none" w:sz="0" w:space="0" w:color="auto"/>
                    <w:right w:val="none" w:sz="0" w:space="0" w:color="auto"/>
                  </w:divBdr>
                </w:div>
                <w:div w:id="612447037">
                  <w:marLeft w:val="0"/>
                  <w:marRight w:val="0"/>
                  <w:marTop w:val="0"/>
                  <w:marBottom w:val="0"/>
                  <w:divBdr>
                    <w:top w:val="none" w:sz="0" w:space="0" w:color="auto"/>
                    <w:left w:val="none" w:sz="0" w:space="0" w:color="auto"/>
                    <w:bottom w:val="none" w:sz="0" w:space="0" w:color="auto"/>
                    <w:right w:val="none" w:sz="0" w:space="0" w:color="auto"/>
                  </w:divBdr>
                </w:div>
                <w:div w:id="612783651">
                  <w:marLeft w:val="0"/>
                  <w:marRight w:val="0"/>
                  <w:marTop w:val="0"/>
                  <w:marBottom w:val="0"/>
                  <w:divBdr>
                    <w:top w:val="none" w:sz="0" w:space="0" w:color="auto"/>
                    <w:left w:val="none" w:sz="0" w:space="0" w:color="auto"/>
                    <w:bottom w:val="none" w:sz="0" w:space="0" w:color="auto"/>
                    <w:right w:val="none" w:sz="0" w:space="0" w:color="auto"/>
                  </w:divBdr>
                </w:div>
                <w:div w:id="635067451">
                  <w:marLeft w:val="0"/>
                  <w:marRight w:val="0"/>
                  <w:marTop w:val="0"/>
                  <w:marBottom w:val="0"/>
                  <w:divBdr>
                    <w:top w:val="none" w:sz="0" w:space="0" w:color="auto"/>
                    <w:left w:val="none" w:sz="0" w:space="0" w:color="auto"/>
                    <w:bottom w:val="none" w:sz="0" w:space="0" w:color="auto"/>
                    <w:right w:val="none" w:sz="0" w:space="0" w:color="auto"/>
                  </w:divBdr>
                </w:div>
                <w:div w:id="638417005">
                  <w:marLeft w:val="0"/>
                  <w:marRight w:val="0"/>
                  <w:marTop w:val="0"/>
                  <w:marBottom w:val="0"/>
                  <w:divBdr>
                    <w:top w:val="none" w:sz="0" w:space="0" w:color="auto"/>
                    <w:left w:val="none" w:sz="0" w:space="0" w:color="auto"/>
                    <w:bottom w:val="none" w:sz="0" w:space="0" w:color="auto"/>
                    <w:right w:val="none" w:sz="0" w:space="0" w:color="auto"/>
                  </w:divBdr>
                </w:div>
                <w:div w:id="644285198">
                  <w:marLeft w:val="0"/>
                  <w:marRight w:val="0"/>
                  <w:marTop w:val="0"/>
                  <w:marBottom w:val="0"/>
                  <w:divBdr>
                    <w:top w:val="none" w:sz="0" w:space="0" w:color="auto"/>
                    <w:left w:val="none" w:sz="0" w:space="0" w:color="auto"/>
                    <w:bottom w:val="none" w:sz="0" w:space="0" w:color="auto"/>
                    <w:right w:val="none" w:sz="0" w:space="0" w:color="auto"/>
                  </w:divBdr>
                </w:div>
                <w:div w:id="646906432">
                  <w:marLeft w:val="0"/>
                  <w:marRight w:val="0"/>
                  <w:marTop w:val="0"/>
                  <w:marBottom w:val="0"/>
                  <w:divBdr>
                    <w:top w:val="none" w:sz="0" w:space="0" w:color="auto"/>
                    <w:left w:val="none" w:sz="0" w:space="0" w:color="auto"/>
                    <w:bottom w:val="none" w:sz="0" w:space="0" w:color="auto"/>
                    <w:right w:val="none" w:sz="0" w:space="0" w:color="auto"/>
                  </w:divBdr>
                </w:div>
                <w:div w:id="649746848">
                  <w:marLeft w:val="0"/>
                  <w:marRight w:val="0"/>
                  <w:marTop w:val="0"/>
                  <w:marBottom w:val="0"/>
                  <w:divBdr>
                    <w:top w:val="none" w:sz="0" w:space="0" w:color="auto"/>
                    <w:left w:val="none" w:sz="0" w:space="0" w:color="auto"/>
                    <w:bottom w:val="none" w:sz="0" w:space="0" w:color="auto"/>
                    <w:right w:val="none" w:sz="0" w:space="0" w:color="auto"/>
                  </w:divBdr>
                </w:div>
                <w:div w:id="655765197">
                  <w:marLeft w:val="0"/>
                  <w:marRight w:val="0"/>
                  <w:marTop w:val="0"/>
                  <w:marBottom w:val="0"/>
                  <w:divBdr>
                    <w:top w:val="none" w:sz="0" w:space="0" w:color="auto"/>
                    <w:left w:val="none" w:sz="0" w:space="0" w:color="auto"/>
                    <w:bottom w:val="none" w:sz="0" w:space="0" w:color="auto"/>
                    <w:right w:val="none" w:sz="0" w:space="0" w:color="auto"/>
                  </w:divBdr>
                </w:div>
                <w:div w:id="666134205">
                  <w:marLeft w:val="0"/>
                  <w:marRight w:val="0"/>
                  <w:marTop w:val="0"/>
                  <w:marBottom w:val="0"/>
                  <w:divBdr>
                    <w:top w:val="none" w:sz="0" w:space="0" w:color="auto"/>
                    <w:left w:val="none" w:sz="0" w:space="0" w:color="auto"/>
                    <w:bottom w:val="none" w:sz="0" w:space="0" w:color="auto"/>
                    <w:right w:val="none" w:sz="0" w:space="0" w:color="auto"/>
                  </w:divBdr>
                </w:div>
                <w:div w:id="672147469">
                  <w:marLeft w:val="0"/>
                  <w:marRight w:val="0"/>
                  <w:marTop w:val="0"/>
                  <w:marBottom w:val="0"/>
                  <w:divBdr>
                    <w:top w:val="none" w:sz="0" w:space="0" w:color="auto"/>
                    <w:left w:val="none" w:sz="0" w:space="0" w:color="auto"/>
                    <w:bottom w:val="none" w:sz="0" w:space="0" w:color="auto"/>
                    <w:right w:val="none" w:sz="0" w:space="0" w:color="auto"/>
                  </w:divBdr>
                </w:div>
                <w:div w:id="677194295">
                  <w:marLeft w:val="0"/>
                  <w:marRight w:val="0"/>
                  <w:marTop w:val="0"/>
                  <w:marBottom w:val="0"/>
                  <w:divBdr>
                    <w:top w:val="none" w:sz="0" w:space="0" w:color="auto"/>
                    <w:left w:val="none" w:sz="0" w:space="0" w:color="auto"/>
                    <w:bottom w:val="none" w:sz="0" w:space="0" w:color="auto"/>
                    <w:right w:val="none" w:sz="0" w:space="0" w:color="auto"/>
                  </w:divBdr>
                </w:div>
                <w:div w:id="700672272">
                  <w:marLeft w:val="0"/>
                  <w:marRight w:val="0"/>
                  <w:marTop w:val="0"/>
                  <w:marBottom w:val="0"/>
                  <w:divBdr>
                    <w:top w:val="none" w:sz="0" w:space="0" w:color="auto"/>
                    <w:left w:val="none" w:sz="0" w:space="0" w:color="auto"/>
                    <w:bottom w:val="none" w:sz="0" w:space="0" w:color="auto"/>
                    <w:right w:val="none" w:sz="0" w:space="0" w:color="auto"/>
                  </w:divBdr>
                </w:div>
                <w:div w:id="713389872">
                  <w:marLeft w:val="0"/>
                  <w:marRight w:val="0"/>
                  <w:marTop w:val="0"/>
                  <w:marBottom w:val="0"/>
                  <w:divBdr>
                    <w:top w:val="none" w:sz="0" w:space="0" w:color="auto"/>
                    <w:left w:val="none" w:sz="0" w:space="0" w:color="auto"/>
                    <w:bottom w:val="none" w:sz="0" w:space="0" w:color="auto"/>
                    <w:right w:val="none" w:sz="0" w:space="0" w:color="auto"/>
                  </w:divBdr>
                </w:div>
                <w:div w:id="714427182">
                  <w:marLeft w:val="0"/>
                  <w:marRight w:val="0"/>
                  <w:marTop w:val="0"/>
                  <w:marBottom w:val="0"/>
                  <w:divBdr>
                    <w:top w:val="none" w:sz="0" w:space="0" w:color="auto"/>
                    <w:left w:val="none" w:sz="0" w:space="0" w:color="auto"/>
                    <w:bottom w:val="none" w:sz="0" w:space="0" w:color="auto"/>
                    <w:right w:val="none" w:sz="0" w:space="0" w:color="auto"/>
                  </w:divBdr>
                </w:div>
                <w:div w:id="721291141">
                  <w:marLeft w:val="0"/>
                  <w:marRight w:val="0"/>
                  <w:marTop w:val="0"/>
                  <w:marBottom w:val="0"/>
                  <w:divBdr>
                    <w:top w:val="none" w:sz="0" w:space="0" w:color="auto"/>
                    <w:left w:val="none" w:sz="0" w:space="0" w:color="auto"/>
                    <w:bottom w:val="none" w:sz="0" w:space="0" w:color="auto"/>
                    <w:right w:val="none" w:sz="0" w:space="0" w:color="auto"/>
                  </w:divBdr>
                </w:div>
                <w:div w:id="727998882">
                  <w:marLeft w:val="0"/>
                  <w:marRight w:val="0"/>
                  <w:marTop w:val="0"/>
                  <w:marBottom w:val="0"/>
                  <w:divBdr>
                    <w:top w:val="none" w:sz="0" w:space="0" w:color="auto"/>
                    <w:left w:val="none" w:sz="0" w:space="0" w:color="auto"/>
                    <w:bottom w:val="none" w:sz="0" w:space="0" w:color="auto"/>
                    <w:right w:val="none" w:sz="0" w:space="0" w:color="auto"/>
                  </w:divBdr>
                </w:div>
                <w:div w:id="745498678">
                  <w:marLeft w:val="0"/>
                  <w:marRight w:val="0"/>
                  <w:marTop w:val="0"/>
                  <w:marBottom w:val="0"/>
                  <w:divBdr>
                    <w:top w:val="none" w:sz="0" w:space="0" w:color="auto"/>
                    <w:left w:val="none" w:sz="0" w:space="0" w:color="auto"/>
                    <w:bottom w:val="none" w:sz="0" w:space="0" w:color="auto"/>
                    <w:right w:val="none" w:sz="0" w:space="0" w:color="auto"/>
                  </w:divBdr>
                </w:div>
                <w:div w:id="750732950">
                  <w:marLeft w:val="0"/>
                  <w:marRight w:val="0"/>
                  <w:marTop w:val="0"/>
                  <w:marBottom w:val="0"/>
                  <w:divBdr>
                    <w:top w:val="none" w:sz="0" w:space="0" w:color="auto"/>
                    <w:left w:val="none" w:sz="0" w:space="0" w:color="auto"/>
                    <w:bottom w:val="none" w:sz="0" w:space="0" w:color="auto"/>
                    <w:right w:val="none" w:sz="0" w:space="0" w:color="auto"/>
                  </w:divBdr>
                </w:div>
                <w:div w:id="785007609">
                  <w:marLeft w:val="0"/>
                  <w:marRight w:val="0"/>
                  <w:marTop w:val="0"/>
                  <w:marBottom w:val="0"/>
                  <w:divBdr>
                    <w:top w:val="none" w:sz="0" w:space="0" w:color="auto"/>
                    <w:left w:val="none" w:sz="0" w:space="0" w:color="auto"/>
                    <w:bottom w:val="none" w:sz="0" w:space="0" w:color="auto"/>
                    <w:right w:val="none" w:sz="0" w:space="0" w:color="auto"/>
                  </w:divBdr>
                </w:div>
                <w:div w:id="796724867">
                  <w:marLeft w:val="0"/>
                  <w:marRight w:val="0"/>
                  <w:marTop w:val="0"/>
                  <w:marBottom w:val="0"/>
                  <w:divBdr>
                    <w:top w:val="none" w:sz="0" w:space="0" w:color="auto"/>
                    <w:left w:val="none" w:sz="0" w:space="0" w:color="auto"/>
                    <w:bottom w:val="none" w:sz="0" w:space="0" w:color="auto"/>
                    <w:right w:val="none" w:sz="0" w:space="0" w:color="auto"/>
                  </w:divBdr>
                </w:div>
                <w:div w:id="800810106">
                  <w:marLeft w:val="0"/>
                  <w:marRight w:val="0"/>
                  <w:marTop w:val="0"/>
                  <w:marBottom w:val="0"/>
                  <w:divBdr>
                    <w:top w:val="none" w:sz="0" w:space="0" w:color="auto"/>
                    <w:left w:val="none" w:sz="0" w:space="0" w:color="auto"/>
                    <w:bottom w:val="none" w:sz="0" w:space="0" w:color="auto"/>
                    <w:right w:val="none" w:sz="0" w:space="0" w:color="auto"/>
                  </w:divBdr>
                </w:div>
                <w:div w:id="834999410">
                  <w:marLeft w:val="0"/>
                  <w:marRight w:val="0"/>
                  <w:marTop w:val="0"/>
                  <w:marBottom w:val="0"/>
                  <w:divBdr>
                    <w:top w:val="none" w:sz="0" w:space="0" w:color="auto"/>
                    <w:left w:val="none" w:sz="0" w:space="0" w:color="auto"/>
                    <w:bottom w:val="none" w:sz="0" w:space="0" w:color="auto"/>
                    <w:right w:val="none" w:sz="0" w:space="0" w:color="auto"/>
                  </w:divBdr>
                </w:div>
                <w:div w:id="846557930">
                  <w:marLeft w:val="0"/>
                  <w:marRight w:val="0"/>
                  <w:marTop w:val="0"/>
                  <w:marBottom w:val="0"/>
                  <w:divBdr>
                    <w:top w:val="none" w:sz="0" w:space="0" w:color="auto"/>
                    <w:left w:val="none" w:sz="0" w:space="0" w:color="auto"/>
                    <w:bottom w:val="none" w:sz="0" w:space="0" w:color="auto"/>
                    <w:right w:val="none" w:sz="0" w:space="0" w:color="auto"/>
                  </w:divBdr>
                </w:div>
                <w:div w:id="856698713">
                  <w:marLeft w:val="0"/>
                  <w:marRight w:val="0"/>
                  <w:marTop w:val="0"/>
                  <w:marBottom w:val="0"/>
                  <w:divBdr>
                    <w:top w:val="none" w:sz="0" w:space="0" w:color="auto"/>
                    <w:left w:val="none" w:sz="0" w:space="0" w:color="auto"/>
                    <w:bottom w:val="none" w:sz="0" w:space="0" w:color="auto"/>
                    <w:right w:val="none" w:sz="0" w:space="0" w:color="auto"/>
                  </w:divBdr>
                </w:div>
                <w:div w:id="869729722">
                  <w:marLeft w:val="0"/>
                  <w:marRight w:val="0"/>
                  <w:marTop w:val="0"/>
                  <w:marBottom w:val="0"/>
                  <w:divBdr>
                    <w:top w:val="none" w:sz="0" w:space="0" w:color="auto"/>
                    <w:left w:val="none" w:sz="0" w:space="0" w:color="auto"/>
                    <w:bottom w:val="none" w:sz="0" w:space="0" w:color="auto"/>
                    <w:right w:val="none" w:sz="0" w:space="0" w:color="auto"/>
                  </w:divBdr>
                </w:div>
                <w:div w:id="870259871">
                  <w:marLeft w:val="0"/>
                  <w:marRight w:val="0"/>
                  <w:marTop w:val="0"/>
                  <w:marBottom w:val="0"/>
                  <w:divBdr>
                    <w:top w:val="none" w:sz="0" w:space="0" w:color="auto"/>
                    <w:left w:val="none" w:sz="0" w:space="0" w:color="auto"/>
                    <w:bottom w:val="none" w:sz="0" w:space="0" w:color="auto"/>
                    <w:right w:val="none" w:sz="0" w:space="0" w:color="auto"/>
                  </w:divBdr>
                </w:div>
                <w:div w:id="875582958">
                  <w:marLeft w:val="0"/>
                  <w:marRight w:val="0"/>
                  <w:marTop w:val="0"/>
                  <w:marBottom w:val="0"/>
                  <w:divBdr>
                    <w:top w:val="none" w:sz="0" w:space="0" w:color="auto"/>
                    <w:left w:val="none" w:sz="0" w:space="0" w:color="auto"/>
                    <w:bottom w:val="none" w:sz="0" w:space="0" w:color="auto"/>
                    <w:right w:val="none" w:sz="0" w:space="0" w:color="auto"/>
                  </w:divBdr>
                </w:div>
                <w:div w:id="877354217">
                  <w:marLeft w:val="0"/>
                  <w:marRight w:val="0"/>
                  <w:marTop w:val="0"/>
                  <w:marBottom w:val="0"/>
                  <w:divBdr>
                    <w:top w:val="none" w:sz="0" w:space="0" w:color="auto"/>
                    <w:left w:val="none" w:sz="0" w:space="0" w:color="auto"/>
                    <w:bottom w:val="none" w:sz="0" w:space="0" w:color="auto"/>
                    <w:right w:val="none" w:sz="0" w:space="0" w:color="auto"/>
                  </w:divBdr>
                </w:div>
                <w:div w:id="878517690">
                  <w:marLeft w:val="0"/>
                  <w:marRight w:val="0"/>
                  <w:marTop w:val="0"/>
                  <w:marBottom w:val="0"/>
                  <w:divBdr>
                    <w:top w:val="none" w:sz="0" w:space="0" w:color="auto"/>
                    <w:left w:val="none" w:sz="0" w:space="0" w:color="auto"/>
                    <w:bottom w:val="none" w:sz="0" w:space="0" w:color="auto"/>
                    <w:right w:val="none" w:sz="0" w:space="0" w:color="auto"/>
                  </w:divBdr>
                </w:div>
                <w:div w:id="882787081">
                  <w:marLeft w:val="0"/>
                  <w:marRight w:val="0"/>
                  <w:marTop w:val="0"/>
                  <w:marBottom w:val="0"/>
                  <w:divBdr>
                    <w:top w:val="none" w:sz="0" w:space="0" w:color="auto"/>
                    <w:left w:val="none" w:sz="0" w:space="0" w:color="auto"/>
                    <w:bottom w:val="none" w:sz="0" w:space="0" w:color="auto"/>
                    <w:right w:val="none" w:sz="0" w:space="0" w:color="auto"/>
                  </w:divBdr>
                </w:div>
                <w:div w:id="886531278">
                  <w:marLeft w:val="0"/>
                  <w:marRight w:val="0"/>
                  <w:marTop w:val="0"/>
                  <w:marBottom w:val="0"/>
                  <w:divBdr>
                    <w:top w:val="none" w:sz="0" w:space="0" w:color="auto"/>
                    <w:left w:val="none" w:sz="0" w:space="0" w:color="auto"/>
                    <w:bottom w:val="none" w:sz="0" w:space="0" w:color="auto"/>
                    <w:right w:val="none" w:sz="0" w:space="0" w:color="auto"/>
                  </w:divBdr>
                </w:div>
                <w:div w:id="887491232">
                  <w:marLeft w:val="0"/>
                  <w:marRight w:val="0"/>
                  <w:marTop w:val="0"/>
                  <w:marBottom w:val="0"/>
                  <w:divBdr>
                    <w:top w:val="none" w:sz="0" w:space="0" w:color="auto"/>
                    <w:left w:val="none" w:sz="0" w:space="0" w:color="auto"/>
                    <w:bottom w:val="none" w:sz="0" w:space="0" w:color="auto"/>
                    <w:right w:val="none" w:sz="0" w:space="0" w:color="auto"/>
                  </w:divBdr>
                </w:div>
                <w:div w:id="895042452">
                  <w:marLeft w:val="0"/>
                  <w:marRight w:val="0"/>
                  <w:marTop w:val="0"/>
                  <w:marBottom w:val="0"/>
                  <w:divBdr>
                    <w:top w:val="none" w:sz="0" w:space="0" w:color="auto"/>
                    <w:left w:val="none" w:sz="0" w:space="0" w:color="auto"/>
                    <w:bottom w:val="none" w:sz="0" w:space="0" w:color="auto"/>
                    <w:right w:val="none" w:sz="0" w:space="0" w:color="auto"/>
                  </w:divBdr>
                </w:div>
                <w:div w:id="896167877">
                  <w:marLeft w:val="0"/>
                  <w:marRight w:val="0"/>
                  <w:marTop w:val="0"/>
                  <w:marBottom w:val="0"/>
                  <w:divBdr>
                    <w:top w:val="none" w:sz="0" w:space="0" w:color="auto"/>
                    <w:left w:val="none" w:sz="0" w:space="0" w:color="auto"/>
                    <w:bottom w:val="none" w:sz="0" w:space="0" w:color="auto"/>
                    <w:right w:val="none" w:sz="0" w:space="0" w:color="auto"/>
                  </w:divBdr>
                </w:div>
                <w:div w:id="902561969">
                  <w:marLeft w:val="0"/>
                  <w:marRight w:val="0"/>
                  <w:marTop w:val="0"/>
                  <w:marBottom w:val="0"/>
                  <w:divBdr>
                    <w:top w:val="none" w:sz="0" w:space="0" w:color="auto"/>
                    <w:left w:val="none" w:sz="0" w:space="0" w:color="auto"/>
                    <w:bottom w:val="none" w:sz="0" w:space="0" w:color="auto"/>
                    <w:right w:val="none" w:sz="0" w:space="0" w:color="auto"/>
                  </w:divBdr>
                </w:div>
                <w:div w:id="910624273">
                  <w:marLeft w:val="0"/>
                  <w:marRight w:val="0"/>
                  <w:marTop w:val="0"/>
                  <w:marBottom w:val="0"/>
                  <w:divBdr>
                    <w:top w:val="none" w:sz="0" w:space="0" w:color="auto"/>
                    <w:left w:val="none" w:sz="0" w:space="0" w:color="auto"/>
                    <w:bottom w:val="none" w:sz="0" w:space="0" w:color="auto"/>
                    <w:right w:val="none" w:sz="0" w:space="0" w:color="auto"/>
                  </w:divBdr>
                </w:div>
                <w:div w:id="910892206">
                  <w:marLeft w:val="0"/>
                  <w:marRight w:val="0"/>
                  <w:marTop w:val="0"/>
                  <w:marBottom w:val="0"/>
                  <w:divBdr>
                    <w:top w:val="none" w:sz="0" w:space="0" w:color="auto"/>
                    <w:left w:val="none" w:sz="0" w:space="0" w:color="auto"/>
                    <w:bottom w:val="none" w:sz="0" w:space="0" w:color="auto"/>
                    <w:right w:val="none" w:sz="0" w:space="0" w:color="auto"/>
                  </w:divBdr>
                </w:div>
                <w:div w:id="912541711">
                  <w:marLeft w:val="0"/>
                  <w:marRight w:val="0"/>
                  <w:marTop w:val="0"/>
                  <w:marBottom w:val="0"/>
                  <w:divBdr>
                    <w:top w:val="none" w:sz="0" w:space="0" w:color="auto"/>
                    <w:left w:val="none" w:sz="0" w:space="0" w:color="auto"/>
                    <w:bottom w:val="none" w:sz="0" w:space="0" w:color="auto"/>
                    <w:right w:val="none" w:sz="0" w:space="0" w:color="auto"/>
                  </w:divBdr>
                </w:div>
                <w:div w:id="913853416">
                  <w:marLeft w:val="0"/>
                  <w:marRight w:val="0"/>
                  <w:marTop w:val="0"/>
                  <w:marBottom w:val="0"/>
                  <w:divBdr>
                    <w:top w:val="none" w:sz="0" w:space="0" w:color="auto"/>
                    <w:left w:val="none" w:sz="0" w:space="0" w:color="auto"/>
                    <w:bottom w:val="none" w:sz="0" w:space="0" w:color="auto"/>
                    <w:right w:val="none" w:sz="0" w:space="0" w:color="auto"/>
                  </w:divBdr>
                </w:div>
                <w:div w:id="920063527">
                  <w:marLeft w:val="0"/>
                  <w:marRight w:val="0"/>
                  <w:marTop w:val="0"/>
                  <w:marBottom w:val="0"/>
                  <w:divBdr>
                    <w:top w:val="none" w:sz="0" w:space="0" w:color="auto"/>
                    <w:left w:val="none" w:sz="0" w:space="0" w:color="auto"/>
                    <w:bottom w:val="none" w:sz="0" w:space="0" w:color="auto"/>
                    <w:right w:val="none" w:sz="0" w:space="0" w:color="auto"/>
                  </w:divBdr>
                </w:div>
                <w:div w:id="925845575">
                  <w:marLeft w:val="0"/>
                  <w:marRight w:val="0"/>
                  <w:marTop w:val="0"/>
                  <w:marBottom w:val="0"/>
                  <w:divBdr>
                    <w:top w:val="none" w:sz="0" w:space="0" w:color="auto"/>
                    <w:left w:val="none" w:sz="0" w:space="0" w:color="auto"/>
                    <w:bottom w:val="none" w:sz="0" w:space="0" w:color="auto"/>
                    <w:right w:val="none" w:sz="0" w:space="0" w:color="auto"/>
                  </w:divBdr>
                </w:div>
                <w:div w:id="937442336">
                  <w:marLeft w:val="0"/>
                  <w:marRight w:val="0"/>
                  <w:marTop w:val="0"/>
                  <w:marBottom w:val="0"/>
                  <w:divBdr>
                    <w:top w:val="none" w:sz="0" w:space="0" w:color="auto"/>
                    <w:left w:val="none" w:sz="0" w:space="0" w:color="auto"/>
                    <w:bottom w:val="none" w:sz="0" w:space="0" w:color="auto"/>
                    <w:right w:val="none" w:sz="0" w:space="0" w:color="auto"/>
                  </w:divBdr>
                </w:div>
                <w:div w:id="972833497">
                  <w:marLeft w:val="0"/>
                  <w:marRight w:val="0"/>
                  <w:marTop w:val="0"/>
                  <w:marBottom w:val="0"/>
                  <w:divBdr>
                    <w:top w:val="none" w:sz="0" w:space="0" w:color="auto"/>
                    <w:left w:val="none" w:sz="0" w:space="0" w:color="auto"/>
                    <w:bottom w:val="none" w:sz="0" w:space="0" w:color="auto"/>
                    <w:right w:val="none" w:sz="0" w:space="0" w:color="auto"/>
                  </w:divBdr>
                </w:div>
                <w:div w:id="981274410">
                  <w:marLeft w:val="0"/>
                  <w:marRight w:val="0"/>
                  <w:marTop w:val="0"/>
                  <w:marBottom w:val="0"/>
                  <w:divBdr>
                    <w:top w:val="none" w:sz="0" w:space="0" w:color="auto"/>
                    <w:left w:val="none" w:sz="0" w:space="0" w:color="auto"/>
                    <w:bottom w:val="none" w:sz="0" w:space="0" w:color="auto"/>
                    <w:right w:val="none" w:sz="0" w:space="0" w:color="auto"/>
                  </w:divBdr>
                </w:div>
                <w:div w:id="983894953">
                  <w:marLeft w:val="0"/>
                  <w:marRight w:val="0"/>
                  <w:marTop w:val="0"/>
                  <w:marBottom w:val="0"/>
                  <w:divBdr>
                    <w:top w:val="none" w:sz="0" w:space="0" w:color="auto"/>
                    <w:left w:val="none" w:sz="0" w:space="0" w:color="auto"/>
                    <w:bottom w:val="none" w:sz="0" w:space="0" w:color="auto"/>
                    <w:right w:val="none" w:sz="0" w:space="0" w:color="auto"/>
                  </w:divBdr>
                </w:div>
                <w:div w:id="984815171">
                  <w:marLeft w:val="0"/>
                  <w:marRight w:val="0"/>
                  <w:marTop w:val="0"/>
                  <w:marBottom w:val="0"/>
                  <w:divBdr>
                    <w:top w:val="none" w:sz="0" w:space="0" w:color="auto"/>
                    <w:left w:val="none" w:sz="0" w:space="0" w:color="auto"/>
                    <w:bottom w:val="none" w:sz="0" w:space="0" w:color="auto"/>
                    <w:right w:val="none" w:sz="0" w:space="0" w:color="auto"/>
                  </w:divBdr>
                </w:div>
                <w:div w:id="996303686">
                  <w:marLeft w:val="0"/>
                  <w:marRight w:val="0"/>
                  <w:marTop w:val="0"/>
                  <w:marBottom w:val="0"/>
                  <w:divBdr>
                    <w:top w:val="none" w:sz="0" w:space="0" w:color="auto"/>
                    <w:left w:val="none" w:sz="0" w:space="0" w:color="auto"/>
                    <w:bottom w:val="none" w:sz="0" w:space="0" w:color="auto"/>
                    <w:right w:val="none" w:sz="0" w:space="0" w:color="auto"/>
                  </w:divBdr>
                </w:div>
                <w:div w:id="1008215717">
                  <w:marLeft w:val="0"/>
                  <w:marRight w:val="0"/>
                  <w:marTop w:val="0"/>
                  <w:marBottom w:val="0"/>
                  <w:divBdr>
                    <w:top w:val="none" w:sz="0" w:space="0" w:color="auto"/>
                    <w:left w:val="none" w:sz="0" w:space="0" w:color="auto"/>
                    <w:bottom w:val="none" w:sz="0" w:space="0" w:color="auto"/>
                    <w:right w:val="none" w:sz="0" w:space="0" w:color="auto"/>
                  </w:divBdr>
                </w:div>
                <w:div w:id="1027288690">
                  <w:marLeft w:val="0"/>
                  <w:marRight w:val="0"/>
                  <w:marTop w:val="0"/>
                  <w:marBottom w:val="0"/>
                  <w:divBdr>
                    <w:top w:val="none" w:sz="0" w:space="0" w:color="auto"/>
                    <w:left w:val="none" w:sz="0" w:space="0" w:color="auto"/>
                    <w:bottom w:val="none" w:sz="0" w:space="0" w:color="auto"/>
                    <w:right w:val="none" w:sz="0" w:space="0" w:color="auto"/>
                  </w:divBdr>
                </w:div>
                <w:div w:id="1028875058">
                  <w:marLeft w:val="0"/>
                  <w:marRight w:val="0"/>
                  <w:marTop w:val="0"/>
                  <w:marBottom w:val="0"/>
                  <w:divBdr>
                    <w:top w:val="none" w:sz="0" w:space="0" w:color="auto"/>
                    <w:left w:val="none" w:sz="0" w:space="0" w:color="auto"/>
                    <w:bottom w:val="none" w:sz="0" w:space="0" w:color="auto"/>
                    <w:right w:val="none" w:sz="0" w:space="0" w:color="auto"/>
                  </w:divBdr>
                </w:div>
                <w:div w:id="1040324095">
                  <w:marLeft w:val="0"/>
                  <w:marRight w:val="0"/>
                  <w:marTop w:val="0"/>
                  <w:marBottom w:val="0"/>
                  <w:divBdr>
                    <w:top w:val="none" w:sz="0" w:space="0" w:color="auto"/>
                    <w:left w:val="none" w:sz="0" w:space="0" w:color="auto"/>
                    <w:bottom w:val="none" w:sz="0" w:space="0" w:color="auto"/>
                    <w:right w:val="none" w:sz="0" w:space="0" w:color="auto"/>
                  </w:divBdr>
                </w:div>
                <w:div w:id="1042944856">
                  <w:marLeft w:val="0"/>
                  <w:marRight w:val="0"/>
                  <w:marTop w:val="0"/>
                  <w:marBottom w:val="0"/>
                  <w:divBdr>
                    <w:top w:val="none" w:sz="0" w:space="0" w:color="auto"/>
                    <w:left w:val="none" w:sz="0" w:space="0" w:color="auto"/>
                    <w:bottom w:val="none" w:sz="0" w:space="0" w:color="auto"/>
                    <w:right w:val="none" w:sz="0" w:space="0" w:color="auto"/>
                  </w:divBdr>
                </w:div>
                <w:div w:id="1045258299">
                  <w:marLeft w:val="0"/>
                  <w:marRight w:val="0"/>
                  <w:marTop w:val="0"/>
                  <w:marBottom w:val="0"/>
                  <w:divBdr>
                    <w:top w:val="none" w:sz="0" w:space="0" w:color="auto"/>
                    <w:left w:val="none" w:sz="0" w:space="0" w:color="auto"/>
                    <w:bottom w:val="none" w:sz="0" w:space="0" w:color="auto"/>
                    <w:right w:val="none" w:sz="0" w:space="0" w:color="auto"/>
                  </w:divBdr>
                </w:div>
                <w:div w:id="1085763277">
                  <w:marLeft w:val="0"/>
                  <w:marRight w:val="0"/>
                  <w:marTop w:val="0"/>
                  <w:marBottom w:val="0"/>
                  <w:divBdr>
                    <w:top w:val="none" w:sz="0" w:space="0" w:color="auto"/>
                    <w:left w:val="none" w:sz="0" w:space="0" w:color="auto"/>
                    <w:bottom w:val="none" w:sz="0" w:space="0" w:color="auto"/>
                    <w:right w:val="none" w:sz="0" w:space="0" w:color="auto"/>
                  </w:divBdr>
                </w:div>
                <w:div w:id="1086682243">
                  <w:marLeft w:val="0"/>
                  <w:marRight w:val="0"/>
                  <w:marTop w:val="0"/>
                  <w:marBottom w:val="0"/>
                  <w:divBdr>
                    <w:top w:val="none" w:sz="0" w:space="0" w:color="auto"/>
                    <w:left w:val="none" w:sz="0" w:space="0" w:color="auto"/>
                    <w:bottom w:val="none" w:sz="0" w:space="0" w:color="auto"/>
                    <w:right w:val="none" w:sz="0" w:space="0" w:color="auto"/>
                  </w:divBdr>
                </w:div>
                <w:div w:id="1087455358">
                  <w:marLeft w:val="0"/>
                  <w:marRight w:val="0"/>
                  <w:marTop w:val="0"/>
                  <w:marBottom w:val="0"/>
                  <w:divBdr>
                    <w:top w:val="none" w:sz="0" w:space="0" w:color="auto"/>
                    <w:left w:val="none" w:sz="0" w:space="0" w:color="auto"/>
                    <w:bottom w:val="none" w:sz="0" w:space="0" w:color="auto"/>
                    <w:right w:val="none" w:sz="0" w:space="0" w:color="auto"/>
                  </w:divBdr>
                </w:div>
                <w:div w:id="1104687940">
                  <w:marLeft w:val="0"/>
                  <w:marRight w:val="0"/>
                  <w:marTop w:val="0"/>
                  <w:marBottom w:val="0"/>
                  <w:divBdr>
                    <w:top w:val="none" w:sz="0" w:space="0" w:color="auto"/>
                    <w:left w:val="none" w:sz="0" w:space="0" w:color="auto"/>
                    <w:bottom w:val="none" w:sz="0" w:space="0" w:color="auto"/>
                    <w:right w:val="none" w:sz="0" w:space="0" w:color="auto"/>
                  </w:divBdr>
                </w:div>
                <w:div w:id="1105268393">
                  <w:marLeft w:val="0"/>
                  <w:marRight w:val="0"/>
                  <w:marTop w:val="0"/>
                  <w:marBottom w:val="0"/>
                  <w:divBdr>
                    <w:top w:val="none" w:sz="0" w:space="0" w:color="auto"/>
                    <w:left w:val="none" w:sz="0" w:space="0" w:color="auto"/>
                    <w:bottom w:val="none" w:sz="0" w:space="0" w:color="auto"/>
                    <w:right w:val="none" w:sz="0" w:space="0" w:color="auto"/>
                  </w:divBdr>
                </w:div>
                <w:div w:id="1114714309">
                  <w:marLeft w:val="0"/>
                  <w:marRight w:val="0"/>
                  <w:marTop w:val="0"/>
                  <w:marBottom w:val="0"/>
                  <w:divBdr>
                    <w:top w:val="none" w:sz="0" w:space="0" w:color="auto"/>
                    <w:left w:val="none" w:sz="0" w:space="0" w:color="auto"/>
                    <w:bottom w:val="none" w:sz="0" w:space="0" w:color="auto"/>
                    <w:right w:val="none" w:sz="0" w:space="0" w:color="auto"/>
                  </w:divBdr>
                </w:div>
                <w:div w:id="1127426756">
                  <w:marLeft w:val="0"/>
                  <w:marRight w:val="0"/>
                  <w:marTop w:val="0"/>
                  <w:marBottom w:val="0"/>
                  <w:divBdr>
                    <w:top w:val="none" w:sz="0" w:space="0" w:color="auto"/>
                    <w:left w:val="none" w:sz="0" w:space="0" w:color="auto"/>
                    <w:bottom w:val="none" w:sz="0" w:space="0" w:color="auto"/>
                    <w:right w:val="none" w:sz="0" w:space="0" w:color="auto"/>
                  </w:divBdr>
                </w:div>
                <w:div w:id="1131363599">
                  <w:marLeft w:val="0"/>
                  <w:marRight w:val="0"/>
                  <w:marTop w:val="0"/>
                  <w:marBottom w:val="0"/>
                  <w:divBdr>
                    <w:top w:val="none" w:sz="0" w:space="0" w:color="auto"/>
                    <w:left w:val="none" w:sz="0" w:space="0" w:color="auto"/>
                    <w:bottom w:val="none" w:sz="0" w:space="0" w:color="auto"/>
                    <w:right w:val="none" w:sz="0" w:space="0" w:color="auto"/>
                  </w:divBdr>
                </w:div>
                <w:div w:id="1135757053">
                  <w:marLeft w:val="0"/>
                  <w:marRight w:val="0"/>
                  <w:marTop w:val="0"/>
                  <w:marBottom w:val="0"/>
                  <w:divBdr>
                    <w:top w:val="none" w:sz="0" w:space="0" w:color="auto"/>
                    <w:left w:val="none" w:sz="0" w:space="0" w:color="auto"/>
                    <w:bottom w:val="none" w:sz="0" w:space="0" w:color="auto"/>
                    <w:right w:val="none" w:sz="0" w:space="0" w:color="auto"/>
                  </w:divBdr>
                </w:div>
                <w:div w:id="1137918374">
                  <w:marLeft w:val="0"/>
                  <w:marRight w:val="0"/>
                  <w:marTop w:val="0"/>
                  <w:marBottom w:val="0"/>
                  <w:divBdr>
                    <w:top w:val="none" w:sz="0" w:space="0" w:color="auto"/>
                    <w:left w:val="none" w:sz="0" w:space="0" w:color="auto"/>
                    <w:bottom w:val="none" w:sz="0" w:space="0" w:color="auto"/>
                    <w:right w:val="none" w:sz="0" w:space="0" w:color="auto"/>
                  </w:divBdr>
                </w:div>
                <w:div w:id="1146236990">
                  <w:marLeft w:val="0"/>
                  <w:marRight w:val="0"/>
                  <w:marTop w:val="0"/>
                  <w:marBottom w:val="0"/>
                  <w:divBdr>
                    <w:top w:val="none" w:sz="0" w:space="0" w:color="auto"/>
                    <w:left w:val="none" w:sz="0" w:space="0" w:color="auto"/>
                    <w:bottom w:val="none" w:sz="0" w:space="0" w:color="auto"/>
                    <w:right w:val="none" w:sz="0" w:space="0" w:color="auto"/>
                  </w:divBdr>
                </w:div>
                <w:div w:id="1148283575">
                  <w:marLeft w:val="0"/>
                  <w:marRight w:val="0"/>
                  <w:marTop w:val="0"/>
                  <w:marBottom w:val="0"/>
                  <w:divBdr>
                    <w:top w:val="none" w:sz="0" w:space="0" w:color="auto"/>
                    <w:left w:val="none" w:sz="0" w:space="0" w:color="auto"/>
                    <w:bottom w:val="none" w:sz="0" w:space="0" w:color="auto"/>
                    <w:right w:val="none" w:sz="0" w:space="0" w:color="auto"/>
                  </w:divBdr>
                </w:div>
                <w:div w:id="1152985747">
                  <w:marLeft w:val="0"/>
                  <w:marRight w:val="0"/>
                  <w:marTop w:val="0"/>
                  <w:marBottom w:val="0"/>
                  <w:divBdr>
                    <w:top w:val="none" w:sz="0" w:space="0" w:color="auto"/>
                    <w:left w:val="none" w:sz="0" w:space="0" w:color="auto"/>
                    <w:bottom w:val="none" w:sz="0" w:space="0" w:color="auto"/>
                    <w:right w:val="none" w:sz="0" w:space="0" w:color="auto"/>
                  </w:divBdr>
                </w:div>
                <w:div w:id="1156343543">
                  <w:marLeft w:val="0"/>
                  <w:marRight w:val="0"/>
                  <w:marTop w:val="0"/>
                  <w:marBottom w:val="0"/>
                  <w:divBdr>
                    <w:top w:val="none" w:sz="0" w:space="0" w:color="auto"/>
                    <w:left w:val="none" w:sz="0" w:space="0" w:color="auto"/>
                    <w:bottom w:val="none" w:sz="0" w:space="0" w:color="auto"/>
                    <w:right w:val="none" w:sz="0" w:space="0" w:color="auto"/>
                  </w:divBdr>
                </w:div>
                <w:div w:id="1174998738">
                  <w:marLeft w:val="0"/>
                  <w:marRight w:val="0"/>
                  <w:marTop w:val="0"/>
                  <w:marBottom w:val="0"/>
                  <w:divBdr>
                    <w:top w:val="none" w:sz="0" w:space="0" w:color="auto"/>
                    <w:left w:val="none" w:sz="0" w:space="0" w:color="auto"/>
                    <w:bottom w:val="none" w:sz="0" w:space="0" w:color="auto"/>
                    <w:right w:val="none" w:sz="0" w:space="0" w:color="auto"/>
                  </w:divBdr>
                </w:div>
                <w:div w:id="1186820659">
                  <w:marLeft w:val="0"/>
                  <w:marRight w:val="0"/>
                  <w:marTop w:val="0"/>
                  <w:marBottom w:val="0"/>
                  <w:divBdr>
                    <w:top w:val="none" w:sz="0" w:space="0" w:color="auto"/>
                    <w:left w:val="none" w:sz="0" w:space="0" w:color="auto"/>
                    <w:bottom w:val="none" w:sz="0" w:space="0" w:color="auto"/>
                    <w:right w:val="none" w:sz="0" w:space="0" w:color="auto"/>
                  </w:divBdr>
                </w:div>
                <w:div w:id="1200049395">
                  <w:marLeft w:val="0"/>
                  <w:marRight w:val="0"/>
                  <w:marTop w:val="0"/>
                  <w:marBottom w:val="0"/>
                  <w:divBdr>
                    <w:top w:val="none" w:sz="0" w:space="0" w:color="auto"/>
                    <w:left w:val="none" w:sz="0" w:space="0" w:color="auto"/>
                    <w:bottom w:val="none" w:sz="0" w:space="0" w:color="auto"/>
                    <w:right w:val="none" w:sz="0" w:space="0" w:color="auto"/>
                  </w:divBdr>
                </w:div>
                <w:div w:id="1203592401">
                  <w:marLeft w:val="0"/>
                  <w:marRight w:val="0"/>
                  <w:marTop w:val="0"/>
                  <w:marBottom w:val="0"/>
                  <w:divBdr>
                    <w:top w:val="none" w:sz="0" w:space="0" w:color="auto"/>
                    <w:left w:val="none" w:sz="0" w:space="0" w:color="auto"/>
                    <w:bottom w:val="none" w:sz="0" w:space="0" w:color="auto"/>
                    <w:right w:val="none" w:sz="0" w:space="0" w:color="auto"/>
                  </w:divBdr>
                </w:div>
                <w:div w:id="1211727219">
                  <w:marLeft w:val="0"/>
                  <w:marRight w:val="0"/>
                  <w:marTop w:val="0"/>
                  <w:marBottom w:val="0"/>
                  <w:divBdr>
                    <w:top w:val="none" w:sz="0" w:space="0" w:color="auto"/>
                    <w:left w:val="none" w:sz="0" w:space="0" w:color="auto"/>
                    <w:bottom w:val="none" w:sz="0" w:space="0" w:color="auto"/>
                    <w:right w:val="none" w:sz="0" w:space="0" w:color="auto"/>
                  </w:divBdr>
                </w:div>
                <w:div w:id="1225096907">
                  <w:marLeft w:val="0"/>
                  <w:marRight w:val="0"/>
                  <w:marTop w:val="0"/>
                  <w:marBottom w:val="0"/>
                  <w:divBdr>
                    <w:top w:val="none" w:sz="0" w:space="0" w:color="auto"/>
                    <w:left w:val="none" w:sz="0" w:space="0" w:color="auto"/>
                    <w:bottom w:val="none" w:sz="0" w:space="0" w:color="auto"/>
                    <w:right w:val="none" w:sz="0" w:space="0" w:color="auto"/>
                  </w:divBdr>
                </w:div>
                <w:div w:id="1271667403">
                  <w:marLeft w:val="0"/>
                  <w:marRight w:val="0"/>
                  <w:marTop w:val="0"/>
                  <w:marBottom w:val="0"/>
                  <w:divBdr>
                    <w:top w:val="none" w:sz="0" w:space="0" w:color="auto"/>
                    <w:left w:val="none" w:sz="0" w:space="0" w:color="auto"/>
                    <w:bottom w:val="none" w:sz="0" w:space="0" w:color="auto"/>
                    <w:right w:val="none" w:sz="0" w:space="0" w:color="auto"/>
                  </w:divBdr>
                </w:div>
                <w:div w:id="1274630103">
                  <w:marLeft w:val="0"/>
                  <w:marRight w:val="0"/>
                  <w:marTop w:val="0"/>
                  <w:marBottom w:val="0"/>
                  <w:divBdr>
                    <w:top w:val="none" w:sz="0" w:space="0" w:color="auto"/>
                    <w:left w:val="none" w:sz="0" w:space="0" w:color="auto"/>
                    <w:bottom w:val="none" w:sz="0" w:space="0" w:color="auto"/>
                    <w:right w:val="none" w:sz="0" w:space="0" w:color="auto"/>
                  </w:divBdr>
                </w:div>
                <w:div w:id="1278757872">
                  <w:marLeft w:val="0"/>
                  <w:marRight w:val="0"/>
                  <w:marTop w:val="0"/>
                  <w:marBottom w:val="0"/>
                  <w:divBdr>
                    <w:top w:val="none" w:sz="0" w:space="0" w:color="auto"/>
                    <w:left w:val="none" w:sz="0" w:space="0" w:color="auto"/>
                    <w:bottom w:val="none" w:sz="0" w:space="0" w:color="auto"/>
                    <w:right w:val="none" w:sz="0" w:space="0" w:color="auto"/>
                  </w:divBdr>
                </w:div>
                <w:div w:id="1279483991">
                  <w:marLeft w:val="0"/>
                  <w:marRight w:val="0"/>
                  <w:marTop w:val="0"/>
                  <w:marBottom w:val="0"/>
                  <w:divBdr>
                    <w:top w:val="none" w:sz="0" w:space="0" w:color="auto"/>
                    <w:left w:val="none" w:sz="0" w:space="0" w:color="auto"/>
                    <w:bottom w:val="none" w:sz="0" w:space="0" w:color="auto"/>
                    <w:right w:val="none" w:sz="0" w:space="0" w:color="auto"/>
                  </w:divBdr>
                </w:div>
                <w:div w:id="1285116508">
                  <w:marLeft w:val="0"/>
                  <w:marRight w:val="0"/>
                  <w:marTop w:val="0"/>
                  <w:marBottom w:val="0"/>
                  <w:divBdr>
                    <w:top w:val="none" w:sz="0" w:space="0" w:color="auto"/>
                    <w:left w:val="none" w:sz="0" w:space="0" w:color="auto"/>
                    <w:bottom w:val="none" w:sz="0" w:space="0" w:color="auto"/>
                    <w:right w:val="none" w:sz="0" w:space="0" w:color="auto"/>
                  </w:divBdr>
                </w:div>
                <w:div w:id="1309819331">
                  <w:marLeft w:val="0"/>
                  <w:marRight w:val="0"/>
                  <w:marTop w:val="0"/>
                  <w:marBottom w:val="0"/>
                  <w:divBdr>
                    <w:top w:val="none" w:sz="0" w:space="0" w:color="auto"/>
                    <w:left w:val="none" w:sz="0" w:space="0" w:color="auto"/>
                    <w:bottom w:val="none" w:sz="0" w:space="0" w:color="auto"/>
                    <w:right w:val="none" w:sz="0" w:space="0" w:color="auto"/>
                  </w:divBdr>
                </w:div>
                <w:div w:id="1332678189">
                  <w:marLeft w:val="0"/>
                  <w:marRight w:val="0"/>
                  <w:marTop w:val="0"/>
                  <w:marBottom w:val="0"/>
                  <w:divBdr>
                    <w:top w:val="none" w:sz="0" w:space="0" w:color="auto"/>
                    <w:left w:val="none" w:sz="0" w:space="0" w:color="auto"/>
                    <w:bottom w:val="none" w:sz="0" w:space="0" w:color="auto"/>
                    <w:right w:val="none" w:sz="0" w:space="0" w:color="auto"/>
                  </w:divBdr>
                </w:div>
                <w:div w:id="1340698292">
                  <w:marLeft w:val="0"/>
                  <w:marRight w:val="0"/>
                  <w:marTop w:val="0"/>
                  <w:marBottom w:val="0"/>
                  <w:divBdr>
                    <w:top w:val="none" w:sz="0" w:space="0" w:color="auto"/>
                    <w:left w:val="none" w:sz="0" w:space="0" w:color="auto"/>
                    <w:bottom w:val="none" w:sz="0" w:space="0" w:color="auto"/>
                    <w:right w:val="none" w:sz="0" w:space="0" w:color="auto"/>
                  </w:divBdr>
                </w:div>
                <w:div w:id="1342659084">
                  <w:marLeft w:val="0"/>
                  <w:marRight w:val="0"/>
                  <w:marTop w:val="0"/>
                  <w:marBottom w:val="0"/>
                  <w:divBdr>
                    <w:top w:val="none" w:sz="0" w:space="0" w:color="auto"/>
                    <w:left w:val="none" w:sz="0" w:space="0" w:color="auto"/>
                    <w:bottom w:val="none" w:sz="0" w:space="0" w:color="auto"/>
                    <w:right w:val="none" w:sz="0" w:space="0" w:color="auto"/>
                  </w:divBdr>
                </w:div>
                <w:div w:id="1356157673">
                  <w:marLeft w:val="0"/>
                  <w:marRight w:val="0"/>
                  <w:marTop w:val="0"/>
                  <w:marBottom w:val="0"/>
                  <w:divBdr>
                    <w:top w:val="none" w:sz="0" w:space="0" w:color="auto"/>
                    <w:left w:val="none" w:sz="0" w:space="0" w:color="auto"/>
                    <w:bottom w:val="none" w:sz="0" w:space="0" w:color="auto"/>
                    <w:right w:val="none" w:sz="0" w:space="0" w:color="auto"/>
                  </w:divBdr>
                </w:div>
                <w:div w:id="1366254090">
                  <w:marLeft w:val="0"/>
                  <w:marRight w:val="0"/>
                  <w:marTop w:val="0"/>
                  <w:marBottom w:val="0"/>
                  <w:divBdr>
                    <w:top w:val="none" w:sz="0" w:space="0" w:color="auto"/>
                    <w:left w:val="none" w:sz="0" w:space="0" w:color="auto"/>
                    <w:bottom w:val="none" w:sz="0" w:space="0" w:color="auto"/>
                    <w:right w:val="none" w:sz="0" w:space="0" w:color="auto"/>
                  </w:divBdr>
                </w:div>
                <w:div w:id="1370490725">
                  <w:marLeft w:val="0"/>
                  <w:marRight w:val="0"/>
                  <w:marTop w:val="0"/>
                  <w:marBottom w:val="0"/>
                  <w:divBdr>
                    <w:top w:val="none" w:sz="0" w:space="0" w:color="auto"/>
                    <w:left w:val="none" w:sz="0" w:space="0" w:color="auto"/>
                    <w:bottom w:val="none" w:sz="0" w:space="0" w:color="auto"/>
                    <w:right w:val="none" w:sz="0" w:space="0" w:color="auto"/>
                  </w:divBdr>
                </w:div>
                <w:div w:id="1379432033">
                  <w:marLeft w:val="0"/>
                  <w:marRight w:val="0"/>
                  <w:marTop w:val="0"/>
                  <w:marBottom w:val="0"/>
                  <w:divBdr>
                    <w:top w:val="none" w:sz="0" w:space="0" w:color="auto"/>
                    <w:left w:val="none" w:sz="0" w:space="0" w:color="auto"/>
                    <w:bottom w:val="none" w:sz="0" w:space="0" w:color="auto"/>
                    <w:right w:val="none" w:sz="0" w:space="0" w:color="auto"/>
                  </w:divBdr>
                </w:div>
                <w:div w:id="1389299166">
                  <w:marLeft w:val="0"/>
                  <w:marRight w:val="0"/>
                  <w:marTop w:val="0"/>
                  <w:marBottom w:val="0"/>
                  <w:divBdr>
                    <w:top w:val="none" w:sz="0" w:space="0" w:color="auto"/>
                    <w:left w:val="none" w:sz="0" w:space="0" w:color="auto"/>
                    <w:bottom w:val="none" w:sz="0" w:space="0" w:color="auto"/>
                    <w:right w:val="none" w:sz="0" w:space="0" w:color="auto"/>
                  </w:divBdr>
                </w:div>
                <w:div w:id="1411927485">
                  <w:marLeft w:val="0"/>
                  <w:marRight w:val="0"/>
                  <w:marTop w:val="0"/>
                  <w:marBottom w:val="0"/>
                  <w:divBdr>
                    <w:top w:val="none" w:sz="0" w:space="0" w:color="auto"/>
                    <w:left w:val="none" w:sz="0" w:space="0" w:color="auto"/>
                    <w:bottom w:val="none" w:sz="0" w:space="0" w:color="auto"/>
                    <w:right w:val="none" w:sz="0" w:space="0" w:color="auto"/>
                  </w:divBdr>
                </w:div>
                <w:div w:id="1433669369">
                  <w:marLeft w:val="0"/>
                  <w:marRight w:val="0"/>
                  <w:marTop w:val="0"/>
                  <w:marBottom w:val="0"/>
                  <w:divBdr>
                    <w:top w:val="none" w:sz="0" w:space="0" w:color="auto"/>
                    <w:left w:val="none" w:sz="0" w:space="0" w:color="auto"/>
                    <w:bottom w:val="none" w:sz="0" w:space="0" w:color="auto"/>
                    <w:right w:val="none" w:sz="0" w:space="0" w:color="auto"/>
                  </w:divBdr>
                </w:div>
                <w:div w:id="1436443772">
                  <w:marLeft w:val="0"/>
                  <w:marRight w:val="0"/>
                  <w:marTop w:val="0"/>
                  <w:marBottom w:val="0"/>
                  <w:divBdr>
                    <w:top w:val="none" w:sz="0" w:space="0" w:color="auto"/>
                    <w:left w:val="none" w:sz="0" w:space="0" w:color="auto"/>
                    <w:bottom w:val="none" w:sz="0" w:space="0" w:color="auto"/>
                    <w:right w:val="none" w:sz="0" w:space="0" w:color="auto"/>
                  </w:divBdr>
                </w:div>
                <w:div w:id="1445467259">
                  <w:marLeft w:val="0"/>
                  <w:marRight w:val="0"/>
                  <w:marTop w:val="0"/>
                  <w:marBottom w:val="0"/>
                  <w:divBdr>
                    <w:top w:val="none" w:sz="0" w:space="0" w:color="auto"/>
                    <w:left w:val="none" w:sz="0" w:space="0" w:color="auto"/>
                    <w:bottom w:val="none" w:sz="0" w:space="0" w:color="auto"/>
                    <w:right w:val="none" w:sz="0" w:space="0" w:color="auto"/>
                  </w:divBdr>
                </w:div>
                <w:div w:id="1454903235">
                  <w:marLeft w:val="0"/>
                  <w:marRight w:val="0"/>
                  <w:marTop w:val="0"/>
                  <w:marBottom w:val="0"/>
                  <w:divBdr>
                    <w:top w:val="none" w:sz="0" w:space="0" w:color="auto"/>
                    <w:left w:val="none" w:sz="0" w:space="0" w:color="auto"/>
                    <w:bottom w:val="none" w:sz="0" w:space="0" w:color="auto"/>
                    <w:right w:val="none" w:sz="0" w:space="0" w:color="auto"/>
                  </w:divBdr>
                </w:div>
                <w:div w:id="1464620783">
                  <w:marLeft w:val="0"/>
                  <w:marRight w:val="0"/>
                  <w:marTop w:val="0"/>
                  <w:marBottom w:val="0"/>
                  <w:divBdr>
                    <w:top w:val="none" w:sz="0" w:space="0" w:color="auto"/>
                    <w:left w:val="none" w:sz="0" w:space="0" w:color="auto"/>
                    <w:bottom w:val="none" w:sz="0" w:space="0" w:color="auto"/>
                    <w:right w:val="none" w:sz="0" w:space="0" w:color="auto"/>
                  </w:divBdr>
                </w:div>
                <w:div w:id="1490093211">
                  <w:marLeft w:val="0"/>
                  <w:marRight w:val="0"/>
                  <w:marTop w:val="0"/>
                  <w:marBottom w:val="0"/>
                  <w:divBdr>
                    <w:top w:val="none" w:sz="0" w:space="0" w:color="auto"/>
                    <w:left w:val="none" w:sz="0" w:space="0" w:color="auto"/>
                    <w:bottom w:val="none" w:sz="0" w:space="0" w:color="auto"/>
                    <w:right w:val="none" w:sz="0" w:space="0" w:color="auto"/>
                  </w:divBdr>
                </w:div>
                <w:div w:id="1501894379">
                  <w:marLeft w:val="0"/>
                  <w:marRight w:val="0"/>
                  <w:marTop w:val="0"/>
                  <w:marBottom w:val="0"/>
                  <w:divBdr>
                    <w:top w:val="none" w:sz="0" w:space="0" w:color="auto"/>
                    <w:left w:val="none" w:sz="0" w:space="0" w:color="auto"/>
                    <w:bottom w:val="none" w:sz="0" w:space="0" w:color="auto"/>
                    <w:right w:val="none" w:sz="0" w:space="0" w:color="auto"/>
                  </w:divBdr>
                </w:div>
                <w:div w:id="1504513034">
                  <w:marLeft w:val="0"/>
                  <w:marRight w:val="0"/>
                  <w:marTop w:val="0"/>
                  <w:marBottom w:val="0"/>
                  <w:divBdr>
                    <w:top w:val="none" w:sz="0" w:space="0" w:color="auto"/>
                    <w:left w:val="none" w:sz="0" w:space="0" w:color="auto"/>
                    <w:bottom w:val="none" w:sz="0" w:space="0" w:color="auto"/>
                    <w:right w:val="none" w:sz="0" w:space="0" w:color="auto"/>
                  </w:divBdr>
                </w:div>
                <w:div w:id="1528831500">
                  <w:marLeft w:val="0"/>
                  <w:marRight w:val="0"/>
                  <w:marTop w:val="0"/>
                  <w:marBottom w:val="0"/>
                  <w:divBdr>
                    <w:top w:val="none" w:sz="0" w:space="0" w:color="auto"/>
                    <w:left w:val="none" w:sz="0" w:space="0" w:color="auto"/>
                    <w:bottom w:val="none" w:sz="0" w:space="0" w:color="auto"/>
                    <w:right w:val="none" w:sz="0" w:space="0" w:color="auto"/>
                  </w:divBdr>
                </w:div>
                <w:div w:id="1551189352">
                  <w:marLeft w:val="0"/>
                  <w:marRight w:val="0"/>
                  <w:marTop w:val="0"/>
                  <w:marBottom w:val="0"/>
                  <w:divBdr>
                    <w:top w:val="none" w:sz="0" w:space="0" w:color="auto"/>
                    <w:left w:val="none" w:sz="0" w:space="0" w:color="auto"/>
                    <w:bottom w:val="none" w:sz="0" w:space="0" w:color="auto"/>
                    <w:right w:val="none" w:sz="0" w:space="0" w:color="auto"/>
                  </w:divBdr>
                </w:div>
                <w:div w:id="1551191835">
                  <w:marLeft w:val="0"/>
                  <w:marRight w:val="0"/>
                  <w:marTop w:val="0"/>
                  <w:marBottom w:val="0"/>
                  <w:divBdr>
                    <w:top w:val="none" w:sz="0" w:space="0" w:color="auto"/>
                    <w:left w:val="none" w:sz="0" w:space="0" w:color="auto"/>
                    <w:bottom w:val="none" w:sz="0" w:space="0" w:color="auto"/>
                    <w:right w:val="none" w:sz="0" w:space="0" w:color="auto"/>
                  </w:divBdr>
                </w:div>
                <w:div w:id="1557542890">
                  <w:marLeft w:val="0"/>
                  <w:marRight w:val="0"/>
                  <w:marTop w:val="0"/>
                  <w:marBottom w:val="0"/>
                  <w:divBdr>
                    <w:top w:val="none" w:sz="0" w:space="0" w:color="auto"/>
                    <w:left w:val="none" w:sz="0" w:space="0" w:color="auto"/>
                    <w:bottom w:val="none" w:sz="0" w:space="0" w:color="auto"/>
                    <w:right w:val="none" w:sz="0" w:space="0" w:color="auto"/>
                  </w:divBdr>
                </w:div>
                <w:div w:id="1565994585">
                  <w:marLeft w:val="0"/>
                  <w:marRight w:val="0"/>
                  <w:marTop w:val="0"/>
                  <w:marBottom w:val="0"/>
                  <w:divBdr>
                    <w:top w:val="none" w:sz="0" w:space="0" w:color="auto"/>
                    <w:left w:val="none" w:sz="0" w:space="0" w:color="auto"/>
                    <w:bottom w:val="none" w:sz="0" w:space="0" w:color="auto"/>
                    <w:right w:val="none" w:sz="0" w:space="0" w:color="auto"/>
                  </w:divBdr>
                </w:div>
                <w:div w:id="1575243932">
                  <w:marLeft w:val="0"/>
                  <w:marRight w:val="0"/>
                  <w:marTop w:val="0"/>
                  <w:marBottom w:val="0"/>
                  <w:divBdr>
                    <w:top w:val="none" w:sz="0" w:space="0" w:color="auto"/>
                    <w:left w:val="none" w:sz="0" w:space="0" w:color="auto"/>
                    <w:bottom w:val="none" w:sz="0" w:space="0" w:color="auto"/>
                    <w:right w:val="none" w:sz="0" w:space="0" w:color="auto"/>
                  </w:divBdr>
                </w:div>
                <w:div w:id="1583373161">
                  <w:marLeft w:val="0"/>
                  <w:marRight w:val="0"/>
                  <w:marTop w:val="0"/>
                  <w:marBottom w:val="0"/>
                  <w:divBdr>
                    <w:top w:val="none" w:sz="0" w:space="0" w:color="auto"/>
                    <w:left w:val="none" w:sz="0" w:space="0" w:color="auto"/>
                    <w:bottom w:val="none" w:sz="0" w:space="0" w:color="auto"/>
                    <w:right w:val="none" w:sz="0" w:space="0" w:color="auto"/>
                  </w:divBdr>
                </w:div>
                <w:div w:id="1583485527">
                  <w:marLeft w:val="0"/>
                  <w:marRight w:val="0"/>
                  <w:marTop w:val="0"/>
                  <w:marBottom w:val="0"/>
                  <w:divBdr>
                    <w:top w:val="none" w:sz="0" w:space="0" w:color="auto"/>
                    <w:left w:val="none" w:sz="0" w:space="0" w:color="auto"/>
                    <w:bottom w:val="none" w:sz="0" w:space="0" w:color="auto"/>
                    <w:right w:val="none" w:sz="0" w:space="0" w:color="auto"/>
                  </w:divBdr>
                </w:div>
                <w:div w:id="1591430157">
                  <w:marLeft w:val="0"/>
                  <w:marRight w:val="0"/>
                  <w:marTop w:val="0"/>
                  <w:marBottom w:val="0"/>
                  <w:divBdr>
                    <w:top w:val="none" w:sz="0" w:space="0" w:color="auto"/>
                    <w:left w:val="none" w:sz="0" w:space="0" w:color="auto"/>
                    <w:bottom w:val="none" w:sz="0" w:space="0" w:color="auto"/>
                    <w:right w:val="none" w:sz="0" w:space="0" w:color="auto"/>
                  </w:divBdr>
                </w:div>
                <w:div w:id="1597833933">
                  <w:marLeft w:val="0"/>
                  <w:marRight w:val="0"/>
                  <w:marTop w:val="0"/>
                  <w:marBottom w:val="0"/>
                  <w:divBdr>
                    <w:top w:val="none" w:sz="0" w:space="0" w:color="auto"/>
                    <w:left w:val="none" w:sz="0" w:space="0" w:color="auto"/>
                    <w:bottom w:val="none" w:sz="0" w:space="0" w:color="auto"/>
                    <w:right w:val="none" w:sz="0" w:space="0" w:color="auto"/>
                  </w:divBdr>
                </w:div>
                <w:div w:id="1600261838">
                  <w:marLeft w:val="0"/>
                  <w:marRight w:val="0"/>
                  <w:marTop w:val="0"/>
                  <w:marBottom w:val="0"/>
                  <w:divBdr>
                    <w:top w:val="none" w:sz="0" w:space="0" w:color="auto"/>
                    <w:left w:val="none" w:sz="0" w:space="0" w:color="auto"/>
                    <w:bottom w:val="none" w:sz="0" w:space="0" w:color="auto"/>
                    <w:right w:val="none" w:sz="0" w:space="0" w:color="auto"/>
                  </w:divBdr>
                </w:div>
                <w:div w:id="1623609249">
                  <w:marLeft w:val="0"/>
                  <w:marRight w:val="0"/>
                  <w:marTop w:val="0"/>
                  <w:marBottom w:val="0"/>
                  <w:divBdr>
                    <w:top w:val="none" w:sz="0" w:space="0" w:color="auto"/>
                    <w:left w:val="none" w:sz="0" w:space="0" w:color="auto"/>
                    <w:bottom w:val="none" w:sz="0" w:space="0" w:color="auto"/>
                    <w:right w:val="none" w:sz="0" w:space="0" w:color="auto"/>
                  </w:divBdr>
                </w:div>
                <w:div w:id="1639604719">
                  <w:marLeft w:val="0"/>
                  <w:marRight w:val="0"/>
                  <w:marTop w:val="0"/>
                  <w:marBottom w:val="0"/>
                  <w:divBdr>
                    <w:top w:val="none" w:sz="0" w:space="0" w:color="auto"/>
                    <w:left w:val="none" w:sz="0" w:space="0" w:color="auto"/>
                    <w:bottom w:val="none" w:sz="0" w:space="0" w:color="auto"/>
                    <w:right w:val="none" w:sz="0" w:space="0" w:color="auto"/>
                  </w:divBdr>
                </w:div>
                <w:div w:id="1645549520">
                  <w:marLeft w:val="0"/>
                  <w:marRight w:val="0"/>
                  <w:marTop w:val="0"/>
                  <w:marBottom w:val="0"/>
                  <w:divBdr>
                    <w:top w:val="none" w:sz="0" w:space="0" w:color="auto"/>
                    <w:left w:val="none" w:sz="0" w:space="0" w:color="auto"/>
                    <w:bottom w:val="none" w:sz="0" w:space="0" w:color="auto"/>
                    <w:right w:val="none" w:sz="0" w:space="0" w:color="auto"/>
                  </w:divBdr>
                </w:div>
                <w:div w:id="1687445217">
                  <w:marLeft w:val="0"/>
                  <w:marRight w:val="0"/>
                  <w:marTop w:val="0"/>
                  <w:marBottom w:val="0"/>
                  <w:divBdr>
                    <w:top w:val="none" w:sz="0" w:space="0" w:color="auto"/>
                    <w:left w:val="none" w:sz="0" w:space="0" w:color="auto"/>
                    <w:bottom w:val="none" w:sz="0" w:space="0" w:color="auto"/>
                    <w:right w:val="none" w:sz="0" w:space="0" w:color="auto"/>
                  </w:divBdr>
                </w:div>
                <w:div w:id="1697123363">
                  <w:marLeft w:val="0"/>
                  <w:marRight w:val="0"/>
                  <w:marTop w:val="0"/>
                  <w:marBottom w:val="0"/>
                  <w:divBdr>
                    <w:top w:val="none" w:sz="0" w:space="0" w:color="auto"/>
                    <w:left w:val="none" w:sz="0" w:space="0" w:color="auto"/>
                    <w:bottom w:val="none" w:sz="0" w:space="0" w:color="auto"/>
                    <w:right w:val="none" w:sz="0" w:space="0" w:color="auto"/>
                  </w:divBdr>
                </w:div>
                <w:div w:id="1700352845">
                  <w:marLeft w:val="0"/>
                  <w:marRight w:val="0"/>
                  <w:marTop w:val="0"/>
                  <w:marBottom w:val="0"/>
                  <w:divBdr>
                    <w:top w:val="none" w:sz="0" w:space="0" w:color="auto"/>
                    <w:left w:val="none" w:sz="0" w:space="0" w:color="auto"/>
                    <w:bottom w:val="none" w:sz="0" w:space="0" w:color="auto"/>
                    <w:right w:val="none" w:sz="0" w:space="0" w:color="auto"/>
                  </w:divBdr>
                </w:div>
                <w:div w:id="1723793854">
                  <w:marLeft w:val="0"/>
                  <w:marRight w:val="0"/>
                  <w:marTop w:val="0"/>
                  <w:marBottom w:val="0"/>
                  <w:divBdr>
                    <w:top w:val="none" w:sz="0" w:space="0" w:color="auto"/>
                    <w:left w:val="none" w:sz="0" w:space="0" w:color="auto"/>
                    <w:bottom w:val="none" w:sz="0" w:space="0" w:color="auto"/>
                    <w:right w:val="none" w:sz="0" w:space="0" w:color="auto"/>
                  </w:divBdr>
                </w:div>
                <w:div w:id="1726679264">
                  <w:marLeft w:val="0"/>
                  <w:marRight w:val="0"/>
                  <w:marTop w:val="0"/>
                  <w:marBottom w:val="0"/>
                  <w:divBdr>
                    <w:top w:val="none" w:sz="0" w:space="0" w:color="auto"/>
                    <w:left w:val="none" w:sz="0" w:space="0" w:color="auto"/>
                    <w:bottom w:val="none" w:sz="0" w:space="0" w:color="auto"/>
                    <w:right w:val="none" w:sz="0" w:space="0" w:color="auto"/>
                  </w:divBdr>
                </w:div>
                <w:div w:id="1733503520">
                  <w:marLeft w:val="0"/>
                  <w:marRight w:val="0"/>
                  <w:marTop w:val="0"/>
                  <w:marBottom w:val="0"/>
                  <w:divBdr>
                    <w:top w:val="none" w:sz="0" w:space="0" w:color="auto"/>
                    <w:left w:val="none" w:sz="0" w:space="0" w:color="auto"/>
                    <w:bottom w:val="none" w:sz="0" w:space="0" w:color="auto"/>
                    <w:right w:val="none" w:sz="0" w:space="0" w:color="auto"/>
                  </w:divBdr>
                </w:div>
                <w:div w:id="1742176023">
                  <w:marLeft w:val="0"/>
                  <w:marRight w:val="0"/>
                  <w:marTop w:val="0"/>
                  <w:marBottom w:val="0"/>
                  <w:divBdr>
                    <w:top w:val="none" w:sz="0" w:space="0" w:color="auto"/>
                    <w:left w:val="none" w:sz="0" w:space="0" w:color="auto"/>
                    <w:bottom w:val="none" w:sz="0" w:space="0" w:color="auto"/>
                    <w:right w:val="none" w:sz="0" w:space="0" w:color="auto"/>
                  </w:divBdr>
                </w:div>
                <w:div w:id="1743286686">
                  <w:marLeft w:val="0"/>
                  <w:marRight w:val="0"/>
                  <w:marTop w:val="0"/>
                  <w:marBottom w:val="0"/>
                  <w:divBdr>
                    <w:top w:val="none" w:sz="0" w:space="0" w:color="auto"/>
                    <w:left w:val="none" w:sz="0" w:space="0" w:color="auto"/>
                    <w:bottom w:val="none" w:sz="0" w:space="0" w:color="auto"/>
                    <w:right w:val="none" w:sz="0" w:space="0" w:color="auto"/>
                  </w:divBdr>
                </w:div>
                <w:div w:id="1744524527">
                  <w:marLeft w:val="0"/>
                  <w:marRight w:val="0"/>
                  <w:marTop w:val="0"/>
                  <w:marBottom w:val="0"/>
                  <w:divBdr>
                    <w:top w:val="none" w:sz="0" w:space="0" w:color="auto"/>
                    <w:left w:val="none" w:sz="0" w:space="0" w:color="auto"/>
                    <w:bottom w:val="none" w:sz="0" w:space="0" w:color="auto"/>
                    <w:right w:val="none" w:sz="0" w:space="0" w:color="auto"/>
                  </w:divBdr>
                </w:div>
                <w:div w:id="1746102086">
                  <w:marLeft w:val="0"/>
                  <w:marRight w:val="0"/>
                  <w:marTop w:val="0"/>
                  <w:marBottom w:val="0"/>
                  <w:divBdr>
                    <w:top w:val="none" w:sz="0" w:space="0" w:color="auto"/>
                    <w:left w:val="none" w:sz="0" w:space="0" w:color="auto"/>
                    <w:bottom w:val="none" w:sz="0" w:space="0" w:color="auto"/>
                    <w:right w:val="none" w:sz="0" w:space="0" w:color="auto"/>
                  </w:divBdr>
                </w:div>
                <w:div w:id="1779376630">
                  <w:marLeft w:val="0"/>
                  <w:marRight w:val="0"/>
                  <w:marTop w:val="0"/>
                  <w:marBottom w:val="0"/>
                  <w:divBdr>
                    <w:top w:val="none" w:sz="0" w:space="0" w:color="auto"/>
                    <w:left w:val="none" w:sz="0" w:space="0" w:color="auto"/>
                    <w:bottom w:val="none" w:sz="0" w:space="0" w:color="auto"/>
                    <w:right w:val="none" w:sz="0" w:space="0" w:color="auto"/>
                  </w:divBdr>
                </w:div>
                <w:div w:id="1780710966">
                  <w:marLeft w:val="0"/>
                  <w:marRight w:val="0"/>
                  <w:marTop w:val="0"/>
                  <w:marBottom w:val="0"/>
                  <w:divBdr>
                    <w:top w:val="none" w:sz="0" w:space="0" w:color="auto"/>
                    <w:left w:val="none" w:sz="0" w:space="0" w:color="auto"/>
                    <w:bottom w:val="none" w:sz="0" w:space="0" w:color="auto"/>
                    <w:right w:val="none" w:sz="0" w:space="0" w:color="auto"/>
                  </w:divBdr>
                </w:div>
                <w:div w:id="1782457767">
                  <w:marLeft w:val="0"/>
                  <w:marRight w:val="0"/>
                  <w:marTop w:val="0"/>
                  <w:marBottom w:val="0"/>
                  <w:divBdr>
                    <w:top w:val="none" w:sz="0" w:space="0" w:color="auto"/>
                    <w:left w:val="none" w:sz="0" w:space="0" w:color="auto"/>
                    <w:bottom w:val="none" w:sz="0" w:space="0" w:color="auto"/>
                    <w:right w:val="none" w:sz="0" w:space="0" w:color="auto"/>
                  </w:divBdr>
                </w:div>
                <w:div w:id="1783527390">
                  <w:marLeft w:val="0"/>
                  <w:marRight w:val="0"/>
                  <w:marTop w:val="0"/>
                  <w:marBottom w:val="0"/>
                  <w:divBdr>
                    <w:top w:val="none" w:sz="0" w:space="0" w:color="auto"/>
                    <w:left w:val="none" w:sz="0" w:space="0" w:color="auto"/>
                    <w:bottom w:val="none" w:sz="0" w:space="0" w:color="auto"/>
                    <w:right w:val="none" w:sz="0" w:space="0" w:color="auto"/>
                  </w:divBdr>
                </w:div>
                <w:div w:id="1784766414">
                  <w:marLeft w:val="0"/>
                  <w:marRight w:val="0"/>
                  <w:marTop w:val="0"/>
                  <w:marBottom w:val="0"/>
                  <w:divBdr>
                    <w:top w:val="none" w:sz="0" w:space="0" w:color="auto"/>
                    <w:left w:val="none" w:sz="0" w:space="0" w:color="auto"/>
                    <w:bottom w:val="none" w:sz="0" w:space="0" w:color="auto"/>
                    <w:right w:val="none" w:sz="0" w:space="0" w:color="auto"/>
                  </w:divBdr>
                </w:div>
                <w:div w:id="1793786352">
                  <w:marLeft w:val="0"/>
                  <w:marRight w:val="0"/>
                  <w:marTop w:val="0"/>
                  <w:marBottom w:val="0"/>
                  <w:divBdr>
                    <w:top w:val="none" w:sz="0" w:space="0" w:color="auto"/>
                    <w:left w:val="none" w:sz="0" w:space="0" w:color="auto"/>
                    <w:bottom w:val="none" w:sz="0" w:space="0" w:color="auto"/>
                    <w:right w:val="none" w:sz="0" w:space="0" w:color="auto"/>
                  </w:divBdr>
                </w:div>
                <w:div w:id="1811631681">
                  <w:marLeft w:val="0"/>
                  <w:marRight w:val="0"/>
                  <w:marTop w:val="0"/>
                  <w:marBottom w:val="0"/>
                  <w:divBdr>
                    <w:top w:val="none" w:sz="0" w:space="0" w:color="auto"/>
                    <w:left w:val="none" w:sz="0" w:space="0" w:color="auto"/>
                    <w:bottom w:val="none" w:sz="0" w:space="0" w:color="auto"/>
                    <w:right w:val="none" w:sz="0" w:space="0" w:color="auto"/>
                  </w:divBdr>
                </w:div>
                <w:div w:id="1835143815">
                  <w:marLeft w:val="0"/>
                  <w:marRight w:val="0"/>
                  <w:marTop w:val="0"/>
                  <w:marBottom w:val="0"/>
                  <w:divBdr>
                    <w:top w:val="none" w:sz="0" w:space="0" w:color="auto"/>
                    <w:left w:val="none" w:sz="0" w:space="0" w:color="auto"/>
                    <w:bottom w:val="none" w:sz="0" w:space="0" w:color="auto"/>
                    <w:right w:val="none" w:sz="0" w:space="0" w:color="auto"/>
                  </w:divBdr>
                </w:div>
                <w:div w:id="1851409638">
                  <w:marLeft w:val="0"/>
                  <w:marRight w:val="0"/>
                  <w:marTop w:val="0"/>
                  <w:marBottom w:val="0"/>
                  <w:divBdr>
                    <w:top w:val="none" w:sz="0" w:space="0" w:color="auto"/>
                    <w:left w:val="none" w:sz="0" w:space="0" w:color="auto"/>
                    <w:bottom w:val="none" w:sz="0" w:space="0" w:color="auto"/>
                    <w:right w:val="none" w:sz="0" w:space="0" w:color="auto"/>
                  </w:divBdr>
                </w:div>
                <w:div w:id="1858884141">
                  <w:marLeft w:val="0"/>
                  <w:marRight w:val="0"/>
                  <w:marTop w:val="0"/>
                  <w:marBottom w:val="0"/>
                  <w:divBdr>
                    <w:top w:val="none" w:sz="0" w:space="0" w:color="auto"/>
                    <w:left w:val="none" w:sz="0" w:space="0" w:color="auto"/>
                    <w:bottom w:val="none" w:sz="0" w:space="0" w:color="auto"/>
                    <w:right w:val="none" w:sz="0" w:space="0" w:color="auto"/>
                  </w:divBdr>
                </w:div>
                <w:div w:id="1865707092">
                  <w:marLeft w:val="0"/>
                  <w:marRight w:val="0"/>
                  <w:marTop w:val="0"/>
                  <w:marBottom w:val="0"/>
                  <w:divBdr>
                    <w:top w:val="none" w:sz="0" w:space="0" w:color="auto"/>
                    <w:left w:val="none" w:sz="0" w:space="0" w:color="auto"/>
                    <w:bottom w:val="none" w:sz="0" w:space="0" w:color="auto"/>
                    <w:right w:val="none" w:sz="0" w:space="0" w:color="auto"/>
                  </w:divBdr>
                </w:div>
                <w:div w:id="1870488464">
                  <w:marLeft w:val="0"/>
                  <w:marRight w:val="0"/>
                  <w:marTop w:val="0"/>
                  <w:marBottom w:val="0"/>
                  <w:divBdr>
                    <w:top w:val="none" w:sz="0" w:space="0" w:color="auto"/>
                    <w:left w:val="none" w:sz="0" w:space="0" w:color="auto"/>
                    <w:bottom w:val="none" w:sz="0" w:space="0" w:color="auto"/>
                    <w:right w:val="none" w:sz="0" w:space="0" w:color="auto"/>
                  </w:divBdr>
                </w:div>
                <w:div w:id="1871411015">
                  <w:marLeft w:val="0"/>
                  <w:marRight w:val="0"/>
                  <w:marTop w:val="0"/>
                  <w:marBottom w:val="0"/>
                  <w:divBdr>
                    <w:top w:val="none" w:sz="0" w:space="0" w:color="auto"/>
                    <w:left w:val="none" w:sz="0" w:space="0" w:color="auto"/>
                    <w:bottom w:val="none" w:sz="0" w:space="0" w:color="auto"/>
                    <w:right w:val="none" w:sz="0" w:space="0" w:color="auto"/>
                  </w:divBdr>
                </w:div>
                <w:div w:id="1880701552">
                  <w:marLeft w:val="0"/>
                  <w:marRight w:val="0"/>
                  <w:marTop w:val="0"/>
                  <w:marBottom w:val="0"/>
                  <w:divBdr>
                    <w:top w:val="none" w:sz="0" w:space="0" w:color="auto"/>
                    <w:left w:val="none" w:sz="0" w:space="0" w:color="auto"/>
                    <w:bottom w:val="none" w:sz="0" w:space="0" w:color="auto"/>
                    <w:right w:val="none" w:sz="0" w:space="0" w:color="auto"/>
                  </w:divBdr>
                </w:div>
                <w:div w:id="1881160633">
                  <w:marLeft w:val="0"/>
                  <w:marRight w:val="0"/>
                  <w:marTop w:val="0"/>
                  <w:marBottom w:val="0"/>
                  <w:divBdr>
                    <w:top w:val="none" w:sz="0" w:space="0" w:color="auto"/>
                    <w:left w:val="none" w:sz="0" w:space="0" w:color="auto"/>
                    <w:bottom w:val="none" w:sz="0" w:space="0" w:color="auto"/>
                    <w:right w:val="none" w:sz="0" w:space="0" w:color="auto"/>
                  </w:divBdr>
                </w:div>
                <w:div w:id="1881748605">
                  <w:marLeft w:val="0"/>
                  <w:marRight w:val="0"/>
                  <w:marTop w:val="0"/>
                  <w:marBottom w:val="0"/>
                  <w:divBdr>
                    <w:top w:val="none" w:sz="0" w:space="0" w:color="auto"/>
                    <w:left w:val="none" w:sz="0" w:space="0" w:color="auto"/>
                    <w:bottom w:val="none" w:sz="0" w:space="0" w:color="auto"/>
                    <w:right w:val="none" w:sz="0" w:space="0" w:color="auto"/>
                  </w:divBdr>
                </w:div>
                <w:div w:id="1898734853">
                  <w:marLeft w:val="0"/>
                  <w:marRight w:val="0"/>
                  <w:marTop w:val="0"/>
                  <w:marBottom w:val="0"/>
                  <w:divBdr>
                    <w:top w:val="none" w:sz="0" w:space="0" w:color="auto"/>
                    <w:left w:val="none" w:sz="0" w:space="0" w:color="auto"/>
                    <w:bottom w:val="none" w:sz="0" w:space="0" w:color="auto"/>
                    <w:right w:val="none" w:sz="0" w:space="0" w:color="auto"/>
                  </w:divBdr>
                </w:div>
                <w:div w:id="1902673651">
                  <w:marLeft w:val="0"/>
                  <w:marRight w:val="0"/>
                  <w:marTop w:val="0"/>
                  <w:marBottom w:val="0"/>
                  <w:divBdr>
                    <w:top w:val="none" w:sz="0" w:space="0" w:color="auto"/>
                    <w:left w:val="none" w:sz="0" w:space="0" w:color="auto"/>
                    <w:bottom w:val="none" w:sz="0" w:space="0" w:color="auto"/>
                    <w:right w:val="none" w:sz="0" w:space="0" w:color="auto"/>
                  </w:divBdr>
                </w:div>
                <w:div w:id="1913930093">
                  <w:marLeft w:val="0"/>
                  <w:marRight w:val="0"/>
                  <w:marTop w:val="0"/>
                  <w:marBottom w:val="0"/>
                  <w:divBdr>
                    <w:top w:val="none" w:sz="0" w:space="0" w:color="auto"/>
                    <w:left w:val="none" w:sz="0" w:space="0" w:color="auto"/>
                    <w:bottom w:val="none" w:sz="0" w:space="0" w:color="auto"/>
                    <w:right w:val="none" w:sz="0" w:space="0" w:color="auto"/>
                  </w:divBdr>
                </w:div>
                <w:div w:id="1945113292">
                  <w:marLeft w:val="0"/>
                  <w:marRight w:val="0"/>
                  <w:marTop w:val="0"/>
                  <w:marBottom w:val="0"/>
                  <w:divBdr>
                    <w:top w:val="none" w:sz="0" w:space="0" w:color="auto"/>
                    <w:left w:val="none" w:sz="0" w:space="0" w:color="auto"/>
                    <w:bottom w:val="none" w:sz="0" w:space="0" w:color="auto"/>
                    <w:right w:val="none" w:sz="0" w:space="0" w:color="auto"/>
                  </w:divBdr>
                </w:div>
                <w:div w:id="1965116355">
                  <w:marLeft w:val="0"/>
                  <w:marRight w:val="0"/>
                  <w:marTop w:val="0"/>
                  <w:marBottom w:val="0"/>
                  <w:divBdr>
                    <w:top w:val="none" w:sz="0" w:space="0" w:color="auto"/>
                    <w:left w:val="none" w:sz="0" w:space="0" w:color="auto"/>
                    <w:bottom w:val="none" w:sz="0" w:space="0" w:color="auto"/>
                    <w:right w:val="none" w:sz="0" w:space="0" w:color="auto"/>
                  </w:divBdr>
                </w:div>
                <w:div w:id="1975331946">
                  <w:marLeft w:val="0"/>
                  <w:marRight w:val="0"/>
                  <w:marTop w:val="0"/>
                  <w:marBottom w:val="0"/>
                  <w:divBdr>
                    <w:top w:val="none" w:sz="0" w:space="0" w:color="auto"/>
                    <w:left w:val="none" w:sz="0" w:space="0" w:color="auto"/>
                    <w:bottom w:val="none" w:sz="0" w:space="0" w:color="auto"/>
                    <w:right w:val="none" w:sz="0" w:space="0" w:color="auto"/>
                  </w:divBdr>
                </w:div>
                <w:div w:id="1983197988">
                  <w:marLeft w:val="0"/>
                  <w:marRight w:val="0"/>
                  <w:marTop w:val="0"/>
                  <w:marBottom w:val="0"/>
                  <w:divBdr>
                    <w:top w:val="none" w:sz="0" w:space="0" w:color="auto"/>
                    <w:left w:val="none" w:sz="0" w:space="0" w:color="auto"/>
                    <w:bottom w:val="none" w:sz="0" w:space="0" w:color="auto"/>
                    <w:right w:val="none" w:sz="0" w:space="0" w:color="auto"/>
                  </w:divBdr>
                </w:div>
                <w:div w:id="1988508533">
                  <w:marLeft w:val="0"/>
                  <w:marRight w:val="0"/>
                  <w:marTop w:val="0"/>
                  <w:marBottom w:val="0"/>
                  <w:divBdr>
                    <w:top w:val="none" w:sz="0" w:space="0" w:color="auto"/>
                    <w:left w:val="none" w:sz="0" w:space="0" w:color="auto"/>
                    <w:bottom w:val="none" w:sz="0" w:space="0" w:color="auto"/>
                    <w:right w:val="none" w:sz="0" w:space="0" w:color="auto"/>
                  </w:divBdr>
                </w:div>
                <w:div w:id="2006399575">
                  <w:marLeft w:val="0"/>
                  <w:marRight w:val="0"/>
                  <w:marTop w:val="0"/>
                  <w:marBottom w:val="0"/>
                  <w:divBdr>
                    <w:top w:val="none" w:sz="0" w:space="0" w:color="auto"/>
                    <w:left w:val="none" w:sz="0" w:space="0" w:color="auto"/>
                    <w:bottom w:val="none" w:sz="0" w:space="0" w:color="auto"/>
                    <w:right w:val="none" w:sz="0" w:space="0" w:color="auto"/>
                  </w:divBdr>
                </w:div>
                <w:div w:id="2018726629">
                  <w:marLeft w:val="0"/>
                  <w:marRight w:val="0"/>
                  <w:marTop w:val="0"/>
                  <w:marBottom w:val="0"/>
                  <w:divBdr>
                    <w:top w:val="none" w:sz="0" w:space="0" w:color="auto"/>
                    <w:left w:val="none" w:sz="0" w:space="0" w:color="auto"/>
                    <w:bottom w:val="none" w:sz="0" w:space="0" w:color="auto"/>
                    <w:right w:val="none" w:sz="0" w:space="0" w:color="auto"/>
                  </w:divBdr>
                </w:div>
                <w:div w:id="2033845985">
                  <w:marLeft w:val="0"/>
                  <w:marRight w:val="0"/>
                  <w:marTop w:val="0"/>
                  <w:marBottom w:val="0"/>
                  <w:divBdr>
                    <w:top w:val="none" w:sz="0" w:space="0" w:color="auto"/>
                    <w:left w:val="none" w:sz="0" w:space="0" w:color="auto"/>
                    <w:bottom w:val="none" w:sz="0" w:space="0" w:color="auto"/>
                    <w:right w:val="none" w:sz="0" w:space="0" w:color="auto"/>
                  </w:divBdr>
                </w:div>
                <w:div w:id="2037926337">
                  <w:marLeft w:val="0"/>
                  <w:marRight w:val="0"/>
                  <w:marTop w:val="0"/>
                  <w:marBottom w:val="0"/>
                  <w:divBdr>
                    <w:top w:val="none" w:sz="0" w:space="0" w:color="auto"/>
                    <w:left w:val="none" w:sz="0" w:space="0" w:color="auto"/>
                    <w:bottom w:val="none" w:sz="0" w:space="0" w:color="auto"/>
                    <w:right w:val="none" w:sz="0" w:space="0" w:color="auto"/>
                  </w:divBdr>
                </w:div>
                <w:div w:id="2039038500">
                  <w:marLeft w:val="0"/>
                  <w:marRight w:val="0"/>
                  <w:marTop w:val="0"/>
                  <w:marBottom w:val="0"/>
                  <w:divBdr>
                    <w:top w:val="none" w:sz="0" w:space="0" w:color="auto"/>
                    <w:left w:val="none" w:sz="0" w:space="0" w:color="auto"/>
                    <w:bottom w:val="none" w:sz="0" w:space="0" w:color="auto"/>
                    <w:right w:val="none" w:sz="0" w:space="0" w:color="auto"/>
                  </w:divBdr>
                </w:div>
                <w:div w:id="2039230587">
                  <w:marLeft w:val="0"/>
                  <w:marRight w:val="0"/>
                  <w:marTop w:val="0"/>
                  <w:marBottom w:val="0"/>
                  <w:divBdr>
                    <w:top w:val="none" w:sz="0" w:space="0" w:color="auto"/>
                    <w:left w:val="none" w:sz="0" w:space="0" w:color="auto"/>
                    <w:bottom w:val="none" w:sz="0" w:space="0" w:color="auto"/>
                    <w:right w:val="none" w:sz="0" w:space="0" w:color="auto"/>
                  </w:divBdr>
                </w:div>
                <w:div w:id="2059815129">
                  <w:marLeft w:val="0"/>
                  <w:marRight w:val="0"/>
                  <w:marTop w:val="0"/>
                  <w:marBottom w:val="0"/>
                  <w:divBdr>
                    <w:top w:val="none" w:sz="0" w:space="0" w:color="auto"/>
                    <w:left w:val="none" w:sz="0" w:space="0" w:color="auto"/>
                    <w:bottom w:val="none" w:sz="0" w:space="0" w:color="auto"/>
                    <w:right w:val="none" w:sz="0" w:space="0" w:color="auto"/>
                  </w:divBdr>
                </w:div>
                <w:div w:id="2070030151">
                  <w:marLeft w:val="0"/>
                  <w:marRight w:val="0"/>
                  <w:marTop w:val="0"/>
                  <w:marBottom w:val="0"/>
                  <w:divBdr>
                    <w:top w:val="none" w:sz="0" w:space="0" w:color="auto"/>
                    <w:left w:val="none" w:sz="0" w:space="0" w:color="auto"/>
                    <w:bottom w:val="none" w:sz="0" w:space="0" w:color="auto"/>
                    <w:right w:val="none" w:sz="0" w:space="0" w:color="auto"/>
                  </w:divBdr>
                </w:div>
                <w:div w:id="2074770300">
                  <w:marLeft w:val="0"/>
                  <w:marRight w:val="0"/>
                  <w:marTop w:val="0"/>
                  <w:marBottom w:val="0"/>
                  <w:divBdr>
                    <w:top w:val="none" w:sz="0" w:space="0" w:color="auto"/>
                    <w:left w:val="none" w:sz="0" w:space="0" w:color="auto"/>
                    <w:bottom w:val="none" w:sz="0" w:space="0" w:color="auto"/>
                    <w:right w:val="none" w:sz="0" w:space="0" w:color="auto"/>
                  </w:divBdr>
                </w:div>
                <w:div w:id="2075471095">
                  <w:marLeft w:val="0"/>
                  <w:marRight w:val="0"/>
                  <w:marTop w:val="0"/>
                  <w:marBottom w:val="0"/>
                  <w:divBdr>
                    <w:top w:val="none" w:sz="0" w:space="0" w:color="auto"/>
                    <w:left w:val="none" w:sz="0" w:space="0" w:color="auto"/>
                    <w:bottom w:val="none" w:sz="0" w:space="0" w:color="auto"/>
                    <w:right w:val="none" w:sz="0" w:space="0" w:color="auto"/>
                  </w:divBdr>
                </w:div>
                <w:div w:id="2097970196">
                  <w:marLeft w:val="0"/>
                  <w:marRight w:val="0"/>
                  <w:marTop w:val="0"/>
                  <w:marBottom w:val="0"/>
                  <w:divBdr>
                    <w:top w:val="none" w:sz="0" w:space="0" w:color="auto"/>
                    <w:left w:val="none" w:sz="0" w:space="0" w:color="auto"/>
                    <w:bottom w:val="none" w:sz="0" w:space="0" w:color="auto"/>
                    <w:right w:val="none" w:sz="0" w:space="0" w:color="auto"/>
                  </w:divBdr>
                </w:div>
                <w:div w:id="2100129102">
                  <w:marLeft w:val="0"/>
                  <w:marRight w:val="0"/>
                  <w:marTop w:val="0"/>
                  <w:marBottom w:val="0"/>
                  <w:divBdr>
                    <w:top w:val="none" w:sz="0" w:space="0" w:color="auto"/>
                    <w:left w:val="none" w:sz="0" w:space="0" w:color="auto"/>
                    <w:bottom w:val="none" w:sz="0" w:space="0" w:color="auto"/>
                    <w:right w:val="none" w:sz="0" w:space="0" w:color="auto"/>
                  </w:divBdr>
                </w:div>
                <w:div w:id="2105881834">
                  <w:marLeft w:val="0"/>
                  <w:marRight w:val="0"/>
                  <w:marTop w:val="0"/>
                  <w:marBottom w:val="0"/>
                  <w:divBdr>
                    <w:top w:val="none" w:sz="0" w:space="0" w:color="auto"/>
                    <w:left w:val="none" w:sz="0" w:space="0" w:color="auto"/>
                    <w:bottom w:val="none" w:sz="0" w:space="0" w:color="auto"/>
                    <w:right w:val="none" w:sz="0" w:space="0" w:color="auto"/>
                  </w:divBdr>
                </w:div>
                <w:div w:id="2112621500">
                  <w:marLeft w:val="0"/>
                  <w:marRight w:val="0"/>
                  <w:marTop w:val="0"/>
                  <w:marBottom w:val="0"/>
                  <w:divBdr>
                    <w:top w:val="none" w:sz="0" w:space="0" w:color="auto"/>
                    <w:left w:val="none" w:sz="0" w:space="0" w:color="auto"/>
                    <w:bottom w:val="none" w:sz="0" w:space="0" w:color="auto"/>
                    <w:right w:val="none" w:sz="0" w:space="0" w:color="auto"/>
                  </w:divBdr>
                </w:div>
                <w:div w:id="2115321895">
                  <w:marLeft w:val="0"/>
                  <w:marRight w:val="0"/>
                  <w:marTop w:val="0"/>
                  <w:marBottom w:val="0"/>
                  <w:divBdr>
                    <w:top w:val="none" w:sz="0" w:space="0" w:color="auto"/>
                    <w:left w:val="none" w:sz="0" w:space="0" w:color="auto"/>
                    <w:bottom w:val="none" w:sz="0" w:space="0" w:color="auto"/>
                    <w:right w:val="none" w:sz="0" w:space="0" w:color="auto"/>
                  </w:divBdr>
                </w:div>
                <w:div w:id="2140371252">
                  <w:marLeft w:val="0"/>
                  <w:marRight w:val="0"/>
                  <w:marTop w:val="0"/>
                  <w:marBottom w:val="0"/>
                  <w:divBdr>
                    <w:top w:val="none" w:sz="0" w:space="0" w:color="auto"/>
                    <w:left w:val="none" w:sz="0" w:space="0" w:color="auto"/>
                    <w:bottom w:val="none" w:sz="0" w:space="0" w:color="auto"/>
                    <w:right w:val="none" w:sz="0" w:space="0" w:color="auto"/>
                  </w:divBdr>
                </w:div>
                <w:div w:id="2140562435">
                  <w:marLeft w:val="0"/>
                  <w:marRight w:val="0"/>
                  <w:marTop w:val="0"/>
                  <w:marBottom w:val="0"/>
                  <w:divBdr>
                    <w:top w:val="none" w:sz="0" w:space="0" w:color="auto"/>
                    <w:left w:val="none" w:sz="0" w:space="0" w:color="auto"/>
                    <w:bottom w:val="none" w:sz="0" w:space="0" w:color="auto"/>
                    <w:right w:val="none" w:sz="0" w:space="0" w:color="auto"/>
                  </w:divBdr>
                </w:div>
                <w:div w:id="21471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gi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hyperlink" Target="https://email.caregroup.org/OWA/?ae=Item&amp;t=IPM.Note&amp;id=RgAAAABwpBGPhHY4TJsv0RwS1REcBwA2XoBTIu1zQ495IVb0ZaPMAAACG/oAAAAU6lBqVVeYRLW2jVU1iq5cAAUzXE0RAAAJ" TargetMode="External"/><Relationship Id="rId9" Type="http://schemas.openxmlformats.org/officeDocument/2006/relationships/image" Target="media/image3.gif"/><Relationship Id="rId10"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4496</Words>
  <Characters>25628</Characters>
  <Application>Microsoft Macintosh Word</Application>
  <DocSecurity>0</DocSecurity>
  <Lines>213</Lines>
  <Paragraphs>60</Paragraphs>
  <ScaleCrop>false</ScaleCrop>
  <Company/>
  <LinksUpToDate>false</LinksUpToDate>
  <CharactersWithSpaces>30064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Paonessa</dc:creator>
  <cp:keywords/>
  <cp:lastModifiedBy>Thomas Brennan</cp:lastModifiedBy>
  <cp:revision>3</cp:revision>
  <dcterms:created xsi:type="dcterms:W3CDTF">2014-02-07T20:21:00Z</dcterms:created>
  <dcterms:modified xsi:type="dcterms:W3CDTF">2014-02-07T20:24:00Z</dcterms:modified>
</cp:coreProperties>
</file>