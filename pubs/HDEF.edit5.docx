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D1AA6" w14:textId="77777777" w:rsidR="007F1068" w:rsidRPr="003327C9" w:rsidRDefault="00BF2A5D" w:rsidP="00B15802">
      <w:pPr>
        <w:jc w:val="center"/>
        <w:outlineLvl w:val="0"/>
        <w:rPr>
          <w:b/>
          <w:sz w:val="28"/>
        </w:rPr>
      </w:pPr>
      <w:ins w:id="0" w:author="Joseph Paonessa" w:date="2014-02-11T16:44:00Z">
        <w:r>
          <w:rPr>
            <w:b/>
            <w:sz w:val="28"/>
          </w:rPr>
          <w:t>HDEF</w:t>
        </w:r>
      </w:ins>
      <w:r w:rsidR="007E2E42" w:rsidRPr="003327C9">
        <w:rPr>
          <w:b/>
          <w:sz w:val="28"/>
        </w:rPr>
        <w:t xml:space="preserve"> manuscript</w:t>
      </w:r>
    </w:p>
    <w:p w14:paraId="7F142074" w14:textId="77777777" w:rsidR="007F1068" w:rsidRPr="007F1068" w:rsidRDefault="007F1068" w:rsidP="007F1068">
      <w:pPr>
        <w:jc w:val="center"/>
        <w:rPr>
          <w:rFonts w:ascii="Arial" w:hAnsi="Arial"/>
          <w:sz w:val="18"/>
          <w:szCs w:val="20"/>
        </w:rPr>
      </w:pPr>
      <w:r w:rsidRPr="007F1068">
        <w:rPr>
          <w:rFonts w:ascii="Arial" w:hAnsi="Arial"/>
          <w:sz w:val="18"/>
          <w:szCs w:val="20"/>
        </w:rPr>
        <w:t>Beth Israel Deaconess Medical Center, a teaching hospital of Harvard Medical School, Boston, MA Massachusetts Institute of Technology, Cambridge, MA</w:t>
      </w:r>
    </w:p>
    <w:p w14:paraId="422DED4A" w14:textId="77777777" w:rsidR="007E2E42" w:rsidRDefault="007E2E42" w:rsidP="007F1068">
      <w:pPr>
        <w:jc w:val="center"/>
        <w:rPr>
          <w:b/>
        </w:rPr>
      </w:pPr>
    </w:p>
    <w:p w14:paraId="76F50021" w14:textId="77777777" w:rsidR="007E2E42" w:rsidRDefault="007E2E42" w:rsidP="007E2E42">
      <w:pPr>
        <w:rPr>
          <w:b/>
        </w:rPr>
      </w:pPr>
    </w:p>
    <w:p w14:paraId="3012E06F" w14:textId="77777777" w:rsidR="00033D7A" w:rsidRDefault="007E2E42" w:rsidP="00B15802">
      <w:pPr>
        <w:outlineLvl w:val="0"/>
        <w:rPr>
          <w:b/>
        </w:rPr>
      </w:pPr>
      <w:r w:rsidRPr="007E2E42">
        <w:rPr>
          <w:b/>
        </w:rPr>
        <w:t xml:space="preserve">Introduction: </w:t>
      </w:r>
    </w:p>
    <w:p w14:paraId="5F38D245" w14:textId="77777777" w:rsidR="007E2E42" w:rsidRPr="007E2E42" w:rsidRDefault="007E2E42" w:rsidP="007E2E42">
      <w:pPr>
        <w:rPr>
          <w:b/>
        </w:rPr>
      </w:pPr>
    </w:p>
    <w:p w14:paraId="21E79A01" w14:textId="77777777" w:rsidR="009A22FE" w:rsidRPr="004E3BF8" w:rsidRDefault="00460BB5" w:rsidP="007E2E42">
      <w:proofErr w:type="spellStart"/>
      <w:ins w:id="1" w:author="Daniel Steinhaus" w:date="2014-02-09T19:37:00Z">
        <w:r>
          <w:t>H</w:t>
        </w:r>
      </w:ins>
      <w:r w:rsidR="007E2E42" w:rsidRPr="007E2E42">
        <w:t>yperdynamic</w:t>
      </w:r>
      <w:proofErr w:type="spellEnd"/>
      <w:r w:rsidR="007E2E42" w:rsidRPr="007E2E42">
        <w:t xml:space="preserve"> left ven</w:t>
      </w:r>
      <w:r w:rsidR="00833A23">
        <w:t>tricular ejection fraction (HD</w:t>
      </w:r>
      <w:r w:rsidR="007E2E42" w:rsidRPr="007E2E42">
        <w:t xml:space="preserve">EF) </w:t>
      </w:r>
      <w:ins w:id="2" w:author="Daniel Steinhaus" w:date="2014-02-09T20:08:00Z">
        <w:r w:rsidR="006539AD">
          <w:t xml:space="preserve">on transthoracic echocardiography (TTE) </w:t>
        </w:r>
      </w:ins>
      <w:ins w:id="3" w:author="Daniel Steinhaus" w:date="2014-02-09T19:52:00Z">
        <w:r w:rsidR="00D116A1">
          <w:t xml:space="preserve">is </w:t>
        </w:r>
        <w:del w:id="4" w:author="Thomas Brennan" w:date="2014-02-19T13:38:00Z">
          <w:r w:rsidR="00D116A1" w:rsidDel="00C51E27">
            <w:delText xml:space="preserve">a </w:delText>
          </w:r>
        </w:del>
      </w:ins>
      <w:ins w:id="5" w:author="Joseph Paonessa" w:date="2014-02-11T19:48:00Z">
        <w:r w:rsidR="008E76A2">
          <w:t xml:space="preserve">not </w:t>
        </w:r>
      </w:ins>
      <w:ins w:id="6" w:author="Thomas Brennan" w:date="2014-02-19T13:38:00Z">
        <w:r w:rsidR="00C51E27">
          <w:t xml:space="preserve">an </w:t>
        </w:r>
      </w:ins>
      <w:ins w:id="7" w:author="Joseph Paonessa" w:date="2014-02-11T19:48:00Z">
        <w:r w:rsidR="008E76A2">
          <w:t>uncommon</w:t>
        </w:r>
      </w:ins>
      <w:ins w:id="8" w:author="Daniel Steinhaus" w:date="2014-02-09T20:23:00Z">
        <w:del w:id="9" w:author="Joseph Paonessa" w:date="2014-02-11T19:48:00Z">
          <w:r w:rsidR="0041588D" w:rsidDel="008E76A2">
            <w:delText>rare</w:delText>
          </w:r>
        </w:del>
      </w:ins>
      <w:ins w:id="10" w:author="Daniel Steinhaus" w:date="2014-02-09T19:52:00Z">
        <w:r w:rsidR="00D116A1">
          <w:t xml:space="preserve"> </w:t>
        </w:r>
      </w:ins>
      <w:r w:rsidR="007E2E42" w:rsidRPr="007E2E42">
        <w:t xml:space="preserve">finding </w:t>
      </w:r>
      <w:ins w:id="11" w:author="Daniel Steinhaus" w:date="2014-02-09T19:52:00Z">
        <w:r w:rsidR="006539AD">
          <w:t xml:space="preserve">in the </w:t>
        </w:r>
      </w:ins>
      <w:ins w:id="12" w:author="Daniel Steinhaus" w:date="2014-02-09T20:12:00Z">
        <w:r w:rsidR="006539AD">
          <w:t>intensive care unit (</w:t>
        </w:r>
      </w:ins>
      <w:ins w:id="13" w:author="Daniel Steinhaus" w:date="2014-02-09T19:52:00Z">
        <w:r w:rsidR="006539AD">
          <w:t>ICU</w:t>
        </w:r>
      </w:ins>
      <w:ins w:id="14" w:author="Daniel Steinhaus" w:date="2014-02-09T20:13:00Z">
        <w:r w:rsidR="006539AD">
          <w:t>)</w:t>
        </w:r>
      </w:ins>
      <w:r w:rsidR="007E2E42" w:rsidRPr="007E2E42">
        <w:t>.</w:t>
      </w:r>
      <w:ins w:id="15" w:author="Daniel Steinhaus" w:date="2014-02-09T20:09:00Z">
        <w:r w:rsidR="0041588D">
          <w:t xml:space="preserve">  In spite of growing use of echocardiography in the critical care setting, limited information exists on the</w:t>
        </w:r>
      </w:ins>
      <w:ins w:id="16" w:author="Daniel Steinhaus" w:date="2014-02-09T20:25:00Z">
        <w:r w:rsidR="0041588D">
          <w:t xml:space="preserve"> etiology,</w:t>
        </w:r>
      </w:ins>
      <w:ins w:id="17" w:author="Daniel Steinhaus" w:date="2014-02-09T20:09:00Z">
        <w:r w:rsidR="0041588D">
          <w:t xml:space="preserve"> prevalence</w:t>
        </w:r>
      </w:ins>
      <w:ins w:id="18" w:author="Daniel Steinhaus" w:date="2014-02-09T20:25:00Z">
        <w:r w:rsidR="0041588D">
          <w:t>,</w:t>
        </w:r>
      </w:ins>
      <w:ins w:id="19" w:author="Daniel Steinhaus" w:date="2014-02-09T20:09:00Z">
        <w:r w:rsidR="0041588D">
          <w:t xml:space="preserve"> and </w:t>
        </w:r>
      </w:ins>
      <w:ins w:id="20" w:author="Daniel Steinhaus" w:date="2014-02-09T20:25:00Z">
        <w:r w:rsidR="0041588D">
          <w:t xml:space="preserve">significance of </w:t>
        </w:r>
      </w:ins>
      <w:ins w:id="21" w:author="Daniel Steinhaus" w:date="2014-02-09T20:09:00Z">
        <w:r w:rsidR="0041588D">
          <w:t>HDEF</w:t>
        </w:r>
      </w:ins>
      <w:ins w:id="22" w:author="Daniel Steinhaus" w:date="2014-02-09T20:25:00Z">
        <w:r w:rsidR="0041588D">
          <w:t xml:space="preserve"> in the ICU.  </w:t>
        </w:r>
      </w:ins>
      <w:ins w:id="23" w:author="Daniel Steinhaus" w:date="2014-02-09T20:27:00Z">
        <w:r w:rsidR="0041588D">
          <w:t>HDEF is seen in the setting</w:t>
        </w:r>
      </w:ins>
      <w:ins w:id="24" w:author="Daniel Steinhaus" w:date="2014-02-09T20:28:00Z">
        <w:r w:rsidR="0041588D">
          <w:t>s</w:t>
        </w:r>
      </w:ins>
      <w:ins w:id="25" w:author="Daniel Steinhaus" w:date="2014-02-09T20:27:00Z">
        <w:r w:rsidR="0041588D">
          <w:t xml:space="preserve"> of low afterload, inadequate preload, and/or increased contractility.  </w:t>
        </w:r>
      </w:ins>
    </w:p>
    <w:p w14:paraId="4D0BD248" w14:textId="77777777" w:rsidR="009A22FE" w:rsidRPr="004E3BF8" w:rsidRDefault="009A22FE" w:rsidP="007E2E42"/>
    <w:p w14:paraId="598EFDA7" w14:textId="77777777" w:rsidR="000C4001" w:rsidRPr="004E3BF8" w:rsidDel="00C51E27" w:rsidRDefault="0041588D" w:rsidP="009A22FE">
      <w:pPr>
        <w:rPr>
          <w:del w:id="26" w:author="Thomas Brennan" w:date="2014-02-19T13:39:00Z"/>
          <w:szCs w:val="20"/>
        </w:rPr>
      </w:pPr>
      <w:ins w:id="27" w:author="Daniel Steinhaus" w:date="2014-02-09T20:29:00Z">
        <w:r>
          <w:rPr>
            <w:szCs w:val="20"/>
          </w:rPr>
          <w:t>In</w:t>
        </w:r>
      </w:ins>
      <w:r w:rsidR="009A22FE" w:rsidRPr="004E3BF8">
        <w:rPr>
          <w:szCs w:val="20"/>
        </w:rPr>
        <w:t xml:space="preserve"> prior </w:t>
      </w:r>
      <w:del w:id="28" w:author="Thomas Brennan" w:date="2014-02-19T13:39:00Z">
        <w:r w:rsidR="007F1068" w:rsidRPr="004E3BF8" w:rsidDel="00C51E27">
          <w:rPr>
            <w:szCs w:val="20"/>
          </w:rPr>
          <w:delText xml:space="preserve">small </w:delText>
        </w:r>
      </w:del>
      <w:r w:rsidR="009A22FE" w:rsidRPr="004E3BF8">
        <w:rPr>
          <w:szCs w:val="20"/>
        </w:rPr>
        <w:t xml:space="preserve">studies, certain baseline patient characteristics </w:t>
      </w:r>
      <w:ins w:id="29" w:author="Daniel Steinhaus" w:date="2014-02-09T20:29:00Z">
        <w:r>
          <w:rPr>
            <w:szCs w:val="20"/>
          </w:rPr>
          <w:t xml:space="preserve">correlated with </w:t>
        </w:r>
      </w:ins>
      <w:ins w:id="30" w:author="Daniel Steinhaus" w:date="2014-02-09T20:30:00Z">
        <w:r w:rsidR="00AC6C91">
          <w:rPr>
            <w:szCs w:val="20"/>
          </w:rPr>
          <w:t>a</w:t>
        </w:r>
      </w:ins>
      <w:r w:rsidR="009A22FE" w:rsidRPr="004E3BF8">
        <w:rPr>
          <w:szCs w:val="20"/>
        </w:rPr>
        <w:t xml:space="preserve"> higher incidence of </w:t>
      </w:r>
      <w:r w:rsidR="007F1068" w:rsidRPr="004E3BF8">
        <w:rPr>
          <w:szCs w:val="20"/>
        </w:rPr>
        <w:t>HD</w:t>
      </w:r>
      <w:r w:rsidR="009A22FE" w:rsidRPr="004E3BF8">
        <w:rPr>
          <w:szCs w:val="20"/>
        </w:rPr>
        <w:t>EF</w:t>
      </w:r>
      <w:ins w:id="31" w:author="Daniel Steinhaus" w:date="2014-02-09T20:31:00Z">
        <w:r w:rsidR="00AC6C91">
          <w:rPr>
            <w:szCs w:val="20"/>
          </w:rPr>
          <w:t xml:space="preserve"> [23,5,3]</w:t>
        </w:r>
      </w:ins>
      <w:r w:rsidR="009A22FE" w:rsidRPr="004E3BF8">
        <w:rPr>
          <w:szCs w:val="20"/>
        </w:rPr>
        <w:t>.</w:t>
      </w:r>
      <w:ins w:id="32" w:author="Thomas Brennan" w:date="2014-02-19T13:39:00Z">
        <w:r w:rsidR="00C51E27">
          <w:rPr>
            <w:szCs w:val="20"/>
          </w:rPr>
          <w:t xml:space="preserve"> For instance, </w:t>
        </w:r>
      </w:ins>
    </w:p>
    <w:p w14:paraId="5DA5E647" w14:textId="77777777" w:rsidR="000C4001" w:rsidRPr="004E3BF8" w:rsidRDefault="00AC6C91" w:rsidP="000C4001">
      <w:ins w:id="33" w:author="Daniel Steinhaus" w:date="2014-02-09T20:30:00Z">
        <w:del w:id="34" w:author="Thomas Brennan" w:date="2014-02-19T13:39:00Z">
          <w:r w:rsidDel="00C51E27">
            <w:rPr>
              <w:szCs w:val="20"/>
            </w:rPr>
            <w:delText xml:space="preserve"> </w:delText>
          </w:r>
        </w:del>
      </w:ins>
      <w:del w:id="35" w:author="Thomas Brennan" w:date="2014-02-19T13:39:00Z">
        <w:r w:rsidR="009A22FE" w:rsidRPr="004E3BF8" w:rsidDel="00C51E27">
          <w:rPr>
            <w:szCs w:val="20"/>
          </w:rPr>
          <w:delText> </w:delText>
        </w:r>
      </w:del>
      <w:proofErr w:type="gramStart"/>
      <w:ins w:id="36" w:author="Thomas Brennan" w:date="2014-02-19T13:39:00Z">
        <w:r w:rsidR="00C51E27">
          <w:rPr>
            <w:szCs w:val="20"/>
          </w:rPr>
          <w:t>a</w:t>
        </w:r>
      </w:ins>
      <w:proofErr w:type="gramEnd"/>
      <w:del w:id="37" w:author="Thomas Brennan" w:date="2014-02-19T13:39:00Z">
        <w:r w:rsidR="009A22FE" w:rsidRPr="004E3BF8" w:rsidDel="00C51E27">
          <w:rPr>
            <w:szCs w:val="20"/>
          </w:rPr>
          <w:delText>A</w:delText>
        </w:r>
      </w:del>
      <w:r w:rsidR="009A22FE" w:rsidRPr="004E3BF8">
        <w:rPr>
          <w:szCs w:val="20"/>
        </w:rPr>
        <w:t xml:space="preserve">cute illness </w:t>
      </w:r>
      <w:ins w:id="38" w:author="Daniel Steinhaus" w:date="2014-02-09T20:31:00Z">
        <w:r>
          <w:rPr>
            <w:szCs w:val="20"/>
          </w:rPr>
          <w:t>has also been associated with</w:t>
        </w:r>
      </w:ins>
      <w:r w:rsidR="009A22FE" w:rsidRPr="004E3BF8">
        <w:rPr>
          <w:szCs w:val="20"/>
        </w:rPr>
        <w:t xml:space="preserve"> </w:t>
      </w:r>
      <w:r w:rsidR="007F1068" w:rsidRPr="004E3BF8">
        <w:rPr>
          <w:szCs w:val="20"/>
        </w:rPr>
        <w:t>HD</w:t>
      </w:r>
      <w:r w:rsidR="009A22FE" w:rsidRPr="004E3BF8">
        <w:rPr>
          <w:szCs w:val="20"/>
        </w:rPr>
        <w:t xml:space="preserve">EF. </w:t>
      </w:r>
      <w:ins w:id="39" w:author="Daniel Steinhaus" w:date="2014-02-09T20:32:00Z">
        <w:r>
          <w:rPr>
            <w:szCs w:val="20"/>
          </w:rPr>
          <w:t xml:space="preserve">TTE performed </w:t>
        </w:r>
      </w:ins>
      <w:r w:rsidR="009A22FE" w:rsidRPr="004E3BF8">
        <w:rPr>
          <w:szCs w:val="20"/>
        </w:rPr>
        <w:t xml:space="preserve">on non-traumatic </w:t>
      </w:r>
      <w:r w:rsidR="004E3BF8" w:rsidRPr="004E3BF8">
        <w:rPr>
          <w:szCs w:val="20"/>
        </w:rPr>
        <w:t xml:space="preserve">patients in </w:t>
      </w:r>
      <w:r w:rsidR="009A22FE" w:rsidRPr="004E3BF8">
        <w:rPr>
          <w:szCs w:val="20"/>
        </w:rPr>
        <w:t>undifferentiated</w:t>
      </w:r>
      <w:r w:rsidR="004E3BF8" w:rsidRPr="004E3BF8">
        <w:rPr>
          <w:szCs w:val="20"/>
        </w:rPr>
        <w:t xml:space="preserve"> shock</w:t>
      </w:r>
      <w:r w:rsidR="009A22FE" w:rsidRPr="004E3BF8">
        <w:rPr>
          <w:szCs w:val="20"/>
        </w:rPr>
        <w:t xml:space="preserve">, suggested that </w:t>
      </w:r>
      <w:r w:rsidR="007F1068" w:rsidRPr="004E3BF8">
        <w:rPr>
          <w:szCs w:val="20"/>
        </w:rPr>
        <w:t>HD</w:t>
      </w:r>
      <w:r w:rsidR="009A22FE" w:rsidRPr="004E3BF8">
        <w:rPr>
          <w:szCs w:val="20"/>
        </w:rPr>
        <w:t>EF was highly specific for sepsis, but had poor sensitivity [2].</w:t>
      </w:r>
      <w:r w:rsidR="000C4001" w:rsidRPr="004E3BF8">
        <w:rPr>
          <w:szCs w:val="20"/>
        </w:rPr>
        <w:t xml:space="preserve"> </w:t>
      </w:r>
    </w:p>
    <w:p w14:paraId="4080203D" w14:textId="77777777" w:rsidR="009A22FE" w:rsidRPr="004E3BF8" w:rsidRDefault="009A22FE" w:rsidP="009A22FE">
      <w:pPr>
        <w:rPr>
          <w:szCs w:val="20"/>
        </w:rPr>
      </w:pPr>
    </w:p>
    <w:p w14:paraId="0E6193F6" w14:textId="77777777" w:rsidR="009A22FE" w:rsidRPr="004E3BF8" w:rsidRDefault="00AC6C91" w:rsidP="004E3BF8">
      <w:pPr>
        <w:rPr>
          <w:szCs w:val="20"/>
        </w:rPr>
      </w:pPr>
      <w:ins w:id="40" w:author="Daniel Steinhaus" w:date="2014-02-09T20:34:00Z">
        <w:r>
          <w:rPr>
            <w:szCs w:val="20"/>
          </w:rPr>
          <w:t xml:space="preserve">Using a large </w:t>
        </w:r>
      </w:ins>
      <w:ins w:id="41" w:author="Daniel Steinhaus" w:date="2014-02-09T20:40:00Z">
        <w:r>
          <w:rPr>
            <w:szCs w:val="20"/>
          </w:rPr>
          <w:t>public, de</w:t>
        </w:r>
      </w:ins>
      <w:ins w:id="42" w:author="Thomas Brennan" w:date="2014-02-19T13:40:00Z">
        <w:r w:rsidR="00C51E27">
          <w:rPr>
            <w:szCs w:val="20"/>
          </w:rPr>
          <w:t>-</w:t>
        </w:r>
      </w:ins>
      <w:ins w:id="43" w:author="Daniel Steinhaus" w:date="2014-02-09T20:40:00Z">
        <w:r>
          <w:rPr>
            <w:szCs w:val="20"/>
          </w:rPr>
          <w:t xml:space="preserve">identified clinical </w:t>
        </w:r>
      </w:ins>
      <w:ins w:id="44" w:author="Daniel Steinhaus" w:date="2014-02-09T20:34:00Z">
        <w:r>
          <w:rPr>
            <w:szCs w:val="20"/>
          </w:rPr>
          <w:t xml:space="preserve">observational cohort, </w:t>
        </w:r>
      </w:ins>
      <w:ins w:id="45" w:author="Daniel Steinhaus" w:date="2014-02-09T20:35:00Z">
        <w:r>
          <w:rPr>
            <w:szCs w:val="20"/>
          </w:rPr>
          <w:t>w</w:t>
        </w:r>
      </w:ins>
      <w:ins w:id="46" w:author="Daniel Steinhaus" w:date="2014-02-09T20:33:00Z">
        <w:r>
          <w:rPr>
            <w:szCs w:val="20"/>
          </w:rPr>
          <w:t xml:space="preserve">e aimed to evaluate the prevalence, characteristics, and outcomes of HDEF in an ICU setting.  </w:t>
        </w:r>
      </w:ins>
      <w:r w:rsidR="009A22FE" w:rsidRPr="004E3BF8">
        <w:rPr>
          <w:szCs w:val="20"/>
        </w:rPr>
        <w:t xml:space="preserve">When comparing </w:t>
      </w:r>
      <w:r w:rsidR="00833A23">
        <w:rPr>
          <w:szCs w:val="20"/>
        </w:rPr>
        <w:t>HDEF</w:t>
      </w:r>
      <w:r w:rsidR="009A22FE" w:rsidRPr="004E3BF8">
        <w:rPr>
          <w:szCs w:val="20"/>
        </w:rPr>
        <w:t xml:space="preserve"> and normal EF in ICU pa</w:t>
      </w:r>
      <w:r w:rsidR="00E815C4">
        <w:rPr>
          <w:szCs w:val="20"/>
        </w:rPr>
        <w:t xml:space="preserve">tients, our </w:t>
      </w:r>
      <w:del w:id="47" w:author="Joseph Paonessa" w:date="2014-02-11T17:48:00Z">
        <w:r w:rsidR="00E815C4" w:rsidDel="00460297">
          <w:rPr>
            <w:szCs w:val="20"/>
          </w:rPr>
          <w:delText>specific goals were to</w:delText>
        </w:r>
        <w:r w:rsidR="009A22FE" w:rsidRPr="004E3BF8" w:rsidDel="00460297">
          <w:rPr>
            <w:szCs w:val="20"/>
          </w:rPr>
          <w:delText>:</w:delText>
        </w:r>
      </w:del>
      <w:ins w:id="48" w:author="Joseph Paonessa" w:date="2014-02-11T17:48:00Z">
        <w:r w:rsidR="00460297">
          <w:rPr>
            <w:szCs w:val="20"/>
          </w:rPr>
          <w:t xml:space="preserve">primary outcome was </w:t>
        </w:r>
        <w:proofErr w:type="gramStart"/>
        <w:r w:rsidR="00460297">
          <w:rPr>
            <w:szCs w:val="20"/>
          </w:rPr>
          <w:t>28</w:t>
        </w:r>
        <w:del w:id="49" w:author="Thomas Brennan" w:date="2014-02-19T13:40:00Z">
          <w:r w:rsidR="00460297" w:rsidDel="00C51E27">
            <w:rPr>
              <w:szCs w:val="20"/>
            </w:rPr>
            <w:delText xml:space="preserve"> </w:delText>
          </w:r>
        </w:del>
      </w:ins>
      <w:ins w:id="50" w:author="Thomas Brennan" w:date="2014-02-19T13:40:00Z">
        <w:r w:rsidR="00C51E27">
          <w:rPr>
            <w:szCs w:val="20"/>
          </w:rPr>
          <w:t>-</w:t>
        </w:r>
      </w:ins>
      <w:ins w:id="51" w:author="Joseph Paonessa" w:date="2014-02-11T17:48:00Z">
        <w:r w:rsidR="00460297">
          <w:rPr>
            <w:szCs w:val="20"/>
          </w:rPr>
          <w:t>day mortality</w:t>
        </w:r>
        <w:proofErr w:type="gramEnd"/>
        <w:r w:rsidR="00460297">
          <w:rPr>
            <w:szCs w:val="20"/>
          </w:rPr>
          <w:t>.</w:t>
        </w:r>
      </w:ins>
    </w:p>
    <w:p w14:paraId="50760900" w14:textId="77777777" w:rsidR="00460297" w:rsidRDefault="00460297">
      <w:pPr>
        <w:numPr>
          <w:ins w:id="52" w:author="Joseph Paonessa" w:date="2014-02-11T17:49:00Z"/>
        </w:numPr>
        <w:rPr>
          <w:ins w:id="53" w:author="Joseph Paonessa" w:date="2014-02-11T17:49:00Z"/>
          <w:szCs w:val="20"/>
        </w:rPr>
      </w:pPr>
    </w:p>
    <w:p w14:paraId="5B442D86" w14:textId="77777777" w:rsidR="009A22FE" w:rsidRPr="004E3BF8" w:rsidDel="00460297" w:rsidRDefault="00460297" w:rsidP="009A22FE">
      <w:pPr>
        <w:rPr>
          <w:del w:id="54" w:author="Joseph Paonessa" w:date="2014-02-11T17:49:00Z"/>
        </w:rPr>
      </w:pPr>
      <w:ins w:id="55" w:author="Joseph Paonessa" w:date="2014-02-11T17:49:00Z">
        <w:r w:rsidRPr="004E3BF8" w:rsidDel="00460297">
          <w:rPr>
            <w:szCs w:val="20"/>
          </w:rPr>
          <w:t xml:space="preserve"> </w:t>
        </w:r>
      </w:ins>
      <w:del w:id="56" w:author="Joseph Paonessa" w:date="2014-02-11T17:49:00Z">
        <w:r w:rsidR="009A22FE" w:rsidRPr="004E3BF8" w:rsidDel="00460297">
          <w:rPr>
            <w:szCs w:val="20"/>
          </w:rPr>
          <w:delText> </w:delText>
        </w:r>
      </w:del>
    </w:p>
    <w:p w14:paraId="6193566D" w14:textId="77777777" w:rsidR="00E815C4" w:rsidDel="00460297" w:rsidRDefault="00E815C4" w:rsidP="009A22FE">
      <w:pPr>
        <w:rPr>
          <w:del w:id="57" w:author="Joseph Paonessa" w:date="2014-02-11T17:49:00Z"/>
          <w:szCs w:val="20"/>
        </w:rPr>
      </w:pPr>
      <w:del w:id="58" w:author="Joseph Paonessa" w:date="2014-02-11T17:49:00Z">
        <w:r w:rsidDel="00460297">
          <w:rPr>
            <w:szCs w:val="20"/>
          </w:rPr>
          <w:delText>(a)   compare</w:delText>
        </w:r>
        <w:r w:rsidR="009A22FE" w:rsidRPr="004E3BF8" w:rsidDel="00460297">
          <w:rPr>
            <w:szCs w:val="20"/>
          </w:rPr>
          <w:delText xml:space="preserve"> mortality </w:delText>
        </w:r>
        <w:r w:rsidR="004E3BF8" w:rsidDel="00460297">
          <w:rPr>
            <w:szCs w:val="20"/>
          </w:rPr>
          <w:delText xml:space="preserve">at 28 days </w:delText>
        </w:r>
      </w:del>
      <w:del w:id="59" w:author="Joseph Paonessa" w:date="2014-02-11T17:48:00Z">
        <w:r w:rsidR="004E3BF8" w:rsidDel="00460297">
          <w:rPr>
            <w:szCs w:val="20"/>
          </w:rPr>
          <w:delText>and</w:delText>
        </w:r>
        <w:r w:rsidR="009A22FE" w:rsidRPr="004E3BF8" w:rsidDel="00460297">
          <w:rPr>
            <w:szCs w:val="20"/>
          </w:rPr>
          <w:delText xml:space="preserve"> 1 year</w:delText>
        </w:r>
      </w:del>
    </w:p>
    <w:p w14:paraId="6C679140" w14:textId="77777777" w:rsidR="00E815C4" w:rsidDel="00460297" w:rsidRDefault="00E815C4" w:rsidP="009A22FE">
      <w:pPr>
        <w:rPr>
          <w:del w:id="60" w:author="Joseph Paonessa" w:date="2014-02-11T17:49:00Z"/>
        </w:rPr>
      </w:pPr>
      <w:del w:id="61" w:author="Joseph Paonessa" w:date="2014-02-11T17:49:00Z">
        <w:r w:rsidDel="00460297">
          <w:rPr>
            <w:szCs w:val="20"/>
          </w:rPr>
          <w:delText xml:space="preserve">(b)   describe </w:delText>
        </w:r>
        <w:r w:rsidRPr="004E3BF8" w:rsidDel="00460297">
          <w:rPr>
            <w:szCs w:val="20"/>
          </w:rPr>
          <w:delText>patient</w:delText>
        </w:r>
        <w:r w:rsidDel="00460297">
          <w:rPr>
            <w:szCs w:val="20"/>
          </w:rPr>
          <w:delText xml:space="preserve"> baseline</w:delText>
        </w:r>
        <w:r w:rsidRPr="004E3BF8" w:rsidDel="00460297">
          <w:rPr>
            <w:szCs w:val="20"/>
          </w:rPr>
          <w:delText xml:space="preserve"> characteristics </w:delText>
        </w:r>
      </w:del>
    </w:p>
    <w:p w14:paraId="5C3C358A" w14:textId="77777777" w:rsidR="009A22FE" w:rsidRPr="004E3BF8" w:rsidDel="00460297" w:rsidRDefault="00E815C4" w:rsidP="009A22FE">
      <w:pPr>
        <w:rPr>
          <w:del w:id="62" w:author="Joseph Paonessa" w:date="2014-02-11T17:49:00Z"/>
        </w:rPr>
      </w:pPr>
      <w:del w:id="63" w:author="Joseph Paonessa" w:date="2014-02-11T17:49:00Z">
        <w:r w:rsidDel="00460297">
          <w:rPr>
            <w:szCs w:val="20"/>
          </w:rPr>
          <w:delText>(c)  </w:delText>
        </w:r>
        <w:r w:rsidR="009A22FE" w:rsidRPr="004E3BF8" w:rsidDel="00460297">
          <w:rPr>
            <w:szCs w:val="20"/>
          </w:rPr>
          <w:delText xml:space="preserve"> </w:delText>
        </w:r>
      </w:del>
      <w:del w:id="64" w:author="Joseph Paonessa" w:date="2014-02-11T16:07:00Z">
        <w:r w:rsidRPr="004E3BF8" w:rsidDel="003124AF">
          <w:rPr>
            <w:szCs w:val="20"/>
          </w:rPr>
          <w:delText>determine most co</w:delText>
        </w:r>
        <w:r w:rsidDel="003124AF">
          <w:rPr>
            <w:szCs w:val="20"/>
          </w:rPr>
          <w:delText>mmonly associated lab findings</w:delText>
        </w:r>
        <w:r w:rsidRPr="004E3BF8" w:rsidDel="003124AF">
          <w:rPr>
            <w:szCs w:val="20"/>
          </w:rPr>
          <w:delText xml:space="preserve"> and</w:delText>
        </w:r>
      </w:del>
      <w:del w:id="65" w:author="Joseph Paonessa" w:date="2014-02-11T17:49:00Z">
        <w:r w:rsidDel="00460297">
          <w:rPr>
            <w:szCs w:val="20"/>
          </w:rPr>
          <w:delText xml:space="preserve"> diagnoses</w:delText>
        </w:r>
        <w:r w:rsidRPr="004E3BF8" w:rsidDel="00460297">
          <w:rPr>
            <w:szCs w:val="20"/>
          </w:rPr>
          <w:delText xml:space="preserve"> </w:delText>
        </w:r>
      </w:del>
    </w:p>
    <w:p w14:paraId="0CDEE18D" w14:textId="77777777" w:rsidR="007E2E42" w:rsidRPr="004E3BF8" w:rsidDel="003124AF" w:rsidRDefault="00E815C4" w:rsidP="007E2E42">
      <w:pPr>
        <w:rPr>
          <w:del w:id="66" w:author="Joseph Paonessa" w:date="2014-02-11T16:07:00Z"/>
        </w:rPr>
      </w:pPr>
      <w:del w:id="67" w:author="Joseph Paonessa" w:date="2014-02-11T16:07:00Z">
        <w:r w:rsidDel="003124AF">
          <w:rPr>
            <w:szCs w:val="20"/>
          </w:rPr>
          <w:delText>(d</w:delText>
        </w:r>
        <w:r w:rsidR="009A22FE" w:rsidRPr="004E3BF8" w:rsidDel="003124AF">
          <w:rPr>
            <w:szCs w:val="20"/>
          </w:rPr>
          <w:delText>)  </w:delText>
        </w:r>
        <w:r w:rsidDel="003124AF">
          <w:rPr>
            <w:szCs w:val="20"/>
          </w:rPr>
          <w:delText xml:space="preserve"> iden</w:delText>
        </w:r>
        <w:r w:rsidRPr="004E3BF8" w:rsidDel="003124AF">
          <w:rPr>
            <w:szCs w:val="20"/>
          </w:rPr>
          <w:delText>tify need for fluids, pressors, renal replacement therapy and mechanical ventilation</w:delText>
        </w:r>
      </w:del>
    </w:p>
    <w:p w14:paraId="5D7F9FB5" w14:textId="77777777" w:rsidR="007E2E42" w:rsidRPr="004E3BF8" w:rsidRDefault="007E2E42"/>
    <w:p w14:paraId="041ED985" w14:textId="77777777" w:rsidR="00033D7A" w:rsidRPr="004E3BF8" w:rsidRDefault="007E2E42" w:rsidP="00B15802">
      <w:pPr>
        <w:outlineLvl w:val="0"/>
        <w:rPr>
          <w:b/>
        </w:rPr>
      </w:pPr>
      <w:r w:rsidRPr="004E3BF8">
        <w:rPr>
          <w:b/>
        </w:rPr>
        <w:t>Methods:</w:t>
      </w:r>
    </w:p>
    <w:p w14:paraId="2E8B72F9" w14:textId="77777777" w:rsidR="007E2E42" w:rsidRDefault="007E2E42">
      <w:pPr>
        <w:numPr>
          <w:ins w:id="68" w:author="Joseph Paonessa" w:date="2014-02-11T16:30:00Z"/>
        </w:numPr>
        <w:rPr>
          <w:ins w:id="69" w:author="Joseph Paonessa" w:date="2014-02-11T16:30:00Z"/>
          <w:b/>
        </w:rPr>
      </w:pPr>
    </w:p>
    <w:p w14:paraId="36C68204" w14:textId="77777777" w:rsidR="003777F6" w:rsidRPr="004E3BF8" w:rsidRDefault="003777F6" w:rsidP="003777F6">
      <w:pPr>
        <w:numPr>
          <w:ins w:id="70" w:author="Joseph Paonessa" w:date="2014-02-11T16:30:00Z"/>
        </w:numPr>
        <w:rPr>
          <w:ins w:id="71" w:author="Joseph Paonessa" w:date="2014-02-11T16:30:00Z"/>
          <w:b/>
        </w:rPr>
      </w:pPr>
    </w:p>
    <w:p w14:paraId="787698D5" w14:textId="77777777" w:rsidR="00AA6DCC" w:rsidRPr="00C75791" w:rsidDel="00C51E27" w:rsidRDefault="003777F6" w:rsidP="00AA6DCC">
      <w:pPr>
        <w:numPr>
          <w:ins w:id="72" w:author="Joseph Paonessa" w:date="2014-02-11T17:09:00Z"/>
        </w:numPr>
        <w:rPr>
          <w:ins w:id="73" w:author="Joseph Paonessa" w:date="2014-02-11T17:09:00Z"/>
          <w:del w:id="74" w:author="Thomas Brennan" w:date="2014-02-19T13:44:00Z"/>
        </w:rPr>
      </w:pPr>
      <w:ins w:id="75" w:author="Joseph Paonessa" w:date="2014-02-11T16:30:00Z">
        <w:r>
          <w:t xml:space="preserve">We conducted a longitudinal, single center, retrospective </w:t>
        </w:r>
      </w:ins>
      <w:ins w:id="76" w:author="Joseph Paonessa" w:date="2014-02-11T17:09:00Z">
        <w:r w:rsidR="00AA6DCC">
          <w:t xml:space="preserve">cohort </w:t>
        </w:r>
      </w:ins>
      <w:ins w:id="77" w:author="Joseph Paonessa" w:date="2014-02-11T16:30:00Z">
        <w:r>
          <w:t xml:space="preserve">study of adult patients who underwent </w:t>
        </w:r>
      </w:ins>
      <w:ins w:id="78" w:author="Thomas Brennan" w:date="2014-02-19T13:40:00Z">
        <w:r w:rsidR="00C51E27">
          <w:t xml:space="preserve">TTE </w:t>
        </w:r>
      </w:ins>
      <w:ins w:id="79" w:author="Joseph Paonessa" w:date="2014-02-11T16:30:00Z">
        <w:del w:id="80" w:author="Thomas Brennan" w:date="2014-02-19T13:40:00Z">
          <w:r w:rsidDel="00C51E27">
            <w:delText xml:space="preserve">an echocardiogram </w:delText>
          </w:r>
        </w:del>
        <w:r>
          <w:t xml:space="preserve">during an ICU admission at the </w:t>
        </w:r>
        <w:r w:rsidRPr="004E3BF8">
          <w:t xml:space="preserve">Beth Israel Deaconess Medical Center </w:t>
        </w:r>
        <w:proofErr w:type="gramStart"/>
        <w:r>
          <w:t>between</w:t>
        </w:r>
        <w:r w:rsidRPr="004E3BF8">
          <w:t xml:space="preserve"> </w:t>
        </w:r>
        <w:r>
          <w:t>2001</w:t>
        </w:r>
        <w:r w:rsidRPr="004E3BF8">
          <w:t xml:space="preserve"> to </w:t>
        </w:r>
        <w:r w:rsidR="00AA6DCC">
          <w:t>200</w:t>
        </w:r>
      </w:ins>
      <w:ins w:id="81" w:author="Thomas Brennan" w:date="2014-02-19T13:41:00Z">
        <w:r w:rsidR="00C51E27">
          <w:t>8</w:t>
        </w:r>
      </w:ins>
      <w:proofErr w:type="gramEnd"/>
      <w:ins w:id="82" w:author="Joseph Paonessa" w:date="2014-02-11T16:30:00Z">
        <w:del w:id="83" w:author="Thomas Brennan" w:date="2014-02-19T13:41:00Z">
          <w:r w:rsidR="00AA6DCC" w:rsidDel="00C51E27">
            <w:delText>7</w:delText>
          </w:r>
        </w:del>
        <w:r w:rsidR="00AA6DCC">
          <w:t>. Patient information</w:t>
        </w:r>
        <w:r>
          <w:t xml:space="preserve"> </w:t>
        </w:r>
      </w:ins>
      <w:ins w:id="84" w:author="Thomas Brennan" w:date="2014-02-19T13:41:00Z">
        <w:r w:rsidR="00C51E27">
          <w:t xml:space="preserve">was </w:t>
        </w:r>
      </w:ins>
      <w:ins w:id="85" w:author="Joseph Paonessa" w:date="2014-02-11T16:30:00Z">
        <w:r>
          <w:t xml:space="preserve">extracted </w:t>
        </w:r>
      </w:ins>
      <w:ins w:id="86" w:author="Joseph Paonessa" w:date="2014-02-11T17:09:00Z">
        <w:del w:id="87" w:author="Thomas Brennan" w:date="2014-02-19T13:41:00Z">
          <w:r w:rsidR="00AA6DCC" w:rsidDel="00C51E27">
            <w:delText>using</w:delText>
          </w:r>
          <w:r w:rsidR="00AA6DCC" w:rsidRPr="00AA6DCC" w:rsidDel="00C51E27">
            <w:rPr>
              <w:rFonts w:cs="Times New Roman"/>
              <w:szCs w:val="17"/>
            </w:rPr>
            <w:delText xml:space="preserve"> </w:delText>
          </w:r>
        </w:del>
      </w:ins>
      <w:ins w:id="88" w:author="Thomas Brennan" w:date="2014-02-19T13:41:00Z">
        <w:r w:rsidR="00C51E27">
          <w:t xml:space="preserve">from </w:t>
        </w:r>
      </w:ins>
      <w:ins w:id="89" w:author="Joseph Paonessa" w:date="2014-02-11T17:09:00Z">
        <w:r w:rsidR="00AA6DCC" w:rsidRPr="00AA6DCC">
          <w:rPr>
            <w:rFonts w:cs="Times New Roman"/>
            <w:szCs w:val="17"/>
          </w:rPr>
          <w:t xml:space="preserve">the </w:t>
        </w:r>
        <w:proofErr w:type="spellStart"/>
        <w:r w:rsidR="00AA6DCC" w:rsidRPr="00AA6DCC">
          <w:rPr>
            <w:rFonts w:cs="Times New Roman"/>
            <w:szCs w:val="17"/>
          </w:rPr>
          <w:t>Multiparameter</w:t>
        </w:r>
      </w:ins>
      <w:proofErr w:type="spellEnd"/>
      <w:ins w:id="90" w:author="Joseph Paonessa" w:date="2014-02-11T17:10:00Z">
        <w:r w:rsidR="00AA6DCC">
          <w:t xml:space="preserve"> </w:t>
        </w:r>
      </w:ins>
      <w:ins w:id="91" w:author="Joseph Paonessa" w:date="2014-02-11T17:09:00Z">
        <w:r w:rsidR="00AA6DCC" w:rsidRPr="00AA6DCC">
          <w:rPr>
            <w:rFonts w:cs="Times New Roman"/>
            <w:szCs w:val="17"/>
          </w:rPr>
          <w:t>Intelligent Monitoring in Intensive Care II (MIMIC II)</w:t>
        </w:r>
      </w:ins>
      <w:ins w:id="92" w:author="Joseph Paonessa" w:date="2014-02-11T17:10:00Z">
        <w:r w:rsidR="00AA6DCC">
          <w:t xml:space="preserve"> </w:t>
        </w:r>
      </w:ins>
      <w:ins w:id="93" w:author="Joseph Paonessa" w:date="2014-02-11T17:09:00Z">
        <w:r w:rsidR="00AA6DCC" w:rsidRPr="00AA6DCC">
          <w:rPr>
            <w:rFonts w:cs="Times New Roman"/>
            <w:szCs w:val="17"/>
          </w:rPr>
          <w:t xml:space="preserve">database. MIMIC II is a </w:t>
        </w:r>
        <w:del w:id="94" w:author="Thomas Brennan" w:date="2014-02-19T13:41:00Z">
          <w:r w:rsidR="00AA6DCC" w:rsidRPr="00AA6DCC" w:rsidDel="00C51E27">
            <w:rPr>
              <w:rFonts w:cs="Times New Roman"/>
              <w:szCs w:val="17"/>
            </w:rPr>
            <w:delText xml:space="preserve">large database, </w:delText>
          </w:r>
        </w:del>
        <w:r w:rsidR="00AA6DCC" w:rsidRPr="00AA6DCC">
          <w:rPr>
            <w:rFonts w:cs="Times New Roman"/>
            <w:szCs w:val="17"/>
          </w:rPr>
          <w:t>freely available in the</w:t>
        </w:r>
      </w:ins>
      <w:ins w:id="95" w:author="Joseph Paonessa" w:date="2014-02-11T17:10:00Z">
        <w:r w:rsidR="00AA6DCC">
          <w:t xml:space="preserve"> </w:t>
        </w:r>
      </w:ins>
      <w:ins w:id="96" w:author="Joseph Paonessa" w:date="2014-02-11T17:09:00Z">
        <w:r w:rsidR="00AA6DCC" w:rsidRPr="00AA6DCC">
          <w:rPr>
            <w:rFonts w:cs="Times New Roman"/>
            <w:szCs w:val="17"/>
          </w:rPr>
          <w:t>public domain</w:t>
        </w:r>
      </w:ins>
      <w:ins w:id="97" w:author="Thomas Brennan" w:date="2014-02-19T13:42:00Z">
        <w:r w:rsidR="00C51E27">
          <w:rPr>
            <w:rFonts w:cs="Times New Roman"/>
            <w:szCs w:val="17"/>
          </w:rPr>
          <w:t xml:space="preserve"> and </w:t>
        </w:r>
      </w:ins>
      <w:ins w:id="98" w:author="Joseph Paonessa" w:date="2014-02-11T17:09:00Z">
        <w:del w:id="99" w:author="Thomas Brennan" w:date="2014-02-19T13:42:00Z">
          <w:r w:rsidR="00AA6DCC" w:rsidRPr="00AA6DCC" w:rsidDel="00C51E27">
            <w:rPr>
              <w:rFonts w:cs="Times New Roman"/>
              <w:szCs w:val="17"/>
            </w:rPr>
            <w:delText xml:space="preserve">, which includes </w:delText>
          </w:r>
        </w:del>
      </w:ins>
      <w:ins w:id="100" w:author="Thomas Brennan" w:date="2014-02-19T13:42:00Z">
        <w:r w:rsidR="00C51E27">
          <w:rPr>
            <w:rFonts w:cs="Times New Roman"/>
            <w:szCs w:val="17"/>
          </w:rPr>
          <w:t xml:space="preserve">contains </w:t>
        </w:r>
      </w:ins>
      <w:ins w:id="101" w:author="Joseph Paonessa" w:date="2014-02-11T17:09:00Z">
        <w:r w:rsidR="00AA6DCC" w:rsidRPr="00AA6DCC">
          <w:rPr>
            <w:rFonts w:cs="Times New Roman"/>
            <w:szCs w:val="17"/>
          </w:rPr>
          <w:t>information from electronic medical</w:t>
        </w:r>
      </w:ins>
      <w:ins w:id="102" w:author="Joseph Paonessa" w:date="2014-02-11T17:10:00Z">
        <w:r w:rsidR="00AA6DCC">
          <w:t xml:space="preserve"> </w:t>
        </w:r>
      </w:ins>
      <w:ins w:id="103" w:author="Joseph Paonessa" w:date="2014-02-11T17:09:00Z">
        <w:r w:rsidR="00AA6DCC" w:rsidRPr="00AA6DCC">
          <w:rPr>
            <w:rFonts w:cs="Times New Roman"/>
            <w:szCs w:val="17"/>
          </w:rPr>
          <w:t xml:space="preserve">records of </w:t>
        </w:r>
      </w:ins>
      <w:ins w:id="104" w:author="Thomas Brennan" w:date="2014-02-19T13:44:00Z">
        <w:r w:rsidR="00C51E27">
          <w:rPr>
            <w:rFonts w:cs="Times New Roman"/>
            <w:szCs w:val="17"/>
          </w:rPr>
          <w:t xml:space="preserve">32,425 </w:t>
        </w:r>
      </w:ins>
      <w:ins w:id="105" w:author="Joseph Paonessa" w:date="2014-02-11T17:09:00Z">
        <w:r w:rsidR="00AA6DCC" w:rsidRPr="00AA6DCC">
          <w:rPr>
            <w:rFonts w:cs="Times New Roman"/>
            <w:szCs w:val="17"/>
          </w:rPr>
          <w:t xml:space="preserve">patients admitted to the ICUs at Beth Israel </w:t>
        </w:r>
        <w:proofErr w:type="spellStart"/>
        <w:r w:rsidR="00AA6DCC" w:rsidRPr="00AA6DCC">
          <w:rPr>
            <w:rFonts w:cs="Times New Roman"/>
            <w:szCs w:val="17"/>
          </w:rPr>
          <w:t>DeaconessMedical</w:t>
        </w:r>
        <w:proofErr w:type="spellEnd"/>
        <w:r w:rsidR="00AA6DCC" w:rsidRPr="00AA6DCC">
          <w:rPr>
            <w:rFonts w:cs="Times New Roman"/>
            <w:szCs w:val="17"/>
          </w:rPr>
          <w:t xml:space="preserve"> Center </w:t>
        </w:r>
        <w:del w:id="106" w:author="Thomas Brennan" w:date="2014-02-19T13:42:00Z">
          <w:r w:rsidR="00AA6DCC" w:rsidRPr="00AA6DCC" w:rsidDel="00C51E27">
            <w:rPr>
              <w:rFonts w:cs="Times New Roman"/>
              <w:szCs w:val="17"/>
            </w:rPr>
            <w:delText xml:space="preserve">since </w:delText>
          </w:r>
        </w:del>
      </w:ins>
      <w:ins w:id="107" w:author="Thomas Brennan" w:date="2014-02-19T13:42:00Z">
        <w:r w:rsidR="00C51E27">
          <w:rPr>
            <w:rFonts w:cs="Times New Roman"/>
            <w:szCs w:val="17"/>
          </w:rPr>
          <w:t xml:space="preserve">between </w:t>
        </w:r>
      </w:ins>
      <w:ins w:id="108" w:author="Joseph Paonessa" w:date="2014-02-11T17:09:00Z">
        <w:r w:rsidR="00AA6DCC" w:rsidRPr="00AA6DCC">
          <w:rPr>
            <w:rFonts w:cs="Times New Roman"/>
            <w:szCs w:val="17"/>
          </w:rPr>
          <w:t>2001</w:t>
        </w:r>
      </w:ins>
      <w:ins w:id="109" w:author="Thomas Brennan" w:date="2014-02-19T13:42:00Z">
        <w:r w:rsidR="00C51E27">
          <w:rPr>
            <w:rFonts w:cs="Times New Roman"/>
            <w:szCs w:val="17"/>
          </w:rPr>
          <w:t xml:space="preserve"> and 2008</w:t>
        </w:r>
      </w:ins>
      <w:ins w:id="110" w:author="Joseph Paonessa" w:date="2014-02-11T17:09:00Z">
        <w:r w:rsidR="00AA6DCC" w:rsidRPr="00AA6DCC">
          <w:rPr>
            <w:rFonts w:cs="Times New Roman"/>
            <w:szCs w:val="17"/>
          </w:rPr>
          <w:t xml:space="preserve">. The </w:t>
        </w:r>
        <w:r w:rsidR="00AA6DCC" w:rsidRPr="00C75791">
          <w:rPr>
            <w:rFonts w:cs="Times New Roman"/>
            <w:szCs w:val="17"/>
          </w:rPr>
          <w:t>creation and use of the</w:t>
        </w:r>
      </w:ins>
      <w:ins w:id="111" w:author="Joseph Paonessa" w:date="2014-02-11T17:10:00Z">
        <w:r w:rsidR="00AA6DCC" w:rsidRPr="00C75791">
          <w:rPr>
            <w:rFonts w:cs="Times New Roman"/>
            <w:szCs w:val="17"/>
          </w:rPr>
          <w:t xml:space="preserve"> </w:t>
        </w:r>
      </w:ins>
      <w:ins w:id="112" w:author="Joseph Paonessa" w:date="2014-02-11T17:09:00Z">
        <w:r w:rsidR="00AA6DCC" w:rsidRPr="00C75791">
          <w:rPr>
            <w:rFonts w:cs="Times New Roman"/>
            <w:szCs w:val="17"/>
          </w:rPr>
          <w:t>MIMIC database was approved by the institutional review boards</w:t>
        </w:r>
      </w:ins>
      <w:ins w:id="113" w:author="Joseph Paonessa" w:date="2014-02-11T17:10:00Z">
        <w:r w:rsidR="00AA6DCC" w:rsidRPr="00C75791">
          <w:t xml:space="preserve"> </w:t>
        </w:r>
      </w:ins>
      <w:ins w:id="114" w:author="Joseph Paonessa" w:date="2014-02-11T17:09:00Z">
        <w:r w:rsidR="00AA6DCC" w:rsidRPr="00C75791">
          <w:rPr>
            <w:rFonts w:cs="Times New Roman"/>
            <w:szCs w:val="17"/>
          </w:rPr>
          <w:t>of both Beth Israel Deaconess Medical Center and Massachusetts</w:t>
        </w:r>
      </w:ins>
    </w:p>
    <w:p w14:paraId="78D22B39" w14:textId="77777777" w:rsidR="00AA6DCC" w:rsidRPr="00C75791" w:rsidRDefault="00C51E27" w:rsidP="00AA6DCC">
      <w:pPr>
        <w:numPr>
          <w:ins w:id="115" w:author="Joseph Paonessa" w:date="2014-02-11T17:08:00Z"/>
        </w:numPr>
        <w:rPr>
          <w:ins w:id="116" w:author="Joseph Paonessa" w:date="2014-02-16T18:27:00Z"/>
          <w:rFonts w:cs="Times New Roman"/>
          <w:szCs w:val="17"/>
        </w:rPr>
      </w:pPr>
      <w:ins w:id="117" w:author="Thomas Brennan" w:date="2014-02-19T13:44:00Z">
        <w:r>
          <w:rPr>
            <w:rFonts w:cs="Times New Roman"/>
            <w:szCs w:val="17"/>
          </w:rPr>
          <w:t xml:space="preserve"> </w:t>
        </w:r>
      </w:ins>
      <w:proofErr w:type="gramStart"/>
      <w:ins w:id="118" w:author="Joseph Paonessa" w:date="2014-02-11T17:09:00Z">
        <w:r w:rsidR="00AA6DCC" w:rsidRPr="00C75791">
          <w:rPr>
            <w:rFonts w:cs="Times New Roman"/>
            <w:szCs w:val="17"/>
          </w:rPr>
          <w:t>Institute of Technology (IRB protocol 2001-P-001699/3).</w:t>
        </w:r>
      </w:ins>
      <w:proofErr w:type="gramEnd"/>
    </w:p>
    <w:p w14:paraId="31D10FB0" w14:textId="77777777" w:rsidR="00C75791" w:rsidRPr="00C75791" w:rsidRDefault="00C75791" w:rsidP="00AA6DCC">
      <w:pPr>
        <w:numPr>
          <w:ins w:id="119" w:author="Joseph Paonessa" w:date="2014-02-16T18:27:00Z"/>
        </w:numPr>
        <w:rPr>
          <w:ins w:id="120" w:author="Joseph Paonessa" w:date="2014-02-16T18:27:00Z"/>
          <w:rFonts w:cs="Times New Roman"/>
          <w:szCs w:val="17"/>
        </w:rPr>
      </w:pPr>
    </w:p>
    <w:p w14:paraId="3C538EA8" w14:textId="77777777" w:rsidR="007C0BA6" w:rsidRPr="007C0BA6" w:rsidRDefault="00C75791" w:rsidP="007C0BA6">
      <w:pPr>
        <w:widowControl w:val="0"/>
        <w:numPr>
          <w:ins w:id="121" w:author="Joseph Paonessa" w:date="2014-02-16T18:35:00Z"/>
        </w:numPr>
        <w:autoSpaceDE w:val="0"/>
        <w:autoSpaceDN w:val="0"/>
        <w:adjustRightInd w:val="0"/>
        <w:rPr>
          <w:ins w:id="122" w:author="Joseph Paonessa" w:date="2014-02-16T18:35:00Z"/>
          <w:rFonts w:cs="Times New Roman"/>
          <w:szCs w:val="17"/>
        </w:rPr>
      </w:pPr>
      <w:ins w:id="123" w:author="Joseph Paonessa" w:date="2014-02-16T18:28:00Z">
        <w:r w:rsidRPr="00C75791">
          <w:rPr>
            <w:rFonts w:cs="Times New Roman"/>
            <w:szCs w:val="17"/>
          </w:rPr>
          <w:t>All adult patient records in the database were screened for purposes of inclusion, with</w:t>
        </w:r>
      </w:ins>
      <w:ins w:id="124" w:author="Thomas Brennan" w:date="2014-02-19T13:45:00Z">
        <w:r w:rsidR="00C51E27">
          <w:rPr>
            <w:rFonts w:cs="Times New Roman"/>
            <w:szCs w:val="17"/>
          </w:rPr>
          <w:t xml:space="preserve">. </w:t>
        </w:r>
      </w:ins>
      <w:ins w:id="125" w:author="Joseph Paonessa" w:date="2014-02-16T18:28:00Z">
        <w:del w:id="126" w:author="Thomas Brennan" w:date="2014-02-19T13:45:00Z">
          <w:r w:rsidRPr="00C75791" w:rsidDel="00C51E27">
            <w:rPr>
              <w:rFonts w:cs="Times New Roman"/>
              <w:szCs w:val="17"/>
            </w:rPr>
            <w:delText xml:space="preserve"> **</w:delText>
          </w:r>
        </w:del>
      </w:ins>
      <w:ins w:id="127" w:author="Joseph Paonessa" w:date="2014-02-16T18:29:00Z">
        <w:del w:id="128" w:author="Thomas Brennan" w:date="2014-02-19T13:45:00Z">
          <w:r w:rsidRPr="00C75791" w:rsidDel="00C51E27">
            <w:rPr>
              <w:rFonts w:cs="Times New Roman"/>
              <w:szCs w:val="17"/>
            </w:rPr>
            <w:delText xml:space="preserve"> </w:delText>
          </w:r>
          <w:r w:rsidRPr="007C0BA6" w:rsidDel="00C51E27">
            <w:rPr>
              <w:rFonts w:cs="Times New Roman"/>
              <w:b/>
              <w:szCs w:val="17"/>
            </w:rPr>
            <w:delText xml:space="preserve">Tom: </w:delText>
          </w:r>
        </w:del>
      </w:ins>
      <w:ins w:id="129" w:author="Joseph Paonessa" w:date="2014-02-16T18:28:00Z">
        <w:del w:id="130" w:author="Thomas Brennan" w:date="2014-02-19T13:45:00Z">
          <w:r w:rsidRPr="007C0BA6" w:rsidDel="00C51E27">
            <w:rPr>
              <w:rFonts w:cs="Times New Roman"/>
              <w:b/>
              <w:szCs w:val="17"/>
            </w:rPr>
            <w:delText>are we using all admissions? what if two echos?</w:delText>
          </w:r>
          <w:r w:rsidRPr="00C75791" w:rsidDel="00C51E27">
            <w:rPr>
              <w:rFonts w:cs="Times New Roman"/>
              <w:szCs w:val="17"/>
            </w:rPr>
            <w:delText>**</w:delText>
          </w:r>
        </w:del>
      </w:ins>
      <w:ins w:id="131" w:author="Joseph Paonessa" w:date="2014-02-16T18:31:00Z">
        <w:del w:id="132" w:author="Thomas Brennan" w:date="2014-02-19T13:45:00Z">
          <w:r w:rsidDel="00C51E27">
            <w:rPr>
              <w:rFonts w:cs="Times New Roman"/>
              <w:szCs w:val="17"/>
            </w:rPr>
            <w:delText xml:space="preserve"> </w:delText>
          </w:r>
        </w:del>
        <w:r w:rsidRPr="00C75791">
          <w:rPr>
            <w:rFonts w:cs="Times New Roman"/>
            <w:szCs w:val="17"/>
          </w:rPr>
          <w:t>Data regarding each patient’s age, sex, SAPS, laboratory</w:t>
        </w:r>
        <w:r>
          <w:rPr>
            <w:rFonts w:cs="Times New Roman"/>
            <w:szCs w:val="17"/>
          </w:rPr>
          <w:t xml:space="preserve"> </w:t>
        </w:r>
        <w:r w:rsidRPr="00C75791">
          <w:rPr>
            <w:rFonts w:cs="Times New Roman"/>
            <w:szCs w:val="17"/>
          </w:rPr>
          <w:t xml:space="preserve">values, vital signs, </w:t>
        </w:r>
        <w:proofErr w:type="gramStart"/>
        <w:r w:rsidRPr="00C75791">
          <w:rPr>
            <w:rFonts w:cs="Times New Roman"/>
            <w:szCs w:val="17"/>
          </w:rPr>
          <w:t>International Classifi</w:t>
        </w:r>
        <w:del w:id="133" w:author="Thomas Brennan" w:date="2014-02-19T13:45:00Z">
          <w:r w:rsidRPr="00C75791" w:rsidDel="00C51E27">
            <w:rPr>
              <w:rFonts w:cs="Times New Roman"/>
              <w:szCs w:val="17"/>
            </w:rPr>
            <w:delText xml:space="preserve"> </w:delText>
          </w:r>
        </w:del>
        <w:r w:rsidRPr="00C75791">
          <w:rPr>
            <w:rFonts w:cs="Times New Roman"/>
            <w:szCs w:val="17"/>
          </w:rPr>
          <w:t>cation</w:t>
        </w:r>
        <w:proofErr w:type="gramEnd"/>
        <w:r w:rsidRPr="00C75791">
          <w:rPr>
            <w:rFonts w:cs="Times New Roman"/>
            <w:szCs w:val="17"/>
          </w:rPr>
          <w:t xml:space="preserve"> of Diseases-Ninth</w:t>
        </w:r>
        <w:r>
          <w:rPr>
            <w:rFonts w:cs="Times New Roman"/>
            <w:szCs w:val="17"/>
          </w:rPr>
          <w:t xml:space="preserve"> </w:t>
        </w:r>
        <w:r w:rsidR="008A1E46">
          <w:rPr>
            <w:rFonts w:cs="Times New Roman"/>
            <w:szCs w:val="17"/>
          </w:rPr>
          <w:t xml:space="preserve">Revision (ICD-9) diagnoses </w:t>
        </w:r>
        <w:r w:rsidR="008A1E46" w:rsidRPr="007C0BA6">
          <w:rPr>
            <w:rFonts w:cs="Times New Roman"/>
            <w:szCs w:val="17"/>
          </w:rPr>
          <w:t>were extracted from the database.</w:t>
        </w:r>
      </w:ins>
      <w:ins w:id="134" w:author="Joseph Paonessa" w:date="2014-02-16T18:34:00Z">
        <w:r w:rsidR="007C0BA6" w:rsidRPr="007C0BA6">
          <w:rPr>
            <w:rFonts w:cs="Times New Roman"/>
            <w:szCs w:val="17"/>
          </w:rPr>
          <w:t xml:space="preserve"> Medical comorbidities were represented by the </w:t>
        </w:r>
        <w:proofErr w:type="spellStart"/>
        <w:r w:rsidR="007C0BA6" w:rsidRPr="007C0BA6">
          <w:rPr>
            <w:rFonts w:cs="Times New Roman"/>
            <w:szCs w:val="17"/>
          </w:rPr>
          <w:t>Elix</w:t>
        </w:r>
      </w:ins>
      <w:ins w:id="135" w:author="Joseph Paonessa" w:date="2014-02-16T18:35:00Z">
        <w:r w:rsidR="007C0BA6" w:rsidRPr="007C0BA6">
          <w:rPr>
            <w:rFonts w:cs="Times New Roman"/>
            <w:szCs w:val="17"/>
          </w:rPr>
          <w:t>hauser</w:t>
        </w:r>
        <w:proofErr w:type="spellEnd"/>
        <w:r w:rsidR="007C0BA6" w:rsidRPr="007C0BA6">
          <w:rPr>
            <w:rFonts w:cs="Times New Roman"/>
            <w:szCs w:val="17"/>
          </w:rPr>
          <w:t xml:space="preserve"> scores for 30 comorbidities</w:t>
        </w:r>
      </w:ins>
      <w:ins w:id="136" w:author="Thomas Brennan" w:date="2014-02-19T13:45:00Z">
        <w:r w:rsidR="00C51E27">
          <w:rPr>
            <w:rFonts w:cs="Times New Roman"/>
            <w:szCs w:val="17"/>
          </w:rPr>
          <w:t>,</w:t>
        </w:r>
      </w:ins>
      <w:ins w:id="137" w:author="Joseph Paonessa" w:date="2014-02-16T18:35:00Z">
        <w:r w:rsidR="007C0BA6" w:rsidRPr="007C0BA6">
          <w:rPr>
            <w:rFonts w:cs="Times New Roman"/>
            <w:szCs w:val="17"/>
          </w:rPr>
          <w:t xml:space="preserve"> as calculated from the ICD-9</w:t>
        </w:r>
      </w:ins>
    </w:p>
    <w:p w14:paraId="6C9493F4" w14:textId="77777777" w:rsidR="00C75791" w:rsidRPr="007C0BA6" w:rsidRDefault="007C0BA6" w:rsidP="007C0BA6">
      <w:pPr>
        <w:widowControl w:val="0"/>
        <w:numPr>
          <w:ins w:id="138" w:author="Joseph Paonessa" w:date="2014-02-16T18:31:00Z"/>
        </w:numPr>
        <w:autoSpaceDE w:val="0"/>
        <w:autoSpaceDN w:val="0"/>
        <w:adjustRightInd w:val="0"/>
        <w:rPr>
          <w:ins w:id="139" w:author="Joseph Paonessa" w:date="2014-02-11T17:09:00Z"/>
          <w:rFonts w:cs="Times New Roman"/>
          <w:szCs w:val="17"/>
        </w:rPr>
      </w:pPr>
      <w:proofErr w:type="gramStart"/>
      <w:ins w:id="140" w:author="Joseph Paonessa" w:date="2014-02-16T18:35:00Z">
        <w:r w:rsidRPr="007C0BA6">
          <w:rPr>
            <w:rFonts w:cs="Times New Roman"/>
            <w:szCs w:val="17"/>
          </w:rPr>
          <w:t>codes</w:t>
        </w:r>
        <w:proofErr w:type="gramEnd"/>
        <w:r w:rsidRPr="007C0BA6">
          <w:rPr>
            <w:rFonts w:cs="Times New Roman"/>
            <w:szCs w:val="17"/>
          </w:rPr>
          <w:t xml:space="preserve">. </w:t>
        </w:r>
        <w:r>
          <w:rPr>
            <w:rFonts w:cs="Times New Roman"/>
            <w:szCs w:val="17"/>
          </w:rPr>
          <w:t>The fi</w:t>
        </w:r>
        <w:r w:rsidRPr="007C0BA6">
          <w:rPr>
            <w:rFonts w:cs="Times New Roman"/>
            <w:szCs w:val="17"/>
          </w:rPr>
          <w:t>rst values of common pertinent laboratory results were also extracted, including white blood cell count (WBC),</w:t>
        </w:r>
      </w:ins>
      <w:ins w:id="141" w:author="Joseph Paonessa" w:date="2014-02-16T18:36:00Z">
        <w:r w:rsidRPr="007C0BA6">
          <w:rPr>
            <w:rFonts w:cs="Times New Roman"/>
            <w:szCs w:val="17"/>
          </w:rPr>
          <w:t xml:space="preserve"> lactate, </w:t>
        </w:r>
      </w:ins>
      <w:ins w:id="142" w:author="Joseph Paonessa" w:date="2014-02-16T18:37:00Z">
        <w:r w:rsidRPr="007C0BA6">
          <w:rPr>
            <w:rFonts w:cs="Times New Roman"/>
            <w:szCs w:val="17"/>
          </w:rPr>
          <w:t xml:space="preserve">and </w:t>
        </w:r>
      </w:ins>
      <w:proofErr w:type="spellStart"/>
      <w:ins w:id="143" w:author="Joseph Paonessa" w:date="2014-02-16T18:36:00Z">
        <w:r w:rsidRPr="007C0BA6">
          <w:rPr>
            <w:rFonts w:cs="Times New Roman"/>
            <w:szCs w:val="17"/>
          </w:rPr>
          <w:t>creatinine</w:t>
        </w:r>
        <w:proofErr w:type="spellEnd"/>
        <w:r w:rsidRPr="007C0BA6">
          <w:rPr>
            <w:rFonts w:cs="Times New Roman"/>
            <w:szCs w:val="17"/>
          </w:rPr>
          <w:t xml:space="preserve">. </w:t>
        </w:r>
      </w:ins>
      <w:ins w:id="144" w:author="Joseph Paonessa" w:date="2014-02-16T18:35:00Z">
        <w:r w:rsidRPr="007C0BA6">
          <w:rPr>
            <w:rFonts w:cs="Times New Roman"/>
            <w:szCs w:val="17"/>
          </w:rPr>
          <w:t xml:space="preserve"> </w:t>
        </w:r>
      </w:ins>
    </w:p>
    <w:p w14:paraId="1AFCD813" w14:textId="77777777" w:rsidR="00AA6DCC" w:rsidRPr="007C0BA6" w:rsidRDefault="00AA6DCC" w:rsidP="00AA6DCC">
      <w:pPr>
        <w:numPr>
          <w:ins w:id="145" w:author="Joseph Paonessa" w:date="2014-02-11T17:11:00Z"/>
        </w:numPr>
        <w:rPr>
          <w:ins w:id="146" w:author="Joseph Paonessa" w:date="2014-02-11T17:11:00Z"/>
        </w:rPr>
      </w:pPr>
    </w:p>
    <w:p w14:paraId="70FA220C" w14:textId="77777777" w:rsidR="003777F6" w:rsidRPr="006E7F39" w:rsidRDefault="00C75791" w:rsidP="00AA6DCC">
      <w:pPr>
        <w:numPr>
          <w:ins w:id="147" w:author="Joseph Paonessa" w:date="2014-02-11T17:09:00Z"/>
        </w:numPr>
        <w:rPr>
          <w:ins w:id="148" w:author="Joseph Paonessa" w:date="2014-02-11T16:30:00Z"/>
        </w:rPr>
      </w:pPr>
      <w:ins w:id="149" w:author="Joseph Paonessa" w:date="2014-02-16T18:31:00Z">
        <w:r w:rsidRPr="007C0BA6">
          <w:t>Our</w:t>
        </w:r>
      </w:ins>
      <w:ins w:id="150" w:author="Joseph Paonessa" w:date="2014-02-11T16:30:00Z">
        <w:r w:rsidR="003777F6" w:rsidRPr="007C0BA6">
          <w:t xml:space="preserve"> patients </w:t>
        </w:r>
      </w:ins>
      <w:ins w:id="151" w:author="Joseph Paonessa" w:date="2014-02-16T18:31:00Z">
        <w:r w:rsidRPr="007C0BA6">
          <w:t>were treated across a variety of I</w:t>
        </w:r>
        <w:r>
          <w:t>CUs with distribution shown between</w:t>
        </w:r>
      </w:ins>
      <w:ins w:id="152" w:author="Joseph Paonessa" w:date="2014-02-11T16:30:00Z">
        <w:r w:rsidR="003777F6" w:rsidRPr="00C75791">
          <w:t xml:space="preserve"> the </w:t>
        </w:r>
      </w:ins>
      <w:ins w:id="153" w:author="Joseph Paonessa" w:date="2014-02-16T18:32:00Z">
        <w:r>
          <w:t>medical ICU (</w:t>
        </w:r>
      </w:ins>
      <w:ins w:id="154" w:author="Joseph Paonessa" w:date="2014-02-11T16:30:00Z">
        <w:r>
          <w:t>MICU), surgical ICU (</w:t>
        </w:r>
        <w:r w:rsidR="003777F6" w:rsidRPr="00C75791">
          <w:t>SICU</w:t>
        </w:r>
      </w:ins>
      <w:ins w:id="155" w:author="Joseph Paonessa" w:date="2014-02-16T18:33:00Z">
        <w:r>
          <w:t>)</w:t>
        </w:r>
      </w:ins>
      <w:proofErr w:type="gramStart"/>
      <w:ins w:id="156" w:author="Joseph Paonessa" w:date="2014-02-11T16:30:00Z">
        <w:r w:rsidR="003777F6" w:rsidRPr="00C75791">
          <w:t xml:space="preserve">, </w:t>
        </w:r>
      </w:ins>
      <w:ins w:id="157" w:author="Joseph Paonessa" w:date="2014-02-16T18:32:00Z">
        <w:r>
          <w:t xml:space="preserve"> cardiac</w:t>
        </w:r>
        <w:proofErr w:type="gramEnd"/>
        <w:r>
          <w:t xml:space="preserve"> ICU (</w:t>
        </w:r>
      </w:ins>
      <w:ins w:id="158" w:author="Joseph Paonessa" w:date="2014-02-11T16:30:00Z">
        <w:r w:rsidR="003777F6" w:rsidRPr="00C75791">
          <w:t>CCU</w:t>
        </w:r>
      </w:ins>
      <w:ins w:id="159" w:author="Joseph Paonessa" w:date="2014-02-16T18:32:00Z">
        <w:r>
          <w:t>)</w:t>
        </w:r>
      </w:ins>
      <w:ins w:id="160" w:author="Joseph Paonessa" w:date="2014-02-16T18:33:00Z">
        <w:r>
          <w:t>,</w:t>
        </w:r>
      </w:ins>
      <w:ins w:id="161" w:author="Joseph Paonessa" w:date="2014-02-11T16:30:00Z">
        <w:r w:rsidR="003777F6" w:rsidRPr="00C75791">
          <w:t xml:space="preserve"> and cardiac</w:t>
        </w:r>
        <w:r w:rsidR="003777F6">
          <w:t xml:space="preserve"> surgery ICU (CSRU).  Patients with </w:t>
        </w:r>
      </w:ins>
      <w:ins w:id="162" w:author="Thomas Brennan" w:date="2014-02-19T13:46:00Z">
        <w:r w:rsidR="00C51E27">
          <w:t xml:space="preserve">at least one </w:t>
        </w:r>
      </w:ins>
      <w:ins w:id="163" w:author="Joseph Paonessa" w:date="2014-02-11T16:30:00Z">
        <w:r w:rsidR="003777F6">
          <w:t>HD</w:t>
        </w:r>
        <w:r w:rsidR="003777F6" w:rsidRPr="004E3BF8">
          <w:t xml:space="preserve">EF </w:t>
        </w:r>
      </w:ins>
      <w:ins w:id="164" w:author="Thomas Brennan" w:date="2014-02-19T13:48:00Z">
        <w:r w:rsidR="00C51E27">
          <w:t xml:space="preserve">on </w:t>
        </w:r>
      </w:ins>
      <w:ins w:id="165" w:author="Thomas Brennan" w:date="2014-02-19T13:46:00Z">
        <w:r w:rsidR="00C51E27">
          <w:t xml:space="preserve">TTE </w:t>
        </w:r>
      </w:ins>
      <w:ins w:id="166" w:author="Joseph Paonessa" w:date="2014-02-11T16:30:00Z">
        <w:r w:rsidR="003777F6" w:rsidRPr="004E3BF8">
          <w:t xml:space="preserve">and those with normal </w:t>
        </w:r>
        <w:del w:id="167" w:author="Thomas Brennan" w:date="2014-02-19T13:46:00Z">
          <w:r w:rsidR="003777F6" w:rsidRPr="004E3BF8" w:rsidDel="00C51E27">
            <w:delText>ejection fraction</w:delText>
          </w:r>
        </w:del>
      </w:ins>
      <w:ins w:id="168" w:author="Joseph Paonessa" w:date="2014-02-11T17:58:00Z">
        <w:del w:id="169" w:author="Thomas Brennan" w:date="2014-02-19T13:46:00Z">
          <w:r w:rsidR="000D1F44" w:rsidDel="00C51E27">
            <w:delText xml:space="preserve"> (</w:delText>
          </w:r>
        </w:del>
        <w:r w:rsidR="000D1F44">
          <w:t>EF</w:t>
        </w:r>
        <w:del w:id="170" w:author="Thomas Brennan" w:date="2014-02-19T13:46:00Z">
          <w:r w:rsidR="000D1F44" w:rsidDel="00C51E27">
            <w:delText>)</w:delText>
          </w:r>
        </w:del>
      </w:ins>
      <w:ins w:id="171" w:author="Joseph Paonessa" w:date="2014-02-11T16:30:00Z">
        <w:r w:rsidR="003777F6" w:rsidRPr="004E3BF8">
          <w:t xml:space="preserve"> </w:t>
        </w:r>
        <w:r w:rsidR="003777F6">
          <w:t>were included in the cohort</w:t>
        </w:r>
        <w:r w:rsidR="003777F6" w:rsidRPr="004E3BF8">
          <w:t>.</w:t>
        </w:r>
        <w:r w:rsidR="003777F6">
          <w:t xml:space="preserve"> HD</w:t>
        </w:r>
        <w:r w:rsidR="003777F6" w:rsidRPr="004E3BF8">
          <w:t xml:space="preserve">EF was defined as ejection fraction </w:t>
        </w:r>
        <w:r w:rsidR="000D1F44">
          <w:t xml:space="preserve">greater than 70%. Normal </w:t>
        </w:r>
        <w:r w:rsidR="003777F6" w:rsidRPr="00BF2A5D">
          <w:t xml:space="preserve">EF was </w:t>
        </w:r>
      </w:ins>
      <w:ins w:id="172" w:author="Joseph Paonessa" w:date="2014-02-11T17:11:00Z">
        <w:r w:rsidR="00AA6DCC">
          <w:t xml:space="preserve">defined as an EF </w:t>
        </w:r>
      </w:ins>
      <w:ins w:id="173" w:author="Joseph Paonessa" w:date="2014-02-11T16:30:00Z">
        <w:r w:rsidR="003777F6" w:rsidRPr="00BF2A5D">
          <w:t xml:space="preserve">between 55-70%. Those with </w:t>
        </w:r>
      </w:ins>
      <w:ins w:id="174" w:author="Joseph Paonessa" w:date="2014-02-11T17:11:00Z">
        <w:r w:rsidR="00AA6DCC">
          <w:t>EF</w:t>
        </w:r>
      </w:ins>
      <w:ins w:id="175" w:author="Joseph Paonessa" w:date="2014-02-11T16:30:00Z">
        <w:r w:rsidR="003777F6" w:rsidRPr="00BF2A5D">
          <w:t xml:space="preserve"> less than 55% were excluded from the analysis. Furthermore, patients with</w:t>
        </w:r>
      </w:ins>
      <w:ins w:id="176" w:author="Joseph Paonessa" w:date="2014-02-11T16:38:00Z">
        <w:r w:rsidR="001E2446" w:rsidRPr="00BF2A5D">
          <w:t xml:space="preserve"> known</w:t>
        </w:r>
      </w:ins>
      <w:ins w:id="177" w:author="Joseph Paonessa" w:date="2014-02-11T16:30:00Z">
        <w:r w:rsidR="003777F6" w:rsidRPr="00BF2A5D">
          <w:t xml:space="preserve"> </w:t>
        </w:r>
        <w:r w:rsidR="0066589B" w:rsidRPr="00BF2A5D">
          <w:t>chronic HD</w:t>
        </w:r>
        <w:r w:rsidR="003777F6" w:rsidRPr="00BF2A5D">
          <w:t>EF were excluded from the analysis</w:t>
        </w:r>
        <w:r w:rsidR="0066589B" w:rsidRPr="00BF2A5D">
          <w:t>.</w:t>
        </w:r>
        <w:r w:rsidR="0066589B">
          <w:t xml:space="preserve"> Chronic HD</w:t>
        </w:r>
        <w:r w:rsidR="003777F6">
          <w:t xml:space="preserve">EF was </w:t>
        </w:r>
        <w:r w:rsidR="003777F6" w:rsidRPr="004E3BF8">
          <w:t xml:space="preserve">defined as having </w:t>
        </w:r>
      </w:ins>
      <w:ins w:id="178" w:author="Thomas Brennan" w:date="2014-02-19T13:48:00Z">
        <w:r w:rsidR="00C51E27">
          <w:t xml:space="preserve">more than one </w:t>
        </w:r>
      </w:ins>
      <w:ins w:id="179" w:author="Thomas Brennan" w:date="2014-02-19T13:47:00Z">
        <w:r w:rsidR="00C51E27">
          <w:t xml:space="preserve">HDEF </w:t>
        </w:r>
      </w:ins>
      <w:ins w:id="180" w:author="Thomas Brennan" w:date="2014-02-19T13:48:00Z">
        <w:r w:rsidR="00C51E27">
          <w:t xml:space="preserve">on TTE </w:t>
        </w:r>
      </w:ins>
      <w:ins w:id="181" w:author="Joseph Paonessa" w:date="2014-02-11T16:30:00Z">
        <w:del w:id="182" w:author="Thomas Brennan" w:date="2014-02-19T13:47:00Z">
          <w:r w:rsidR="003777F6" w:rsidRPr="004E3BF8" w:rsidDel="00C51E27">
            <w:delText xml:space="preserve">another echocardiogram </w:delText>
          </w:r>
        </w:del>
      </w:ins>
      <w:ins w:id="183" w:author="Thomas Brennan" w:date="2014-02-19T13:48:00Z">
        <w:r w:rsidR="00C51E27">
          <w:t>from different ICU stays</w:t>
        </w:r>
      </w:ins>
      <w:ins w:id="184" w:author="Joseph Paonessa" w:date="2014-02-11T16:30:00Z">
        <w:del w:id="185" w:author="Thomas Brennan" w:date="2014-02-19T13:48:00Z">
          <w:r w:rsidR="003777F6" w:rsidDel="00C51E27">
            <w:delText xml:space="preserve">in the MIMIC database that </w:delText>
          </w:r>
          <w:r w:rsidR="0066589B" w:rsidDel="00C51E27">
            <w:delText>was also HD</w:delText>
          </w:r>
          <w:r w:rsidR="003777F6" w:rsidRPr="004E3BF8" w:rsidDel="00C51E27">
            <w:delText>EF</w:delText>
          </w:r>
        </w:del>
        <w:r w:rsidR="003777F6" w:rsidRPr="004E3BF8">
          <w:t xml:space="preserve">. Baseline comparisons </w:t>
        </w:r>
      </w:ins>
      <w:ins w:id="186" w:author="Thomas Brennan" w:date="2014-02-19T13:49:00Z">
        <w:r w:rsidR="00C51E27">
          <w:t xml:space="preserve">were </w:t>
        </w:r>
      </w:ins>
      <w:ins w:id="187" w:author="Joseph Paonessa" w:date="2014-02-11T16:30:00Z">
        <w:r w:rsidR="003777F6" w:rsidRPr="004E3BF8">
          <w:t xml:space="preserve">performed using </w:t>
        </w:r>
        <w:r w:rsidR="003777F6">
          <w:t>Fisher’s Exact Test for count data</w:t>
        </w:r>
      </w:ins>
      <w:ins w:id="188" w:author="Thomas Brennan" w:date="2014-02-19T13:49:00Z">
        <w:r w:rsidR="00C51E27">
          <w:t xml:space="preserve"> with</w:t>
        </w:r>
      </w:ins>
      <w:ins w:id="189" w:author="Joseph Paonessa" w:date="2014-02-11T16:30:00Z">
        <w:r w:rsidR="003777F6">
          <w:t xml:space="preserve"> </w:t>
        </w:r>
        <w:r w:rsidR="003777F6" w:rsidRPr="004E3BF8">
          <w:t>results reported as numbers</w:t>
        </w:r>
        <w:r w:rsidR="003777F6">
          <w:t xml:space="preserve"> and </w:t>
        </w:r>
        <w:r w:rsidR="003777F6" w:rsidRPr="004E3BF8">
          <w:t>percentages</w:t>
        </w:r>
      </w:ins>
      <w:ins w:id="190" w:author="Thomas Brennan" w:date="2014-02-19T13:49:00Z">
        <w:r w:rsidR="00C51E27">
          <w:t>.</w:t>
        </w:r>
      </w:ins>
      <w:ins w:id="191" w:author="Joseph Paonessa" w:date="2014-02-11T16:30:00Z">
        <w:r w:rsidR="003777F6" w:rsidRPr="004E3BF8">
          <w:t xml:space="preserve"> </w:t>
        </w:r>
        <w:del w:id="192" w:author="Thomas Brennan" w:date="2014-02-19T13:49:00Z">
          <w:r w:rsidR="003777F6" w:rsidRPr="004E3BF8" w:rsidDel="00C51E27">
            <w:delText xml:space="preserve"> </w:delText>
          </w:r>
        </w:del>
        <w:r w:rsidR="003777F6" w:rsidRPr="004E3BF8">
          <w:t xml:space="preserve">Continuous variables were compared using </w:t>
        </w:r>
        <w:r w:rsidR="003777F6">
          <w:t xml:space="preserve">two-sample Wilcoxon Rank Sum Test (also known as the Mann-Whitney test) </w:t>
        </w:r>
        <w:r w:rsidR="003777F6" w:rsidRPr="004E3BF8">
          <w:t xml:space="preserve">and reported as </w:t>
        </w:r>
        <w:r w:rsidR="003777F6">
          <w:t>medians and inter-quartile range.</w:t>
        </w:r>
        <w:r w:rsidR="003777F6" w:rsidRPr="004E3BF8">
          <w:t xml:space="preserve"> </w:t>
        </w:r>
        <w:r w:rsidR="003777F6">
          <w:t xml:space="preserve">Significance levels are shown with an asterisk for </w:t>
        </w:r>
        <w:r w:rsidR="003777F6">
          <w:rPr>
            <w:i/>
          </w:rPr>
          <w:t>P</w:t>
        </w:r>
        <w:r w:rsidR="003777F6">
          <w:t>-values less than 0.05.</w:t>
        </w:r>
      </w:ins>
    </w:p>
    <w:p w14:paraId="46F91BB2" w14:textId="77777777" w:rsidR="003777F6" w:rsidRPr="004E3BF8" w:rsidRDefault="003777F6" w:rsidP="003777F6">
      <w:pPr>
        <w:numPr>
          <w:ins w:id="193" w:author="Joseph Paonessa" w:date="2014-02-11T16:30:00Z"/>
        </w:numPr>
        <w:rPr>
          <w:ins w:id="194" w:author="Joseph Paonessa" w:date="2014-02-11T16:30:00Z"/>
        </w:rPr>
      </w:pPr>
    </w:p>
    <w:p w14:paraId="5DA866E3" w14:textId="77777777" w:rsidR="003777F6" w:rsidRPr="004E3BF8" w:rsidRDefault="003777F6" w:rsidP="003777F6">
      <w:pPr>
        <w:widowControl w:val="0"/>
        <w:numPr>
          <w:ins w:id="195" w:author="Joseph Paonessa" w:date="2014-02-11T16:30:00Z"/>
        </w:numPr>
        <w:autoSpaceDE w:val="0"/>
        <w:autoSpaceDN w:val="0"/>
        <w:adjustRightInd w:val="0"/>
        <w:rPr>
          <w:ins w:id="196" w:author="Joseph Paonessa" w:date="2014-02-11T16:30:00Z"/>
          <w:rFonts w:cs="Times New Roman"/>
        </w:rPr>
      </w:pPr>
      <w:ins w:id="197" w:author="Joseph Paonessa" w:date="2014-02-11T16:30:00Z">
        <w:r w:rsidRPr="004E3BF8">
          <w:t>Subgroup analysis was pe</w:t>
        </w:r>
        <w:r>
          <w:t>r</w:t>
        </w:r>
        <w:r w:rsidRPr="004E3BF8">
          <w:t>formed on patients with documented acute</w:t>
        </w:r>
        <w:r>
          <w:t xml:space="preserve"> </w:t>
        </w:r>
        <w:r w:rsidR="0066589B">
          <w:t>HD</w:t>
        </w:r>
        <w:r w:rsidR="001E2446">
          <w:t>EF. Acute HD</w:t>
        </w:r>
        <w:r w:rsidRPr="004E3BF8">
          <w:t xml:space="preserve">EF was defined as having </w:t>
        </w:r>
        <w:del w:id="198" w:author="Thomas Brennan" w:date="2014-02-19T13:49:00Z">
          <w:r w:rsidRPr="004E3BF8" w:rsidDel="00C51E27">
            <w:delText>another echocardi</w:delText>
          </w:r>
          <w:r w:rsidR="0066589B" w:rsidDel="00C51E27">
            <w:delText xml:space="preserve">ogram </w:delText>
          </w:r>
        </w:del>
      </w:ins>
      <w:ins w:id="199" w:author="Thomas Brennan" w:date="2014-02-19T13:49:00Z">
        <w:r w:rsidR="00C51E27">
          <w:t>normal EF from a different TTE</w:t>
        </w:r>
      </w:ins>
      <w:ins w:id="200" w:author="Thomas Brennan" w:date="2014-02-19T13:50:00Z">
        <w:r w:rsidR="00C51E27">
          <w:t xml:space="preserve"> in MIMIC II</w:t>
        </w:r>
      </w:ins>
      <w:ins w:id="201" w:author="Joseph Paonessa" w:date="2014-02-11T16:30:00Z">
        <w:del w:id="202" w:author="Thomas Brennan" w:date="2014-02-19T13:50:00Z">
          <w:r w:rsidR="0066589B" w:rsidDel="00C51E27">
            <w:delText>in our database with normal ejection fraction</w:delText>
          </w:r>
        </w:del>
        <w:r w:rsidRPr="004E3BF8">
          <w:t xml:space="preserve">. A multivariate </w:t>
        </w:r>
        <w:r>
          <w:t xml:space="preserve">logistic regression model was used to predict 28-day mortality </w:t>
        </w:r>
        <w:r w:rsidRPr="004E3BF8">
          <w:t>using the variables: age, gender, SAPS</w:t>
        </w:r>
        <w:r>
          <w:t>-I</w:t>
        </w:r>
        <w:r w:rsidRPr="004E3BF8">
          <w:t xml:space="preserve"> score, </w:t>
        </w:r>
        <w:proofErr w:type="spellStart"/>
        <w:proofErr w:type="gramStart"/>
        <w:r w:rsidRPr="004E3BF8">
          <w:t>Elixhauser</w:t>
        </w:r>
        <w:proofErr w:type="spellEnd"/>
        <w:proofErr w:type="gramEnd"/>
        <w:r w:rsidRPr="004E3BF8">
          <w:t xml:space="preserve"> </w:t>
        </w:r>
        <w:r>
          <w:t xml:space="preserve">score of </w:t>
        </w:r>
        <w:r w:rsidRPr="004E3BF8">
          <w:t>comorbidities</w:t>
        </w:r>
        <w:r>
          <w:t xml:space="preserve">, vasopressor use </w:t>
        </w:r>
        <w:r w:rsidRPr="004E3BF8">
          <w:t xml:space="preserve">and </w:t>
        </w:r>
        <w:r>
          <w:t xml:space="preserve">the </w:t>
        </w:r>
        <w:r w:rsidR="0066589B">
          <w:t>presence of HD</w:t>
        </w:r>
        <w:r w:rsidRPr="004E3BF8">
          <w:t xml:space="preserve">EF.  </w:t>
        </w:r>
        <w:r>
          <w:t xml:space="preserve">The results are shown as odds ratios with 95% confidence interval.  </w:t>
        </w:r>
        <w:r>
          <w:rPr>
            <w:i/>
          </w:rPr>
          <w:t>P-</w:t>
        </w:r>
        <w:r w:rsidRPr="004E3BF8">
          <w:rPr>
            <w:rFonts w:cs="Times New Roman"/>
          </w:rPr>
          <w:t xml:space="preserve">values </w:t>
        </w:r>
        <w:r>
          <w:rPr>
            <w:rFonts w:cs="Times New Roman"/>
          </w:rPr>
          <w:t xml:space="preserve">are shown with significant values </w:t>
        </w:r>
        <w:r w:rsidRPr="004E3BF8">
          <w:rPr>
            <w:rFonts w:cs="Times New Roman"/>
          </w:rPr>
          <w:t xml:space="preserve">defined as </w:t>
        </w:r>
        <w:r>
          <w:rPr>
            <w:rFonts w:cs="Times New Roman"/>
          </w:rPr>
          <w:t xml:space="preserve">less than </w:t>
        </w:r>
        <w:r w:rsidRPr="004E3BF8">
          <w:rPr>
            <w:rFonts w:cs="Times New Roman"/>
          </w:rPr>
          <w:t>0.05.</w:t>
        </w:r>
      </w:ins>
    </w:p>
    <w:p w14:paraId="207FE989" w14:textId="77777777" w:rsidR="003777F6" w:rsidRPr="004E3BF8" w:rsidRDefault="003777F6" w:rsidP="003777F6">
      <w:pPr>
        <w:numPr>
          <w:ins w:id="203" w:author="Joseph Paonessa" w:date="2014-02-11T16:30:00Z"/>
        </w:numPr>
        <w:rPr>
          <w:ins w:id="204" w:author="Joseph Paonessa" w:date="2014-02-11T16:30:00Z"/>
        </w:rPr>
      </w:pPr>
    </w:p>
    <w:p w14:paraId="662EE2CA" w14:textId="77777777" w:rsidR="007E2E42" w:rsidRPr="004E3BF8" w:rsidRDefault="007E2E42" w:rsidP="007E2E42"/>
    <w:p w14:paraId="2FBF5E2A" w14:textId="77777777" w:rsidR="00116F92" w:rsidRDefault="007E2E42" w:rsidP="00116F92">
      <w:pPr>
        <w:outlineLvl w:val="0"/>
        <w:rPr>
          <w:b/>
        </w:rPr>
      </w:pPr>
      <w:r w:rsidRPr="004E3BF8">
        <w:rPr>
          <w:b/>
        </w:rPr>
        <w:t>Results:</w:t>
      </w:r>
    </w:p>
    <w:p w14:paraId="5B8C319F" w14:textId="77777777" w:rsidR="00EA5663" w:rsidRPr="00051B08" w:rsidRDefault="00EA5663" w:rsidP="00116F92">
      <w:pPr>
        <w:numPr>
          <w:ins w:id="205" w:author="Joseph Paonessa" w:date="2014-02-16T18:47:00Z"/>
        </w:numPr>
        <w:outlineLvl w:val="0"/>
        <w:rPr>
          <w:ins w:id="206" w:author="Joseph Paonessa" w:date="2014-02-16T18:47:00Z"/>
          <w:b/>
        </w:rPr>
      </w:pPr>
    </w:p>
    <w:p w14:paraId="2C587BBA" w14:textId="77777777" w:rsidR="00051B08" w:rsidRDefault="00051B08" w:rsidP="00116F92">
      <w:pPr>
        <w:numPr>
          <w:ins w:id="207" w:author="Joseph Paonessa" w:date="2014-02-11T16:58:00Z"/>
        </w:numPr>
        <w:outlineLvl w:val="0"/>
        <w:rPr>
          <w:ins w:id="208" w:author="Joseph Paonessa" w:date="2014-02-16T18:48:00Z"/>
          <w:rFonts w:ascii="Times New Roman" w:hAnsi="Times New Roman" w:cs="Times New Roman"/>
          <w:i/>
          <w:szCs w:val="21"/>
        </w:rPr>
      </w:pPr>
      <w:ins w:id="209" w:author="Joseph Paonessa" w:date="2014-02-16T18:47:00Z">
        <w:r w:rsidRPr="00051B08">
          <w:rPr>
            <w:rFonts w:ascii="Times New Roman" w:hAnsi="Times New Roman" w:cs="Times New Roman"/>
            <w:i/>
            <w:szCs w:val="21"/>
          </w:rPr>
          <w:t>Validation of Inclusion Criteria</w:t>
        </w:r>
      </w:ins>
    </w:p>
    <w:p w14:paraId="598F55AD" w14:textId="77777777" w:rsidR="00051B08" w:rsidRPr="00051B08" w:rsidRDefault="00051B08" w:rsidP="00116F92">
      <w:pPr>
        <w:numPr>
          <w:ins w:id="210" w:author="Joseph Paonessa" w:date="2014-02-16T18:48:00Z"/>
        </w:numPr>
        <w:outlineLvl w:val="0"/>
        <w:rPr>
          <w:ins w:id="211" w:author="Joseph Paonessa" w:date="2014-02-11T16:58:00Z"/>
          <w:b/>
          <w:i/>
        </w:rPr>
      </w:pPr>
    </w:p>
    <w:p w14:paraId="6AD6B625" w14:textId="77777777" w:rsidR="006F67FF" w:rsidRDefault="004546C4" w:rsidP="000340EE">
      <w:pPr>
        <w:rPr>
          <w:ins w:id="212" w:author="Joseph Paonessa" w:date="2014-02-11T17:27:00Z"/>
        </w:rPr>
      </w:pPr>
      <w:ins w:id="213" w:author="Joseph Paonessa" w:date="2014-02-11T17:15:00Z">
        <w:r w:rsidRPr="00051B08">
          <w:t>Of the 3,114 ICU admissions with echo reports,</w:t>
        </w:r>
      </w:ins>
      <w:ins w:id="214" w:author="Joseph Paonessa" w:date="2014-02-11T17:17:00Z">
        <w:r w:rsidRPr="00051B08">
          <w:t xml:space="preserve"> 2,481 patients met criteria after</w:t>
        </w:r>
      </w:ins>
      <w:ins w:id="215" w:author="Joseph Paonessa" w:date="2014-02-11T17:16:00Z">
        <w:r w:rsidRPr="00051B08">
          <w:t xml:space="preserve"> </w:t>
        </w:r>
      </w:ins>
      <w:ins w:id="216" w:author="Joseph Paonessa" w:date="2014-02-11T17:19:00Z">
        <w:r w:rsidRPr="00051B08">
          <w:t xml:space="preserve">exclusion of </w:t>
        </w:r>
      </w:ins>
      <w:ins w:id="217" w:author="Joseph Paonessa" w:date="2014-02-11T17:17:00Z">
        <w:r w:rsidRPr="00051B08">
          <w:t xml:space="preserve">635 patients for depressed EF and </w:t>
        </w:r>
      </w:ins>
      <w:ins w:id="218" w:author="Joseph Paonessa" w:date="2014-02-11T17:18:00Z">
        <w:r w:rsidRPr="00051B08">
          <w:t>28 patients for known chronic HDEF</w:t>
        </w:r>
        <w:r>
          <w:rPr>
            <w:b/>
          </w:rPr>
          <w:t>.</w:t>
        </w:r>
      </w:ins>
      <w:ins w:id="219" w:author="Joseph Paonessa" w:date="2014-02-16T18:47:00Z">
        <w:r w:rsidR="00051B08">
          <w:rPr>
            <w:b/>
          </w:rPr>
          <w:t xml:space="preserve"> </w:t>
        </w:r>
      </w:ins>
      <w:r w:rsidR="00116F92">
        <w:rPr>
          <w:szCs w:val="20"/>
        </w:rPr>
        <w:t xml:space="preserve">With respect to baseline characteristics, our study </w:t>
      </w:r>
      <w:ins w:id="220" w:author="Joseph Paonessa" w:date="2014-02-11T17:20:00Z">
        <w:r w:rsidR="00CA5DAB">
          <w:rPr>
            <w:szCs w:val="20"/>
          </w:rPr>
          <w:t xml:space="preserve">found </w:t>
        </w:r>
      </w:ins>
      <w:r w:rsidR="00116F92">
        <w:rPr>
          <w:szCs w:val="20"/>
        </w:rPr>
        <w:t xml:space="preserve">that </w:t>
      </w:r>
      <w:r w:rsidR="00EA5663" w:rsidRPr="004E3BF8">
        <w:rPr>
          <w:szCs w:val="20"/>
        </w:rPr>
        <w:t xml:space="preserve">patients </w:t>
      </w:r>
      <w:r w:rsidR="009A1D9E">
        <w:rPr>
          <w:szCs w:val="20"/>
        </w:rPr>
        <w:t>with HD</w:t>
      </w:r>
      <w:r w:rsidR="00116F92">
        <w:rPr>
          <w:szCs w:val="20"/>
        </w:rPr>
        <w:t xml:space="preserve">EF are </w:t>
      </w:r>
      <w:r w:rsidR="003327C9">
        <w:rPr>
          <w:szCs w:val="20"/>
        </w:rPr>
        <w:t>more likely to be female</w:t>
      </w:r>
      <w:r w:rsidR="003613C1">
        <w:rPr>
          <w:szCs w:val="20"/>
        </w:rPr>
        <w:t xml:space="preserve">. </w:t>
      </w:r>
      <w:r w:rsidR="00833A23">
        <w:rPr>
          <w:szCs w:val="20"/>
        </w:rPr>
        <w:t>Those with HD</w:t>
      </w:r>
      <w:r w:rsidR="003327C9">
        <w:rPr>
          <w:szCs w:val="20"/>
        </w:rPr>
        <w:t>EF also were more likely to</w:t>
      </w:r>
      <w:r w:rsidR="00B91058">
        <w:rPr>
          <w:szCs w:val="20"/>
        </w:rPr>
        <w:t xml:space="preserve"> have</w:t>
      </w:r>
      <w:r w:rsidR="003327C9">
        <w:rPr>
          <w:szCs w:val="20"/>
        </w:rPr>
        <w:t xml:space="preserve"> associated ICD9 code</w:t>
      </w:r>
      <w:r w:rsidR="00B91058">
        <w:rPr>
          <w:szCs w:val="20"/>
        </w:rPr>
        <w:t>s</w:t>
      </w:r>
      <w:r w:rsidR="003327C9">
        <w:rPr>
          <w:szCs w:val="20"/>
        </w:rPr>
        <w:t xml:space="preserve"> for CHF</w:t>
      </w:r>
      <w:r w:rsidR="00833A23">
        <w:rPr>
          <w:szCs w:val="20"/>
        </w:rPr>
        <w:t>, hypertension, and cancer. HD</w:t>
      </w:r>
      <w:r w:rsidR="003327C9">
        <w:rPr>
          <w:szCs w:val="20"/>
        </w:rPr>
        <w:t>EF patients as a cohort were slightly more acutely ill based on SAPS-I score, white blood cell count, and lactate measurements</w:t>
      </w:r>
      <w:ins w:id="221" w:author="Thomas Brennan" w:date="2014-02-19T14:31:00Z">
        <w:r w:rsidR="00874AE8">
          <w:rPr>
            <w:szCs w:val="20"/>
          </w:rPr>
          <w:t>,</w:t>
        </w:r>
      </w:ins>
      <w:ins w:id="222" w:author="Joseph Paonessa" w:date="2014-02-11T17:21:00Z">
        <w:r w:rsidR="00CA5DAB">
          <w:rPr>
            <w:szCs w:val="20"/>
          </w:rPr>
          <w:t xml:space="preserve"> although the</w:t>
        </w:r>
      </w:ins>
      <w:ins w:id="223" w:author="Joseph Paonessa" w:date="2014-02-11T17:23:00Z">
        <w:r w:rsidR="00CA5DAB">
          <w:rPr>
            <w:szCs w:val="20"/>
          </w:rPr>
          <w:t xml:space="preserve"> lab</w:t>
        </w:r>
      </w:ins>
      <w:ins w:id="224" w:author="Joseph Paonessa" w:date="2014-02-11T17:21:00Z">
        <w:r w:rsidR="00CA5DAB">
          <w:rPr>
            <w:szCs w:val="20"/>
          </w:rPr>
          <w:t xml:space="preserve"> values </w:t>
        </w:r>
      </w:ins>
      <w:ins w:id="225" w:author="Joseph Paonessa" w:date="2014-02-11T17:23:00Z">
        <w:r w:rsidR="00CA5DAB">
          <w:rPr>
            <w:szCs w:val="20"/>
          </w:rPr>
          <w:t xml:space="preserve">were of similar clinical </w:t>
        </w:r>
        <w:commentRangeStart w:id="226"/>
        <w:r w:rsidR="00CA5DAB">
          <w:rPr>
            <w:szCs w:val="20"/>
          </w:rPr>
          <w:t>sign</w:t>
        </w:r>
      </w:ins>
      <w:ins w:id="227" w:author="Joseph Paonessa" w:date="2014-02-11T20:52:00Z">
        <w:r w:rsidR="00FD55C5">
          <w:rPr>
            <w:szCs w:val="20"/>
          </w:rPr>
          <w:t>i</w:t>
        </w:r>
      </w:ins>
      <w:ins w:id="228" w:author="Joseph Paonessa" w:date="2014-02-11T17:23:00Z">
        <w:r w:rsidR="00CA5DAB">
          <w:rPr>
            <w:szCs w:val="20"/>
          </w:rPr>
          <w:t>ficance</w:t>
        </w:r>
      </w:ins>
      <w:commentRangeEnd w:id="226"/>
      <w:r w:rsidR="006F67FF">
        <w:rPr>
          <w:rStyle w:val="CommentReference"/>
          <w:vanish/>
        </w:rPr>
        <w:commentReference w:id="226"/>
      </w:r>
      <w:ins w:id="229" w:author="Joseph Paonessa" w:date="2014-02-11T17:25:00Z">
        <w:r w:rsidR="006F67FF">
          <w:rPr>
            <w:szCs w:val="20"/>
          </w:rPr>
          <w:t xml:space="preserve"> (Table 1</w:t>
        </w:r>
        <w:del w:id="230" w:author="Thomas Brennan" w:date="2014-02-19T14:31:00Z">
          <w:r w:rsidR="006F67FF" w:rsidDel="00874AE8">
            <w:rPr>
              <w:szCs w:val="20"/>
            </w:rPr>
            <w:delText>)</w:delText>
          </w:r>
        </w:del>
      </w:ins>
      <w:del w:id="231" w:author="Thomas Brennan" w:date="2014-02-19T14:31:00Z">
        <w:r w:rsidR="003327C9" w:rsidDel="00874AE8">
          <w:rPr>
            <w:szCs w:val="20"/>
          </w:rPr>
          <w:delText>.</w:delText>
        </w:r>
        <w:r w:rsidR="00B91058" w:rsidDel="00874AE8">
          <w:rPr>
            <w:szCs w:val="20"/>
          </w:rPr>
          <w:delText xml:space="preserve"> </w:delText>
        </w:r>
      </w:del>
      <w:ins w:id="232" w:author="Joseph Paonessa" w:date="2014-02-16T18:45:00Z">
        <w:del w:id="233" w:author="Thomas Brennan" w:date="2014-02-19T14:31:00Z">
          <w:r w:rsidR="00456138" w:rsidDel="00874AE8">
            <w:rPr>
              <w:szCs w:val="20"/>
            </w:rPr>
            <w:delText xml:space="preserve">*** </w:delText>
          </w:r>
          <w:r w:rsidR="00456138" w:rsidDel="00874AE8">
            <w:rPr>
              <w:b/>
              <w:szCs w:val="20"/>
            </w:rPr>
            <w:delText xml:space="preserve">TOM: can we put SAPS scores back into table 1? *** </w:delText>
          </w:r>
        </w:del>
      </w:ins>
      <w:ins w:id="234" w:author="Thomas Brennan" w:date="2014-02-19T14:31:00Z">
        <w:r w:rsidR="00874AE8">
          <w:rPr>
            <w:b/>
            <w:szCs w:val="20"/>
          </w:rPr>
          <w:t xml:space="preserve">). </w:t>
        </w:r>
      </w:ins>
      <w:r w:rsidR="009A1D9E">
        <w:t>HD</w:t>
      </w:r>
      <w:r w:rsidR="000340EE" w:rsidRPr="004E3BF8">
        <w:t>EF patients more frequently required</w:t>
      </w:r>
      <w:ins w:id="235" w:author="Joseph Paonessa" w:date="2014-02-11T17:23:00Z">
        <w:r w:rsidR="00CA5DAB">
          <w:t xml:space="preserve"> </w:t>
        </w:r>
      </w:ins>
      <w:r w:rsidR="001529CB">
        <w:t xml:space="preserve">intravenous fluids, </w:t>
      </w:r>
      <w:r w:rsidR="000340EE" w:rsidRPr="004E3BF8">
        <w:t xml:space="preserve">vasopressors and </w:t>
      </w:r>
      <w:r w:rsidR="000340EE">
        <w:t xml:space="preserve">mechanical </w:t>
      </w:r>
      <w:r w:rsidR="000340EE" w:rsidRPr="004E3BF8">
        <w:t>ventilation</w:t>
      </w:r>
      <w:ins w:id="236" w:author="Joseph Paonessa" w:date="2014-02-11T17:26:00Z">
        <w:r w:rsidR="006F67FF">
          <w:t xml:space="preserve"> (Table 1)</w:t>
        </w:r>
      </w:ins>
      <w:ins w:id="237" w:author="Joseph Paonessa" w:date="2014-02-11T17:27:00Z">
        <w:r w:rsidR="006F67FF">
          <w:t>.</w:t>
        </w:r>
      </w:ins>
    </w:p>
    <w:p w14:paraId="4A16A3A6" w14:textId="77777777" w:rsidR="006F67FF" w:rsidRDefault="006F67FF" w:rsidP="006F67FF">
      <w:pPr>
        <w:numPr>
          <w:ins w:id="238" w:author="Joseph Paonessa" w:date="2014-02-16T18:48:00Z"/>
        </w:numPr>
        <w:rPr>
          <w:ins w:id="239" w:author="Joseph Paonessa" w:date="2014-02-16T18:48:00Z"/>
        </w:rPr>
      </w:pPr>
    </w:p>
    <w:p w14:paraId="6190FB08" w14:textId="77777777" w:rsidR="00051B08" w:rsidRDefault="00051B08" w:rsidP="006F67FF">
      <w:pPr>
        <w:rPr>
          <w:ins w:id="240" w:author="Joseph Paonessa" w:date="2014-02-16T18:48:00Z"/>
          <w:i/>
        </w:rPr>
      </w:pPr>
      <w:ins w:id="241" w:author="Joseph Paonessa" w:date="2014-02-16T18:48:00Z">
        <w:r>
          <w:rPr>
            <w:i/>
          </w:rPr>
          <w:t>Study Outcome Analysis</w:t>
        </w:r>
      </w:ins>
    </w:p>
    <w:p w14:paraId="11FB590C" w14:textId="77777777" w:rsidR="00051B08" w:rsidRPr="00051B08" w:rsidRDefault="00051B08" w:rsidP="006F67FF">
      <w:pPr>
        <w:numPr>
          <w:ins w:id="242" w:author="Joseph Paonessa" w:date="2014-02-16T18:48:00Z"/>
        </w:numPr>
        <w:rPr>
          <w:i/>
        </w:rPr>
      </w:pPr>
    </w:p>
    <w:p w14:paraId="7293CD7D" w14:textId="77777777" w:rsidR="00250555" w:rsidRPr="000340EE" w:rsidRDefault="00456138" w:rsidP="00EA5663">
      <w:pPr>
        <w:numPr>
          <w:ins w:id="243" w:author="Unknown"/>
        </w:numPr>
      </w:pPr>
      <w:ins w:id="244" w:author="Joseph Paonessa" w:date="2014-02-16T18:46:00Z">
        <w:r>
          <w:t xml:space="preserve">Our primary outcome was </w:t>
        </w:r>
        <w:proofErr w:type="gramStart"/>
        <w:r>
          <w:t>28</w:t>
        </w:r>
        <w:del w:id="245" w:author="Thomas Brennan" w:date="2014-02-19T14:31:00Z">
          <w:r w:rsidDel="00874AE8">
            <w:delText xml:space="preserve"> </w:delText>
          </w:r>
        </w:del>
      </w:ins>
      <w:ins w:id="246" w:author="Thomas Brennan" w:date="2014-02-19T14:31:00Z">
        <w:r w:rsidR="00874AE8">
          <w:t>-</w:t>
        </w:r>
      </w:ins>
      <w:ins w:id="247" w:author="Joseph Paonessa" w:date="2014-02-16T18:46:00Z">
        <w:r>
          <w:t>day mortality</w:t>
        </w:r>
        <w:proofErr w:type="gramEnd"/>
        <w:r>
          <w:t xml:space="preserve"> for patients who presented with HDEF versus patients with normal EF. </w:t>
        </w:r>
      </w:ins>
      <w:ins w:id="248" w:author="Joseph Paonessa" w:date="2014-02-11T17:31:00Z">
        <w:r w:rsidR="006F67FF">
          <w:t xml:space="preserve">When looking at the </w:t>
        </w:r>
      </w:ins>
      <w:ins w:id="249" w:author="Joseph Paonessa" w:date="2014-02-16T18:46:00Z">
        <w:r>
          <w:t xml:space="preserve">unadjusted </w:t>
        </w:r>
      </w:ins>
      <w:ins w:id="250" w:author="Joseph Paonessa" w:date="2014-02-11T17:31:00Z">
        <w:r w:rsidR="006F67FF">
          <w:t>data, it was apparent that p</w:t>
        </w:r>
      </w:ins>
      <w:r w:rsidR="00833A23">
        <w:t>atients with HD</w:t>
      </w:r>
      <w:r w:rsidR="000340EE" w:rsidRPr="004E3BF8">
        <w:t xml:space="preserve">EF had </w:t>
      </w:r>
      <w:ins w:id="251" w:author="Thomas Brennan" w:date="2014-02-19T14:32:00Z">
        <w:r w:rsidR="00874AE8">
          <w:t xml:space="preserve">a </w:t>
        </w:r>
      </w:ins>
      <w:r w:rsidR="000340EE">
        <w:t xml:space="preserve">statistically significant </w:t>
      </w:r>
      <w:r w:rsidR="000340EE" w:rsidRPr="004E3BF8">
        <w:t xml:space="preserve">increased </w:t>
      </w:r>
      <w:r w:rsidR="000340EE">
        <w:t>28</w:t>
      </w:r>
      <w:del w:id="252" w:author="Thomas Brennan" w:date="2014-02-19T14:31:00Z">
        <w:r w:rsidR="000340EE" w:rsidDel="00874AE8">
          <w:delText xml:space="preserve"> </w:delText>
        </w:r>
      </w:del>
      <w:ins w:id="253" w:author="Thomas Brennan" w:date="2014-02-19T14:31:00Z">
        <w:r w:rsidR="00874AE8">
          <w:t>-</w:t>
        </w:r>
      </w:ins>
      <w:r w:rsidR="000340EE">
        <w:t xml:space="preserve">day </w:t>
      </w:r>
      <w:r w:rsidR="000340EE" w:rsidRPr="004E3BF8">
        <w:t xml:space="preserve">mortality when </w:t>
      </w:r>
      <w:r w:rsidR="00833A23">
        <w:t xml:space="preserve">compared to patients with normal </w:t>
      </w:r>
      <w:r w:rsidR="000340EE">
        <w:t>EF</w:t>
      </w:r>
      <w:ins w:id="254" w:author="Joseph Paonessa" w:date="2014-02-11T17:31:00Z">
        <w:r w:rsidR="006F67FF">
          <w:t xml:space="preserve">. </w:t>
        </w:r>
      </w:ins>
      <w:r w:rsidR="000340EE">
        <w:t>These patients also had increased mortality in-</w:t>
      </w:r>
      <w:r w:rsidR="000340EE" w:rsidRPr="004E3BF8">
        <w:t>hospita</w:t>
      </w:r>
      <w:r w:rsidR="000340EE">
        <w:t xml:space="preserve">l </w:t>
      </w:r>
      <w:r w:rsidR="00FB5B50">
        <w:t xml:space="preserve">and </w:t>
      </w:r>
      <w:r w:rsidR="000340EE">
        <w:t xml:space="preserve">at one year. </w:t>
      </w:r>
      <w:ins w:id="255" w:author="Joseph Paonessa" w:date="2014-02-11T17:31:00Z">
        <w:r w:rsidR="006F67FF">
          <w:t>In order to minimize confounding vari</w:t>
        </w:r>
      </w:ins>
      <w:ins w:id="256" w:author="Thomas Brennan" w:date="2014-02-19T14:32:00Z">
        <w:r w:rsidR="00874AE8">
          <w:t>a</w:t>
        </w:r>
      </w:ins>
      <w:ins w:id="257" w:author="Joseph Paonessa" w:date="2014-02-11T17:31:00Z">
        <w:r w:rsidR="006F67FF">
          <w:t>bles</w:t>
        </w:r>
        <w:del w:id="258" w:author="Thomas Brennan" w:date="2014-02-19T14:32:00Z">
          <w:r w:rsidR="006F67FF" w:rsidDel="00874AE8">
            <w:delText>,</w:delText>
          </w:r>
        </w:del>
        <w:r w:rsidR="006F67FF">
          <w:t xml:space="preserve"> we performed a</w:t>
        </w:r>
      </w:ins>
      <w:r w:rsidR="00E135DF">
        <w:rPr>
          <w:szCs w:val="20"/>
        </w:rPr>
        <w:t xml:space="preserve"> </w:t>
      </w:r>
      <w:r w:rsidR="00250555">
        <w:rPr>
          <w:szCs w:val="20"/>
        </w:rPr>
        <w:t>multivariate analysis</w:t>
      </w:r>
      <w:ins w:id="259" w:author="Thomas Brennan" w:date="2014-02-19T14:32:00Z">
        <w:r w:rsidR="00874AE8">
          <w:rPr>
            <w:szCs w:val="20"/>
          </w:rPr>
          <w:t>,</w:t>
        </w:r>
      </w:ins>
      <w:r w:rsidR="00B91058">
        <w:rPr>
          <w:szCs w:val="20"/>
        </w:rPr>
        <w:t xml:space="preserve"> </w:t>
      </w:r>
      <w:ins w:id="260" w:author="Joseph Paonessa" w:date="2014-02-11T17:31:00Z">
        <w:r w:rsidR="006F67FF">
          <w:rPr>
            <w:szCs w:val="20"/>
          </w:rPr>
          <w:t xml:space="preserve">which </w:t>
        </w:r>
      </w:ins>
      <w:r w:rsidR="00833A23">
        <w:rPr>
          <w:szCs w:val="20"/>
        </w:rPr>
        <w:t>supported</w:t>
      </w:r>
      <w:r w:rsidR="00B91058">
        <w:rPr>
          <w:szCs w:val="20"/>
        </w:rPr>
        <w:t xml:space="preserve"> </w:t>
      </w:r>
      <w:r w:rsidR="00E135DF">
        <w:rPr>
          <w:szCs w:val="20"/>
        </w:rPr>
        <w:t>our</w:t>
      </w:r>
      <w:r w:rsidR="00B91058">
        <w:rPr>
          <w:szCs w:val="20"/>
        </w:rPr>
        <w:t xml:space="preserve"> finding of </w:t>
      </w:r>
      <w:ins w:id="261" w:author="Thomas Brennan" w:date="2014-02-19T14:33:00Z">
        <w:r w:rsidR="00874AE8">
          <w:rPr>
            <w:szCs w:val="20"/>
          </w:rPr>
          <w:t xml:space="preserve">an </w:t>
        </w:r>
      </w:ins>
      <w:r w:rsidR="00B91058">
        <w:rPr>
          <w:szCs w:val="20"/>
        </w:rPr>
        <w:lastRenderedPageBreak/>
        <w:t>increased 28</w:t>
      </w:r>
      <w:del w:id="262" w:author="Thomas Brennan" w:date="2014-02-19T14:32:00Z">
        <w:r w:rsidR="00B91058" w:rsidDel="00874AE8">
          <w:rPr>
            <w:szCs w:val="20"/>
          </w:rPr>
          <w:delText xml:space="preserve"> </w:delText>
        </w:r>
      </w:del>
      <w:ins w:id="263" w:author="Thomas Brennan" w:date="2014-02-19T14:32:00Z">
        <w:r w:rsidR="00874AE8">
          <w:rPr>
            <w:szCs w:val="20"/>
          </w:rPr>
          <w:t>-</w:t>
        </w:r>
      </w:ins>
      <w:r w:rsidR="00B91058">
        <w:rPr>
          <w:szCs w:val="20"/>
        </w:rPr>
        <w:t xml:space="preserve">day mortality in patients with </w:t>
      </w:r>
      <w:r w:rsidR="009A1D9E">
        <w:rPr>
          <w:szCs w:val="20"/>
        </w:rPr>
        <w:t>HD</w:t>
      </w:r>
      <w:r w:rsidR="00250555">
        <w:rPr>
          <w:szCs w:val="20"/>
        </w:rPr>
        <w:t xml:space="preserve">EF </w:t>
      </w:r>
      <w:r w:rsidR="00B91058">
        <w:rPr>
          <w:szCs w:val="20"/>
        </w:rPr>
        <w:t>after</w:t>
      </w:r>
      <w:r w:rsidR="00250555">
        <w:rPr>
          <w:szCs w:val="20"/>
        </w:rPr>
        <w:t xml:space="preserve"> controlling for</w:t>
      </w:r>
      <w:r w:rsidR="00B92FE4">
        <w:rPr>
          <w:szCs w:val="20"/>
        </w:rPr>
        <w:t xml:space="preserve"> age, gender,</w:t>
      </w:r>
      <w:r w:rsidR="00250555">
        <w:rPr>
          <w:szCs w:val="20"/>
        </w:rPr>
        <w:t xml:space="preserve"> disease severity (</w:t>
      </w:r>
      <w:r w:rsidR="009A1D9E">
        <w:rPr>
          <w:szCs w:val="20"/>
        </w:rPr>
        <w:t xml:space="preserve">by </w:t>
      </w:r>
      <w:r w:rsidR="00250555">
        <w:rPr>
          <w:szCs w:val="20"/>
        </w:rPr>
        <w:t>SAPS-I</w:t>
      </w:r>
      <w:r w:rsidR="00B92FE4">
        <w:rPr>
          <w:szCs w:val="20"/>
        </w:rPr>
        <w:t xml:space="preserve"> score</w:t>
      </w:r>
      <w:r w:rsidR="00250555">
        <w:rPr>
          <w:szCs w:val="20"/>
        </w:rPr>
        <w:t>)</w:t>
      </w:r>
      <w:ins w:id="264" w:author="Joseph Paonessa" w:date="2014-02-11T17:32:00Z">
        <w:r w:rsidR="006F67FF">
          <w:rPr>
            <w:szCs w:val="20"/>
          </w:rPr>
          <w:t>,</w:t>
        </w:r>
      </w:ins>
      <w:r w:rsidR="00B92FE4">
        <w:rPr>
          <w:szCs w:val="20"/>
        </w:rPr>
        <w:t xml:space="preserve"> comorbidities (</w:t>
      </w:r>
      <w:r w:rsidR="009A1D9E">
        <w:rPr>
          <w:szCs w:val="20"/>
        </w:rPr>
        <w:t xml:space="preserve">by </w:t>
      </w:r>
      <w:proofErr w:type="spellStart"/>
      <w:r w:rsidR="00B92FE4">
        <w:rPr>
          <w:szCs w:val="20"/>
        </w:rPr>
        <w:t>Elixhauser</w:t>
      </w:r>
      <w:proofErr w:type="spellEnd"/>
      <w:r w:rsidR="00B92FE4">
        <w:rPr>
          <w:szCs w:val="20"/>
        </w:rPr>
        <w:t xml:space="preserve"> score)</w:t>
      </w:r>
      <w:ins w:id="265" w:author="Joseph Paonessa" w:date="2014-02-11T17:32:00Z">
        <w:r w:rsidR="006F67FF">
          <w:rPr>
            <w:szCs w:val="20"/>
          </w:rPr>
          <w:t>, and vasopressor use</w:t>
        </w:r>
      </w:ins>
      <w:ins w:id="266" w:author="Joseph Paonessa" w:date="2014-02-11T17:33:00Z">
        <w:r w:rsidR="006F67FF">
          <w:rPr>
            <w:szCs w:val="20"/>
          </w:rPr>
          <w:t xml:space="preserve"> (OR </w:t>
        </w:r>
        <w:r w:rsidR="006F67FF">
          <w:rPr>
            <w:rFonts w:ascii="Times New Roman" w:hAnsi="Times New Roman" w:cs="Times New Roman"/>
          </w:rPr>
          <w:t xml:space="preserve">1.4743; 95% CI 1.0642-2.0240; </w:t>
        </w:r>
        <w:r w:rsidR="006F67FF" w:rsidRPr="00874AE8">
          <w:rPr>
            <w:rFonts w:ascii="Times New Roman" w:hAnsi="Times New Roman" w:cs="Times New Roman"/>
            <w:i/>
            <w:rPrChange w:id="267" w:author="Thomas Brennan" w:date="2014-02-19T14:34:00Z">
              <w:rPr>
                <w:rFonts w:ascii="Times New Roman" w:hAnsi="Times New Roman" w:cs="Times New Roman"/>
              </w:rPr>
            </w:rPrChange>
          </w:rPr>
          <w:t>P</w:t>
        </w:r>
      </w:ins>
      <w:ins w:id="268" w:author="Thomas Brennan" w:date="2014-02-19T14:34:00Z">
        <w:r w:rsidR="00874AE8">
          <w:rPr>
            <w:rFonts w:ascii="Times New Roman" w:hAnsi="Times New Roman" w:cs="Times New Roman"/>
          </w:rPr>
          <w:t xml:space="preserve"> =</w:t>
        </w:r>
      </w:ins>
      <w:ins w:id="269" w:author="Joseph Paonessa" w:date="2014-02-11T17:33:00Z">
        <w:r w:rsidR="006F67FF">
          <w:rPr>
            <w:rFonts w:ascii="Times New Roman" w:hAnsi="Times New Roman" w:cs="Times New Roman"/>
          </w:rPr>
          <w:t xml:space="preserve"> 0.0178</w:t>
        </w:r>
        <w:del w:id="270" w:author="Thomas Brennan" w:date="2014-02-19T14:34:00Z">
          <w:r w:rsidR="006F67FF" w:rsidDel="00874AE8">
            <w:rPr>
              <w:rFonts w:ascii="Times New Roman" w:hAnsi="Times New Roman" w:cs="Times New Roman"/>
            </w:rPr>
            <w:delText>*</w:delText>
          </w:r>
        </w:del>
        <w:r w:rsidR="006F67FF">
          <w:rPr>
            <w:rFonts w:ascii="Times New Roman" w:hAnsi="Times New Roman" w:cs="Times New Roman"/>
          </w:rPr>
          <w:t>)</w:t>
        </w:r>
      </w:ins>
    </w:p>
    <w:p w14:paraId="2B3F3417" w14:textId="77777777" w:rsidR="000340EE" w:rsidRDefault="000340EE" w:rsidP="000340EE">
      <w:pPr>
        <w:numPr>
          <w:ins w:id="271" w:author="Joseph Paonessa" w:date="2014-02-16T18:49:00Z"/>
        </w:numPr>
        <w:rPr>
          <w:ins w:id="272" w:author="Joseph Paonessa" w:date="2014-02-16T18:49:00Z"/>
        </w:rPr>
      </w:pPr>
    </w:p>
    <w:p w14:paraId="32BE1D9D" w14:textId="77777777" w:rsidR="00051B08" w:rsidRDefault="00051B08" w:rsidP="000340EE">
      <w:pPr>
        <w:rPr>
          <w:ins w:id="273" w:author="Joseph Paonessa" w:date="2014-02-16T18:49:00Z"/>
          <w:i/>
        </w:rPr>
      </w:pPr>
      <w:ins w:id="274" w:author="Joseph Paonessa" w:date="2014-02-16T18:49:00Z">
        <w:r>
          <w:rPr>
            <w:i/>
          </w:rPr>
          <w:t>Subgroup Examination of Study Outcome</w:t>
        </w:r>
      </w:ins>
    </w:p>
    <w:p w14:paraId="4282DFE9" w14:textId="77777777" w:rsidR="00051B08" w:rsidRPr="00051B08" w:rsidRDefault="00051B08" w:rsidP="000340EE">
      <w:pPr>
        <w:numPr>
          <w:ins w:id="275" w:author="Joseph Paonessa" w:date="2014-02-16T18:49:00Z"/>
        </w:numPr>
        <w:rPr>
          <w:i/>
        </w:rPr>
      </w:pPr>
    </w:p>
    <w:p w14:paraId="31D4B940" w14:textId="77777777" w:rsidR="00FD2CE0" w:rsidRDefault="000340EE" w:rsidP="00FD2CE0">
      <w:pPr>
        <w:numPr>
          <w:ins w:id="276" w:author="Joseph Paonessa" w:date="2014-02-11T18:04:00Z"/>
        </w:numPr>
        <w:rPr>
          <w:ins w:id="277" w:author="Joseph Paonessa" w:date="2014-02-11T18:04:00Z"/>
          <w:szCs w:val="20"/>
        </w:rPr>
      </w:pPr>
      <w:r>
        <w:t>On subgroup analysis, p</w:t>
      </w:r>
      <w:r w:rsidRPr="004E3BF8">
        <w:t>atients with</w:t>
      </w:r>
      <w:r>
        <w:t xml:space="preserve"> sepsis had a higher incidence o</w:t>
      </w:r>
      <w:r w:rsidR="009A1D9E">
        <w:t>f acute HD</w:t>
      </w:r>
      <w:r>
        <w:t>EF when compared to non</w:t>
      </w:r>
      <w:ins w:id="278" w:author="Thomas Brennan" w:date="2014-02-19T14:33:00Z">
        <w:r w:rsidR="00874AE8">
          <w:t>-</w:t>
        </w:r>
      </w:ins>
      <w:r>
        <w:t>septic patients</w:t>
      </w:r>
      <w:ins w:id="279" w:author="Joseph Paonessa" w:date="2014-02-11T18:04:00Z">
        <w:r w:rsidR="00FD2CE0">
          <w:t xml:space="preserve"> (11.2% vs. 8.7%</w:t>
        </w:r>
      </w:ins>
      <w:ins w:id="280" w:author="Thomas Brennan" w:date="2014-02-19T14:34:00Z">
        <w:r w:rsidR="00874AE8">
          <w:t xml:space="preserve">, </w:t>
        </w:r>
        <w:r w:rsidR="00874AE8">
          <w:rPr>
            <w:i/>
          </w:rPr>
          <w:t>P</w:t>
        </w:r>
        <w:r w:rsidR="00874AE8">
          <w:t xml:space="preserve"> &lt; 0.05 </w:t>
        </w:r>
      </w:ins>
      <w:ins w:id="281" w:author="Joseph Paonessa" w:date="2014-02-11T18:04:00Z">
        <w:del w:id="282" w:author="Thomas Brennan" w:date="2014-02-19T14:33:00Z">
          <w:r w:rsidR="00FD2CE0" w:rsidDel="00874AE8">
            <w:delText xml:space="preserve"> </w:delText>
          </w:r>
        </w:del>
        <w:r w:rsidR="00FD2CE0">
          <w:t>in Table 4).</w:t>
        </w:r>
      </w:ins>
    </w:p>
    <w:p w14:paraId="48D38A4A" w14:textId="77777777" w:rsidR="00716DAF" w:rsidRPr="00051B08" w:rsidRDefault="007B531A" w:rsidP="000340EE">
      <w:pPr>
        <w:rPr>
          <w:ins w:id="283" w:author="Joseph Paonessa" w:date="2014-02-11T18:07:00Z"/>
          <w:b/>
        </w:rPr>
      </w:pPr>
      <w:ins w:id="284" w:author="Joseph Paonessa" w:date="2014-02-11T17:36:00Z">
        <w:r>
          <w:t xml:space="preserve"> </w:t>
        </w:r>
      </w:ins>
      <w:ins w:id="285" w:author="Joseph Paonessa" w:date="2014-02-11T18:04:00Z">
        <w:r w:rsidR="00FD2CE0">
          <w:t>When looking at subgroup analysis</w:t>
        </w:r>
      </w:ins>
      <w:r w:rsidR="009A1D9E">
        <w:t xml:space="preserve"> of acute HD</w:t>
      </w:r>
      <w:r w:rsidR="009A1D9E" w:rsidRPr="004E3BF8">
        <w:t>EF</w:t>
      </w:r>
      <w:ins w:id="286" w:author="Joseph Paonessa" w:date="2014-02-11T18:05:00Z">
        <w:r w:rsidR="00FD2CE0">
          <w:t xml:space="preserve">, we </w:t>
        </w:r>
      </w:ins>
      <w:r w:rsidR="009A1D9E" w:rsidRPr="004E3BF8">
        <w:t>d</w:t>
      </w:r>
      <w:ins w:id="287" w:author="Joseph Paonessa" w:date="2014-02-11T17:40:00Z">
        <w:r>
          <w:t>id</w:t>
        </w:r>
      </w:ins>
      <w:r w:rsidR="009A1D9E" w:rsidRPr="004E3BF8">
        <w:t xml:space="preserve"> not show increase in mortality, but may be underpowered</w:t>
      </w:r>
      <w:r w:rsidR="009A1D9E">
        <w:t xml:space="preserve"> given decreased sample size of confirmed acute HDEF</w:t>
      </w:r>
      <w:ins w:id="288" w:author="Thomas Brennan" w:date="2014-02-19T14:35:00Z">
        <w:r w:rsidR="000E41F0">
          <w:t xml:space="preserve"> (N = 69)</w:t>
        </w:r>
      </w:ins>
      <w:r w:rsidR="009A1D9E" w:rsidRPr="004E3BF8">
        <w:t>.</w:t>
      </w:r>
      <w:r w:rsidR="009A1D9E">
        <w:rPr>
          <w:szCs w:val="20"/>
        </w:rPr>
        <w:t xml:space="preserve"> </w:t>
      </w:r>
      <w:r w:rsidR="00716DAF">
        <w:t>Unpublished data a</w:t>
      </w:r>
      <w:r w:rsidR="009A1D9E">
        <w:t>nalysis of documented acute HD</w:t>
      </w:r>
      <w:r w:rsidR="00716DAF">
        <w:t>EF also had increased association with hypertension and CHF in addition to valvular disease and arrhythmias. The sample size was too small to show the association with cancer, although the trend was very su</w:t>
      </w:r>
      <w:r w:rsidR="009A1D9E">
        <w:t xml:space="preserve">ggestive with </w:t>
      </w:r>
      <w:del w:id="289" w:author="Thomas Brennan" w:date="2014-02-19T14:37:00Z">
        <w:r w:rsidR="009A1D9E" w:rsidDel="000E41F0">
          <w:delText>9</w:delText>
        </w:r>
      </w:del>
      <w:ins w:id="290" w:author="Thomas Brennan" w:date="2014-02-19T14:37:00Z">
        <w:r w:rsidR="000E41F0">
          <w:t>7</w:t>
        </w:r>
      </w:ins>
      <w:r w:rsidR="009A1D9E">
        <w:t>.2</w:t>
      </w:r>
      <w:ins w:id="291" w:author="Thomas Brennan" w:date="2014-02-19T14:37:00Z">
        <w:r w:rsidR="000E41F0">
          <w:t>5</w:t>
        </w:r>
      </w:ins>
      <w:r w:rsidR="009A1D9E">
        <w:t>% of acute HD</w:t>
      </w:r>
      <w:r w:rsidR="00716DAF">
        <w:t xml:space="preserve">EF having cancer diagnosis </w:t>
      </w:r>
      <w:r w:rsidR="00833A23">
        <w:t>compared</w:t>
      </w:r>
      <w:r w:rsidR="00716DAF">
        <w:t xml:space="preserve"> to 4.4% in </w:t>
      </w:r>
      <w:r w:rsidR="009A1D9E">
        <w:t xml:space="preserve">the normal </w:t>
      </w:r>
      <w:r w:rsidR="00716DAF">
        <w:t>EF group</w:t>
      </w:r>
      <w:ins w:id="292" w:author="Joseph Paonessa" w:date="2014-02-16T18:50:00Z">
        <w:del w:id="293" w:author="Thomas Brennan" w:date="2014-02-19T14:37:00Z">
          <w:r w:rsidR="00051B08" w:rsidDel="000E41F0">
            <w:delText xml:space="preserve"> </w:delText>
          </w:r>
          <w:r w:rsidR="00051B08" w:rsidRPr="00051B08" w:rsidDel="000E41F0">
            <w:rPr>
              <w:b/>
            </w:rPr>
            <w:delText>(</w:delText>
          </w:r>
        </w:del>
      </w:ins>
      <w:ins w:id="294" w:author="Joseph Paonessa" w:date="2014-02-16T18:51:00Z">
        <w:del w:id="295" w:author="Thomas Brennan" w:date="2014-02-19T14:37:00Z">
          <w:r w:rsidR="00051B08" w:rsidDel="000E41F0">
            <w:rPr>
              <w:b/>
            </w:rPr>
            <w:delText>**</w:delText>
          </w:r>
        </w:del>
      </w:ins>
      <w:ins w:id="296" w:author="Joseph Paonessa" w:date="2014-02-16T18:50:00Z">
        <w:del w:id="297" w:author="Thomas Brennan" w:date="2014-02-19T14:37:00Z">
          <w:r w:rsidR="00051B08" w:rsidRPr="00051B08" w:rsidDel="000E41F0">
            <w:rPr>
              <w:b/>
            </w:rPr>
            <w:delText xml:space="preserve">?need P-value, must be </w:delText>
          </w:r>
        </w:del>
      </w:ins>
      <w:ins w:id="298" w:author="Joseph Paonessa" w:date="2014-02-16T18:51:00Z">
        <w:del w:id="299" w:author="Thomas Brennan" w:date="2014-02-19T14:37:00Z">
          <w:r w:rsidR="00051B08" w:rsidRPr="00051B08" w:rsidDel="000E41F0">
            <w:rPr>
              <w:b/>
            </w:rPr>
            <w:delText>re</w:delText>
          </w:r>
        </w:del>
      </w:ins>
      <w:ins w:id="300" w:author="Joseph Paonessa" w:date="2014-02-16T18:50:00Z">
        <w:del w:id="301" w:author="Thomas Brennan" w:date="2014-02-19T14:37:00Z">
          <w:r w:rsidR="00051B08" w:rsidRPr="00051B08" w:rsidDel="000E41F0">
            <w:rPr>
              <w:b/>
            </w:rPr>
            <w:delText>run against the cohort w/ excluded chronic HDEF</w:delText>
          </w:r>
          <w:r w:rsidR="00051B08" w:rsidDel="000E41F0">
            <w:rPr>
              <w:b/>
            </w:rPr>
            <w:delText>**)</w:delText>
          </w:r>
        </w:del>
      </w:ins>
      <w:r w:rsidR="00716DAF" w:rsidRPr="00051B08">
        <w:rPr>
          <w:b/>
        </w:rPr>
        <w:t>.</w:t>
      </w:r>
    </w:p>
    <w:p w14:paraId="766D2201" w14:textId="77777777" w:rsidR="00051B08" w:rsidRDefault="00051B08" w:rsidP="000340EE">
      <w:pPr>
        <w:numPr>
          <w:ins w:id="302" w:author="Joseph Paonessa" w:date="2014-02-11T18:07:00Z"/>
        </w:numPr>
        <w:rPr>
          <w:ins w:id="303" w:author="Joseph Paonessa" w:date="2014-02-11T18:07:00Z"/>
        </w:rPr>
      </w:pPr>
    </w:p>
    <w:p w14:paraId="53BE7A7F" w14:textId="77777777" w:rsidR="00053993" w:rsidRDefault="00053993" w:rsidP="000340EE">
      <w:pPr>
        <w:numPr>
          <w:ins w:id="304" w:author="Joseph Paonessa" w:date="2014-02-11T18:07:00Z"/>
        </w:numPr>
        <w:rPr>
          <w:ins w:id="305" w:author="Joseph Paonessa" w:date="2014-02-11T18:11:00Z"/>
        </w:rPr>
      </w:pPr>
      <w:ins w:id="306" w:author="Joseph Paonessa" w:date="2014-02-11T18:07:00Z">
        <w:r>
          <w:t xml:space="preserve">A histogram of vasopressor use was constructed for all patients on vasopressors within 24 hours </w:t>
        </w:r>
      </w:ins>
      <w:ins w:id="307" w:author="Joseph Paonessa" w:date="2014-02-11T20:45:00Z">
        <w:r w:rsidR="00D9452D">
          <w:t>prior to</w:t>
        </w:r>
      </w:ins>
      <w:ins w:id="308" w:author="Joseph Paonessa" w:date="2014-02-11T18:07:00Z">
        <w:r>
          <w:t xml:space="preserve"> the TTE. Overall, the distribution</w:t>
        </w:r>
      </w:ins>
      <w:ins w:id="309" w:author="Joseph Paonessa" w:date="2014-02-11T18:16:00Z">
        <w:r w:rsidR="00664F05">
          <w:t>s</w:t>
        </w:r>
      </w:ins>
      <w:ins w:id="310" w:author="Joseph Paonessa" w:date="2014-02-11T18:07:00Z">
        <w:r>
          <w:t xml:space="preserve"> of </w:t>
        </w:r>
      </w:ins>
      <w:ins w:id="311" w:author="Joseph Paonessa" w:date="2014-02-11T18:08:00Z">
        <w:r>
          <w:t xml:space="preserve">eight different </w:t>
        </w:r>
      </w:ins>
      <w:ins w:id="312" w:author="Joseph Paonessa" w:date="2014-02-11T18:07:00Z">
        <w:r>
          <w:t>vasopressor type</w:t>
        </w:r>
      </w:ins>
      <w:ins w:id="313" w:author="Joseph Paonessa" w:date="2014-02-11T18:16:00Z">
        <w:r w:rsidR="00664F05">
          <w:t>s</w:t>
        </w:r>
      </w:ins>
      <w:ins w:id="314" w:author="Joseph Paonessa" w:date="2014-02-11T18:07:00Z">
        <w:r w:rsidR="00664F05">
          <w:t xml:space="preserve"> were</w:t>
        </w:r>
        <w:r>
          <w:t xml:space="preserve"> similar.</w:t>
        </w:r>
      </w:ins>
      <w:ins w:id="315" w:author="Joseph Paonessa" w:date="2014-02-11T18:08:00Z">
        <w:r>
          <w:t xml:space="preserve"> </w:t>
        </w:r>
      </w:ins>
      <w:ins w:id="316" w:author="Joseph Paonessa" w:date="2014-02-11T18:17:00Z">
        <w:r w:rsidR="00664F05">
          <w:t xml:space="preserve">Norepinephrine, phenylephrine and dopamine were the most commonly used vasopressors respectively in each group. </w:t>
        </w:r>
      </w:ins>
      <w:ins w:id="317" w:author="Joseph Paonessa" w:date="2014-02-11T18:08:00Z">
        <w:r>
          <w:t xml:space="preserve">The only statistically significant difference noted was an increase in epinephrine and </w:t>
        </w:r>
        <w:proofErr w:type="spellStart"/>
        <w:r>
          <w:t>milri</w:t>
        </w:r>
      </w:ins>
      <w:ins w:id="318" w:author="Joseph Paonessa" w:date="2014-02-11T18:09:00Z">
        <w:r>
          <w:t>none</w:t>
        </w:r>
        <w:proofErr w:type="spellEnd"/>
        <w:r>
          <w:t xml:space="preserve"> use in the </w:t>
        </w:r>
      </w:ins>
      <w:ins w:id="319" w:author="Joseph Paonessa" w:date="2014-02-11T18:11:00Z">
        <w:r>
          <w:t>HDEF</w:t>
        </w:r>
      </w:ins>
      <w:ins w:id="320" w:author="Joseph Paonessa" w:date="2014-02-11T18:09:00Z">
        <w:r>
          <w:t xml:space="preserve"> group. This </w:t>
        </w:r>
      </w:ins>
      <w:ins w:id="321" w:author="Joseph Paonessa" w:date="2014-02-11T18:12:00Z">
        <w:r>
          <w:t xml:space="preserve">cumulative </w:t>
        </w:r>
      </w:ins>
      <w:ins w:id="322" w:author="Joseph Paonessa" w:date="2014-02-11T18:10:00Z">
        <w:r>
          <w:t xml:space="preserve">difference was clinically small </w:t>
        </w:r>
      </w:ins>
      <w:ins w:id="323" w:author="Joseph Paonessa" w:date="2014-02-11T18:11:00Z">
        <w:r>
          <w:t>with</w:t>
        </w:r>
      </w:ins>
      <w:ins w:id="324" w:author="Joseph Paonessa" w:date="2014-02-11T18:15:00Z">
        <w:r>
          <w:t xml:space="preserve"> only</w:t>
        </w:r>
      </w:ins>
      <w:ins w:id="325" w:author="Joseph Paonessa" w:date="2014-02-11T18:09:00Z">
        <w:r>
          <w:t xml:space="preserve"> </w:t>
        </w:r>
      </w:ins>
      <w:ins w:id="326" w:author="Joseph Paonessa" w:date="2014-02-11T18:12:00Z">
        <w:r>
          <w:t>6.0%</w:t>
        </w:r>
      </w:ins>
      <w:ins w:id="327" w:author="Joseph Paonessa" w:date="2014-02-11T18:13:00Z">
        <w:r>
          <w:t xml:space="preserve"> in the HDEF group receiving one of these two</w:t>
        </w:r>
      </w:ins>
      <w:ins w:id="328" w:author="Joseph Paonessa" w:date="2014-02-16T18:52:00Z">
        <w:r w:rsidR="00051B08">
          <w:t xml:space="preserve"> uncommon</w:t>
        </w:r>
      </w:ins>
      <w:ins w:id="329" w:author="Joseph Paonessa" w:date="2014-02-11T18:13:00Z">
        <w:r>
          <w:t xml:space="preserve"> agents compared to 1.2% in the normal EF group. </w:t>
        </w:r>
      </w:ins>
      <w:ins w:id="330" w:author="Joseph Paonessa" w:date="2014-02-16T18:52:00Z">
        <w:r w:rsidR="00051B08">
          <w:t xml:space="preserve">Overall, similar types of vasopressors were administered. </w:t>
        </w:r>
      </w:ins>
      <w:ins w:id="331" w:author="Joseph Paonessa" w:date="2014-02-16T18:53:00Z">
        <w:r w:rsidR="00051B08">
          <w:t xml:space="preserve">The HDEF group was more likely to receive </w:t>
        </w:r>
        <w:proofErr w:type="gramStart"/>
        <w:r w:rsidR="00051B08">
          <w:t>vasopressors</w:t>
        </w:r>
      </w:ins>
      <w:ins w:id="332" w:author="Thomas Brennan" w:date="2014-02-19T14:40:00Z">
        <w:r w:rsidR="000E41F0">
          <w:t>,</w:t>
        </w:r>
      </w:ins>
      <w:ins w:id="333" w:author="Joseph Paonessa" w:date="2014-02-16T18:53:00Z">
        <w:r w:rsidR="00051B08">
          <w:t xml:space="preserve"> which was</w:t>
        </w:r>
        <w:proofErr w:type="gramEnd"/>
        <w:r w:rsidR="00051B08">
          <w:t xml:space="preserve"> adjusted for in our </w:t>
        </w:r>
      </w:ins>
      <w:ins w:id="334" w:author="Joseph Paonessa" w:date="2014-02-16T18:54:00Z">
        <w:r w:rsidR="00051B08">
          <w:t>multivariate analysis as above.</w:t>
        </w:r>
      </w:ins>
    </w:p>
    <w:p w14:paraId="4D6E36F9" w14:textId="77777777" w:rsidR="00053993" w:rsidRPr="009A1D9E" w:rsidDel="00053993" w:rsidRDefault="00053993" w:rsidP="000340EE">
      <w:pPr>
        <w:rPr>
          <w:ins w:id="335" w:author="Joseph Paonessa" w:date="2014-02-11T18:14:00Z"/>
          <w:szCs w:val="20"/>
        </w:rPr>
      </w:pPr>
    </w:p>
    <w:p w14:paraId="183FCA52" w14:textId="77777777" w:rsidR="00053993" w:rsidRDefault="00053993" w:rsidP="00B15802">
      <w:pPr>
        <w:numPr>
          <w:ins w:id="336" w:author="Joseph Paonessa" w:date="2014-02-11T18:14:00Z"/>
        </w:numPr>
        <w:outlineLvl w:val="0"/>
        <w:rPr>
          <w:ins w:id="337" w:author="Joseph Paonessa" w:date="2014-02-11T18:14:00Z"/>
          <w:b/>
        </w:rPr>
      </w:pPr>
    </w:p>
    <w:p w14:paraId="624179CA" w14:textId="77777777" w:rsidR="00033D7A" w:rsidRPr="004E3BF8" w:rsidRDefault="007E2E42" w:rsidP="00B15802">
      <w:pPr>
        <w:outlineLvl w:val="0"/>
        <w:rPr>
          <w:b/>
        </w:rPr>
      </w:pPr>
      <w:r w:rsidRPr="004E3BF8">
        <w:rPr>
          <w:b/>
        </w:rPr>
        <w:t xml:space="preserve">Discussion: </w:t>
      </w:r>
    </w:p>
    <w:p w14:paraId="04EA1799" w14:textId="77777777" w:rsidR="008C6B84" w:rsidRPr="004E3BF8" w:rsidRDefault="008C6B84" w:rsidP="007E2E42"/>
    <w:p w14:paraId="2397FA90" w14:textId="77777777" w:rsidR="00C13C0E" w:rsidRDefault="001E7244" w:rsidP="00A62097">
      <w:pPr>
        <w:rPr>
          <w:ins w:id="338" w:author="Joseph Paonessa" w:date="2014-02-11T17:40:00Z"/>
        </w:rPr>
      </w:pPr>
      <w:ins w:id="339" w:author="Daniel Steinhaus" w:date="2014-02-09T20:59:00Z">
        <w:r>
          <w:rPr>
            <w:szCs w:val="20"/>
          </w:rPr>
          <w:t xml:space="preserve">This study, to our knowledge, is the only </w:t>
        </w:r>
      </w:ins>
      <w:proofErr w:type="gramStart"/>
      <w:ins w:id="340" w:author="Joseph Paonessa" w:date="2014-02-16T18:56:00Z">
        <w:r w:rsidR="00780501">
          <w:rPr>
            <w:szCs w:val="20"/>
          </w:rPr>
          <w:t>large scale</w:t>
        </w:r>
        <w:proofErr w:type="gramEnd"/>
        <w:r w:rsidR="00780501">
          <w:rPr>
            <w:szCs w:val="20"/>
          </w:rPr>
          <w:t xml:space="preserve"> </w:t>
        </w:r>
      </w:ins>
      <w:ins w:id="341" w:author="Daniel Steinhaus" w:date="2014-02-09T20:59:00Z">
        <w:r>
          <w:rPr>
            <w:szCs w:val="20"/>
          </w:rPr>
          <w:t xml:space="preserve">description of HDEF in the ICU setting.  </w:t>
        </w:r>
      </w:ins>
      <w:ins w:id="342" w:author="Joseph Paonessa" w:date="2014-02-11T16:55:00Z">
        <w:r w:rsidR="00C13C0E">
          <w:t xml:space="preserve">We found that HDEF was present in 7.8% of ICU patients who had a </w:t>
        </w:r>
      </w:ins>
      <w:ins w:id="343" w:author="Joseph Paonessa" w:date="2014-02-11T17:12:00Z">
        <w:r w:rsidR="00AA6DCC">
          <w:t>TTE during their ICU stay</w:t>
        </w:r>
      </w:ins>
      <w:ins w:id="344" w:author="Joseph Paonessa" w:date="2014-02-11T16:55:00Z">
        <w:r w:rsidR="00C13C0E">
          <w:t xml:space="preserve">. </w:t>
        </w:r>
      </w:ins>
      <w:ins w:id="345" w:author="Joseph Paonessa" w:date="2014-02-16T18:55:00Z">
        <w:r w:rsidR="00780501">
          <w:t xml:space="preserve"> The finding of</w:t>
        </w:r>
      </w:ins>
      <w:ins w:id="346" w:author="Joseph Paonessa" w:date="2014-02-11T16:55:00Z">
        <w:r w:rsidR="00C13C0E">
          <w:t xml:space="preserve"> HDEF was associated with female </w:t>
        </w:r>
        <w:r w:rsidR="00780501">
          <w:t>gender, prior diagnosis of CHF</w:t>
        </w:r>
        <w:del w:id="347" w:author="Thomas Brennan" w:date="2014-02-19T14:41:00Z">
          <w:r w:rsidR="00780501" w:rsidDel="000E41F0">
            <w:delText xml:space="preserve"> or</w:delText>
          </w:r>
          <w:r w:rsidR="00D04ED7" w:rsidDel="000E41F0">
            <w:delText xml:space="preserve"> </w:delText>
          </w:r>
        </w:del>
      </w:ins>
      <w:ins w:id="348" w:author="Thomas Brennan" w:date="2014-02-19T14:41:00Z">
        <w:r w:rsidR="000E41F0">
          <w:t xml:space="preserve">, </w:t>
        </w:r>
      </w:ins>
      <w:ins w:id="349" w:author="Joseph Paonessa" w:date="2014-02-11T16:55:00Z">
        <w:r w:rsidR="00D04ED7">
          <w:t xml:space="preserve">hypertension, and in patients </w:t>
        </w:r>
        <w:r w:rsidR="00C13C0E">
          <w:t>who were septic.  Patients with HDEF had increased 28-day mortality compared to those with normal EF</w:t>
        </w:r>
      </w:ins>
      <w:ins w:id="350" w:author="Joseph Paonessa" w:date="2014-02-11T17:40:00Z">
        <w:r w:rsidR="007B531A">
          <w:t xml:space="preserve"> as seen on our multivariate regression analysis</w:t>
        </w:r>
      </w:ins>
      <w:ins w:id="351" w:author="Joseph Paonessa" w:date="2014-02-11T16:55:00Z">
        <w:r w:rsidR="00C13C0E">
          <w:t>.</w:t>
        </w:r>
      </w:ins>
    </w:p>
    <w:p w14:paraId="18741FB6" w14:textId="77777777" w:rsidR="000D1F44" w:rsidRDefault="000D1F44" w:rsidP="000D1F44">
      <w:pPr>
        <w:numPr>
          <w:ins w:id="352" w:author="Joseph Paonessa" w:date="2014-02-11T17:59:00Z"/>
        </w:numPr>
        <w:rPr>
          <w:ins w:id="353" w:author="Joseph Paonessa" w:date="2014-02-11T17:59:00Z"/>
          <w:szCs w:val="20"/>
        </w:rPr>
      </w:pPr>
    </w:p>
    <w:p w14:paraId="39F141D7" w14:textId="77777777" w:rsidR="000D1F44" w:rsidRDefault="000D1F44" w:rsidP="000D1F44">
      <w:pPr>
        <w:numPr>
          <w:ins w:id="354" w:author="Joseph Paonessa" w:date="2014-02-11T17:59:00Z"/>
        </w:numPr>
        <w:outlineLvl w:val="0"/>
        <w:rPr>
          <w:ins w:id="355" w:author="Joseph Paonessa" w:date="2014-02-11T17:59:00Z"/>
        </w:rPr>
      </w:pPr>
      <w:ins w:id="356" w:author="Joseph Paonessa" w:date="2014-02-11T17:59:00Z">
        <w:r>
          <w:rPr>
            <w:szCs w:val="20"/>
          </w:rPr>
          <w:t xml:space="preserve">The exact cause of HDEF in the ICU is not well understood.  </w:t>
        </w:r>
        <w:r>
          <w:t xml:space="preserve">Cardiac function is extremely variable in the setting of critical illness and depends on multiple physiologic determinants.  Cardiac systolic function is the product of heart rate, preload, afterload, and contractility. </w:t>
        </w:r>
      </w:ins>
      <w:ins w:id="357" w:author="Joseph Paonessa" w:date="2014-02-16T18:57:00Z">
        <w:r w:rsidR="00780501">
          <w:t xml:space="preserve">A patient’s EF </w:t>
        </w:r>
      </w:ins>
      <w:ins w:id="358" w:author="Joseph Paonessa" w:date="2014-02-11T17:59:00Z">
        <w:r>
          <w:t xml:space="preserve">may be </w:t>
        </w:r>
        <w:proofErr w:type="spellStart"/>
        <w:r>
          <w:t>hyperdynamic</w:t>
        </w:r>
        <w:proofErr w:type="spellEnd"/>
        <w:r>
          <w:t xml:space="preserve"> in the setting of many types of critical illness due to changes in these basic physiologic parameters.  In early trauma, HDEF may be present due to low systemic vascular resistance (SVR) from blood loss and elevated adrenergic tone leading to increased heart rate and contractility.  </w:t>
        </w:r>
      </w:ins>
    </w:p>
    <w:p w14:paraId="77779BD6" w14:textId="77777777" w:rsidR="000D1F44" w:rsidRDefault="000D1F44" w:rsidP="00A62097">
      <w:pPr>
        <w:numPr>
          <w:ins w:id="359" w:author="Joseph Paonessa" w:date="2014-02-11T18:00:00Z"/>
        </w:numPr>
        <w:rPr>
          <w:ins w:id="360" w:author="Joseph Paonessa" w:date="2014-02-11T18:00:00Z"/>
        </w:rPr>
      </w:pPr>
    </w:p>
    <w:p w14:paraId="42A24C90" w14:textId="77777777" w:rsidR="000D1F44" w:rsidRDefault="000D1F44" w:rsidP="000D1F44">
      <w:pPr>
        <w:numPr>
          <w:ins w:id="361" w:author="Joseph Paonessa" w:date="2014-02-11T18:00:00Z"/>
        </w:numPr>
        <w:rPr>
          <w:ins w:id="362" w:author="Joseph Paonessa" w:date="2014-02-11T18:00:00Z"/>
          <w:szCs w:val="20"/>
        </w:rPr>
      </w:pPr>
      <w:ins w:id="363" w:author="Joseph Paonessa" w:date="2014-02-11T18:00:00Z">
        <w:r>
          <w:rPr>
            <w:szCs w:val="20"/>
          </w:rPr>
          <w:lastRenderedPageBreak/>
          <w:t>Per prior data</w:t>
        </w:r>
        <w:r w:rsidRPr="004E3BF8">
          <w:rPr>
            <w:szCs w:val="20"/>
          </w:rPr>
          <w:t>, cardiovascular fitne</w:t>
        </w:r>
        <w:r>
          <w:rPr>
            <w:szCs w:val="20"/>
          </w:rPr>
          <w:t>ss does not appear to cause HD</w:t>
        </w:r>
        <w:r w:rsidRPr="004E3BF8">
          <w:rPr>
            <w:szCs w:val="20"/>
          </w:rPr>
          <w:t>EF when echocardiograms were performed on professional football players [5]. Another study suggested that obese patients have a higher chance of increased ejection fraction compared to normal weight patients</w:t>
        </w:r>
        <w:r>
          <w:rPr>
            <w:szCs w:val="20"/>
          </w:rPr>
          <w:t>, although BMI was not included in our analysis</w:t>
        </w:r>
        <w:r w:rsidRPr="004E3BF8">
          <w:rPr>
            <w:szCs w:val="20"/>
          </w:rPr>
          <w:t xml:space="preserve"> [3]. </w:t>
        </w:r>
      </w:ins>
    </w:p>
    <w:p w14:paraId="676018D6" w14:textId="77777777" w:rsidR="000D1F44" w:rsidRPr="004E3BF8" w:rsidRDefault="000D1F44" w:rsidP="00A62097">
      <w:pPr>
        <w:numPr>
          <w:ins w:id="364" w:author="Joseph Paonessa" w:date="2014-02-11T17:40:00Z"/>
        </w:numPr>
      </w:pPr>
    </w:p>
    <w:p w14:paraId="6CA5B27D" w14:textId="77777777" w:rsidR="00460297" w:rsidRDefault="000D1F44" w:rsidP="00C767E8">
      <w:pPr>
        <w:rPr>
          <w:ins w:id="365" w:author="Joseph Paonessa" w:date="2014-02-11T17:46:00Z"/>
          <w:szCs w:val="20"/>
        </w:rPr>
      </w:pPr>
      <w:ins w:id="366" w:author="Joseph Paonessa" w:date="2014-02-11T17:59:00Z">
        <w:r>
          <w:rPr>
            <w:szCs w:val="20"/>
          </w:rPr>
          <w:t>In our study, an</w:t>
        </w:r>
      </w:ins>
      <w:r w:rsidR="003613C1">
        <w:rPr>
          <w:szCs w:val="20"/>
        </w:rPr>
        <w:t xml:space="preserve"> increased </w:t>
      </w:r>
      <w:r w:rsidR="009A1D9E">
        <w:rPr>
          <w:szCs w:val="20"/>
        </w:rPr>
        <w:t>proportion of patients with HD</w:t>
      </w:r>
      <w:r w:rsidR="003613C1">
        <w:rPr>
          <w:szCs w:val="20"/>
        </w:rPr>
        <w:t>EF were</w:t>
      </w:r>
      <w:ins w:id="367" w:author="Thomas Brennan" w:date="2014-02-19T14:41:00Z">
        <w:r w:rsidR="000E41F0">
          <w:rPr>
            <w:szCs w:val="20"/>
          </w:rPr>
          <w:t>,</w:t>
        </w:r>
      </w:ins>
      <w:r w:rsidR="003613C1">
        <w:rPr>
          <w:szCs w:val="20"/>
        </w:rPr>
        <w:t xml:space="preserve"> female which has been previously seen </w:t>
      </w:r>
      <w:r w:rsidR="003613C1" w:rsidRPr="004E3BF8">
        <w:t>although there is no data to explain why gender m</w:t>
      </w:r>
      <w:r w:rsidR="009A1D9E">
        <w:t>ay play a role in having HD</w:t>
      </w:r>
      <w:r w:rsidR="003613C1">
        <w:t xml:space="preserve">EF </w:t>
      </w:r>
      <w:r w:rsidR="003613C1">
        <w:rPr>
          <w:szCs w:val="20"/>
        </w:rPr>
        <w:t xml:space="preserve">[23]. </w:t>
      </w:r>
    </w:p>
    <w:p w14:paraId="2BBD6311" w14:textId="77777777" w:rsidR="00460297" w:rsidRDefault="00460297" w:rsidP="00C767E8">
      <w:pPr>
        <w:numPr>
          <w:ins w:id="368" w:author="Joseph Paonessa" w:date="2014-02-11T17:46:00Z"/>
        </w:numPr>
        <w:rPr>
          <w:ins w:id="369" w:author="Joseph Paonessa" w:date="2014-02-11T17:46:00Z"/>
          <w:szCs w:val="20"/>
        </w:rPr>
      </w:pPr>
    </w:p>
    <w:p w14:paraId="1B8E4E2E" w14:textId="77777777" w:rsidR="00C767E8" w:rsidRPr="004E3BF8" w:rsidRDefault="003613C1" w:rsidP="00C767E8">
      <w:pPr>
        <w:numPr>
          <w:ins w:id="370" w:author="Joseph Paonessa" w:date="2014-02-11T17:46:00Z"/>
        </w:numPr>
        <w:rPr>
          <w:ins w:id="371" w:author="Daniel Steinhaus" w:date="2014-02-09T21:01:00Z"/>
          <w:szCs w:val="20"/>
        </w:rPr>
      </w:pPr>
      <w:r>
        <w:rPr>
          <w:szCs w:val="20"/>
        </w:rPr>
        <w:t xml:space="preserve">One of the most surprising associations was the increased presence </w:t>
      </w:r>
      <w:r w:rsidR="009A1D9E">
        <w:rPr>
          <w:szCs w:val="20"/>
        </w:rPr>
        <w:t>of ICD9 code for CHF in the HD</w:t>
      </w:r>
      <w:r>
        <w:rPr>
          <w:szCs w:val="20"/>
        </w:rPr>
        <w:t>EF group. This association was also seen in the sub</w:t>
      </w:r>
      <w:r w:rsidR="009A1D9E">
        <w:rPr>
          <w:szCs w:val="20"/>
        </w:rPr>
        <w:t>group analysis of the acute HD</w:t>
      </w:r>
      <w:r>
        <w:rPr>
          <w:szCs w:val="20"/>
        </w:rPr>
        <w:t>EF group.</w:t>
      </w:r>
      <w:r w:rsidR="00544570">
        <w:rPr>
          <w:szCs w:val="20"/>
        </w:rPr>
        <w:t xml:space="preserve"> It is unclear why these patients with increased ejection fraction have a prior diagnosis of CHF. Diastolic dysfu</w:t>
      </w:r>
      <w:r w:rsidR="00E815C4">
        <w:rPr>
          <w:szCs w:val="20"/>
        </w:rPr>
        <w:t xml:space="preserve">nction could be playing a </w:t>
      </w:r>
      <w:ins w:id="372" w:author="Joseph Paonessa" w:date="2014-02-11T17:44:00Z">
        <w:r w:rsidR="00E61F4C">
          <w:rPr>
            <w:szCs w:val="20"/>
          </w:rPr>
          <w:t xml:space="preserve">role </w:t>
        </w:r>
        <w:del w:id="373" w:author="Thomas Brennan" w:date="2014-02-19T14:41:00Z">
          <w:r w:rsidR="00E61F4C" w:rsidDel="000E41F0">
            <w:rPr>
              <w:szCs w:val="20"/>
            </w:rPr>
            <w:delText>which</w:delText>
          </w:r>
        </w:del>
      </w:ins>
      <w:del w:id="374" w:author="Thomas Brennan" w:date="2014-02-19T14:41:00Z">
        <w:r w:rsidR="00E815C4" w:rsidDel="000E41F0">
          <w:rPr>
            <w:szCs w:val="20"/>
          </w:rPr>
          <w:delText xml:space="preserve"> </w:delText>
        </w:r>
      </w:del>
      <w:ins w:id="375" w:author="Thomas Brennan" w:date="2014-02-19T14:41:00Z">
        <w:r w:rsidR="000E41F0">
          <w:rPr>
            <w:szCs w:val="20"/>
          </w:rPr>
          <w:t xml:space="preserve">that </w:t>
        </w:r>
      </w:ins>
      <w:r w:rsidR="00E815C4">
        <w:rPr>
          <w:szCs w:val="20"/>
        </w:rPr>
        <w:t>would be supported by the more likely finding of hypertension in the HDEF patients. Cancer was also found to be more commonly associated with HDEF</w:t>
      </w:r>
      <w:ins w:id="376" w:author="Joseph Paonessa" w:date="2014-02-11T17:45:00Z">
        <w:r w:rsidR="00460297">
          <w:rPr>
            <w:szCs w:val="20"/>
          </w:rPr>
          <w:t xml:space="preserve">. </w:t>
        </w:r>
      </w:ins>
    </w:p>
    <w:p w14:paraId="3D5A0DBB" w14:textId="77777777" w:rsidR="00027981" w:rsidRDefault="00027981" w:rsidP="00A42F46">
      <w:pPr>
        <w:rPr>
          <w:ins w:id="377" w:author="Joseph Paonessa" w:date="2014-02-11T17:54:00Z"/>
        </w:rPr>
      </w:pPr>
    </w:p>
    <w:p w14:paraId="42CDA2AA" w14:textId="77777777" w:rsidR="00A62097" w:rsidRPr="004E3BF8" w:rsidRDefault="00A62097" w:rsidP="00A62097">
      <w:r w:rsidRPr="004E3BF8">
        <w:rPr>
          <w:szCs w:val="20"/>
        </w:rPr>
        <w:t xml:space="preserve">Our patients with </w:t>
      </w:r>
      <w:r w:rsidR="009A1D9E">
        <w:rPr>
          <w:szCs w:val="20"/>
        </w:rPr>
        <w:t>HDEF</w:t>
      </w:r>
      <w:r w:rsidR="00366AB1">
        <w:rPr>
          <w:szCs w:val="20"/>
        </w:rPr>
        <w:t xml:space="preserve"> required a </w:t>
      </w:r>
      <w:r w:rsidRPr="004E3BF8">
        <w:rPr>
          <w:szCs w:val="20"/>
        </w:rPr>
        <w:t>significant increased amount of fluids.</w:t>
      </w:r>
      <w:r w:rsidR="00366AB1">
        <w:t xml:space="preserve"> </w:t>
      </w:r>
      <w:r w:rsidRPr="004E3BF8">
        <w:rPr>
          <w:szCs w:val="20"/>
        </w:rPr>
        <w:t xml:space="preserve">One study </w:t>
      </w:r>
      <w:r w:rsidR="00366AB1">
        <w:rPr>
          <w:szCs w:val="20"/>
        </w:rPr>
        <w:t>suggested</w:t>
      </w:r>
      <w:r w:rsidRPr="004E3BF8">
        <w:rPr>
          <w:szCs w:val="20"/>
        </w:rPr>
        <w:t xml:space="preserve"> that </w:t>
      </w:r>
      <w:r w:rsidR="009A1D9E">
        <w:rPr>
          <w:szCs w:val="20"/>
        </w:rPr>
        <w:t>hypotensive patients with HD</w:t>
      </w:r>
      <w:r w:rsidR="00366AB1">
        <w:rPr>
          <w:szCs w:val="20"/>
        </w:rPr>
        <w:t xml:space="preserve">EF </w:t>
      </w:r>
      <w:r w:rsidRPr="004E3BF8">
        <w:rPr>
          <w:szCs w:val="20"/>
        </w:rPr>
        <w:t xml:space="preserve">tended to have a faster pace of weaning from </w:t>
      </w:r>
      <w:ins w:id="378" w:author="Thomas Brennan" w:date="2014-02-19T14:42:00Z">
        <w:r w:rsidR="000E41F0">
          <w:rPr>
            <w:szCs w:val="20"/>
          </w:rPr>
          <w:t>vaso</w:t>
        </w:r>
      </w:ins>
      <w:r w:rsidRPr="004E3BF8">
        <w:rPr>
          <w:szCs w:val="20"/>
        </w:rPr>
        <w:t xml:space="preserve">pressors and an increase in the amount of fluid given suggesting </w:t>
      </w:r>
      <w:proofErr w:type="spellStart"/>
      <w:r w:rsidRPr="004E3BF8">
        <w:rPr>
          <w:szCs w:val="20"/>
        </w:rPr>
        <w:t>hypovolemia</w:t>
      </w:r>
      <w:proofErr w:type="spellEnd"/>
      <w:r w:rsidRPr="004E3BF8">
        <w:rPr>
          <w:szCs w:val="20"/>
        </w:rPr>
        <w:t xml:space="preserve"> as the etiology of </w:t>
      </w:r>
      <w:r w:rsidR="009A1D9E">
        <w:rPr>
          <w:szCs w:val="20"/>
        </w:rPr>
        <w:t>HDEF</w:t>
      </w:r>
      <w:r w:rsidRPr="004E3BF8">
        <w:rPr>
          <w:szCs w:val="20"/>
        </w:rPr>
        <w:t xml:space="preserve"> [21]. However a small study showed that 3 of 4 patients with </w:t>
      </w:r>
      <w:r w:rsidR="009A1D9E">
        <w:rPr>
          <w:szCs w:val="20"/>
        </w:rPr>
        <w:t>HDEF</w:t>
      </w:r>
      <w:r w:rsidRPr="004E3BF8">
        <w:rPr>
          <w:szCs w:val="20"/>
        </w:rPr>
        <w:t xml:space="preserve"> on TEE had PCWPs greater than 20 mmHg</w:t>
      </w:r>
      <w:ins w:id="379" w:author="Thomas Brennan" w:date="2014-02-19T14:42:00Z">
        <w:r w:rsidR="000E41F0">
          <w:rPr>
            <w:szCs w:val="20"/>
          </w:rPr>
          <w:t>,</w:t>
        </w:r>
      </w:ins>
      <w:r w:rsidRPr="004E3BF8">
        <w:rPr>
          <w:szCs w:val="20"/>
        </w:rPr>
        <w:t xml:space="preserve"> which would speak agai</w:t>
      </w:r>
      <w:r w:rsidR="00366AB1">
        <w:rPr>
          <w:szCs w:val="20"/>
        </w:rPr>
        <w:t xml:space="preserve">nst </w:t>
      </w:r>
      <w:proofErr w:type="spellStart"/>
      <w:r w:rsidR="00366AB1">
        <w:rPr>
          <w:szCs w:val="20"/>
        </w:rPr>
        <w:t>hypovolemia</w:t>
      </w:r>
      <w:proofErr w:type="spellEnd"/>
      <w:r w:rsidR="00366AB1">
        <w:rPr>
          <w:szCs w:val="20"/>
        </w:rPr>
        <w:t xml:space="preserve"> as the cause of </w:t>
      </w:r>
      <w:r w:rsidRPr="004E3BF8">
        <w:rPr>
          <w:szCs w:val="20"/>
        </w:rPr>
        <w:t>hemodynamic instability</w:t>
      </w:r>
      <w:r w:rsidR="00366AB1">
        <w:rPr>
          <w:szCs w:val="20"/>
        </w:rPr>
        <w:t xml:space="preserve"> [22]</w:t>
      </w:r>
      <w:r w:rsidRPr="004E3BF8">
        <w:rPr>
          <w:szCs w:val="20"/>
        </w:rPr>
        <w:t xml:space="preserve">. </w:t>
      </w:r>
    </w:p>
    <w:p w14:paraId="65E62487" w14:textId="77777777" w:rsidR="004C4798" w:rsidRPr="004E3BF8" w:rsidRDefault="004C4798" w:rsidP="004C4798">
      <w:pPr>
        <w:rPr>
          <w:szCs w:val="20"/>
        </w:rPr>
      </w:pPr>
    </w:p>
    <w:p w14:paraId="491447E7" w14:textId="77777777" w:rsidR="008C6B84" w:rsidRPr="004E3BF8" w:rsidRDefault="000D1F44" w:rsidP="008C6B84">
      <w:ins w:id="380" w:author="Joseph Paonessa" w:date="2014-02-11T17:56:00Z">
        <w:r>
          <w:rPr>
            <w:szCs w:val="20"/>
          </w:rPr>
          <w:t>Of note, i</w:t>
        </w:r>
      </w:ins>
      <w:r w:rsidR="00E815C4">
        <w:rPr>
          <w:szCs w:val="20"/>
        </w:rPr>
        <w:t>t has been proposed that HDEF</w:t>
      </w:r>
      <w:r w:rsidR="001529CB">
        <w:rPr>
          <w:szCs w:val="20"/>
        </w:rPr>
        <w:t xml:space="preserve"> may lead to transient develop</w:t>
      </w:r>
      <w:r w:rsidR="008C6B84" w:rsidRPr="004E3BF8">
        <w:rPr>
          <w:szCs w:val="20"/>
        </w:rPr>
        <w:t>ment of angina-like chest pain of unclear etiology [14].</w:t>
      </w:r>
      <w:ins w:id="381" w:author="Joseph Paonessa" w:date="2014-02-11T18:01:00Z">
        <w:r>
          <w:rPr>
            <w:szCs w:val="20"/>
          </w:rPr>
          <w:t xml:space="preserve"> This may suggest some ischemic component to the mechanics of having HDEF, but this was not able to be determined from our study.</w:t>
        </w:r>
      </w:ins>
    </w:p>
    <w:p w14:paraId="2A17423C" w14:textId="77777777" w:rsidR="00E815C4" w:rsidRDefault="008C6B84" w:rsidP="0064549F">
      <w:pPr>
        <w:rPr>
          <w:ins w:id="382" w:author="Joseph Paonessa" w:date="2014-02-11T17:56:00Z"/>
          <w:szCs w:val="20"/>
        </w:rPr>
      </w:pPr>
      <w:r w:rsidRPr="004E3BF8">
        <w:rPr>
          <w:szCs w:val="20"/>
        </w:rPr>
        <w:t>  </w:t>
      </w:r>
    </w:p>
    <w:p w14:paraId="5954BF0D" w14:textId="77777777" w:rsidR="000D1F44" w:rsidRDefault="000D1F44" w:rsidP="008C6B84">
      <w:pPr>
        <w:numPr>
          <w:ins w:id="383" w:author="Joseph Paonessa" w:date="2014-02-11T17:57:00Z"/>
        </w:numPr>
        <w:rPr>
          <w:ins w:id="384" w:author="Joseph Paonessa" w:date="2014-02-11T17:57:00Z"/>
          <w:szCs w:val="20"/>
        </w:rPr>
      </w:pPr>
      <w:ins w:id="385" w:author="Joseph Paonessa" w:date="2014-02-11T18:01:00Z">
        <w:r>
          <w:t xml:space="preserve">We found that </w:t>
        </w:r>
      </w:ins>
      <w:ins w:id="386" w:author="Joseph Paonessa" w:date="2014-02-11T17:56:00Z">
        <w:r>
          <w:t xml:space="preserve">HDEF </w:t>
        </w:r>
      </w:ins>
      <w:ins w:id="387" w:author="Joseph Paonessa" w:date="2014-02-11T18:01:00Z">
        <w:r>
          <w:t xml:space="preserve">was </w:t>
        </w:r>
      </w:ins>
      <w:ins w:id="388" w:author="Joseph Paonessa" w:date="2014-02-11T17:56:00Z">
        <w:r>
          <w:t xml:space="preserve">more common </w:t>
        </w:r>
      </w:ins>
      <w:ins w:id="389" w:author="Joseph Paonessa" w:date="2014-02-11T18:02:00Z">
        <w:r>
          <w:t xml:space="preserve">than normal EF </w:t>
        </w:r>
      </w:ins>
      <w:ins w:id="390" w:author="Joseph Paonessa" w:date="2014-02-11T17:56:00Z">
        <w:r>
          <w:t>in septic patients</w:t>
        </w:r>
      </w:ins>
      <w:ins w:id="391" w:author="Joseph Paonessa" w:date="2014-02-11T18:03:00Z">
        <w:r w:rsidR="00053993">
          <w:t>.</w:t>
        </w:r>
      </w:ins>
      <w:ins w:id="392" w:author="Joseph Paonessa" w:date="2014-02-11T18:06:00Z">
        <w:r w:rsidR="00053993">
          <w:rPr>
            <w:szCs w:val="20"/>
          </w:rPr>
          <w:t xml:space="preserve"> </w:t>
        </w:r>
      </w:ins>
      <w:ins w:id="393" w:author="Joseph Paonessa" w:date="2014-02-11T17:57:00Z">
        <w:r>
          <w:t xml:space="preserve">In sepsis, cardiovascular dysfunction is frequently present.  Sepsis is commonly a state of reduced systemic vascular resistance (SVR), marked tachycardia, and increased adrenergic tone.  Adequately resuscitated patients with severe sepsis can display a </w:t>
        </w:r>
        <w:proofErr w:type="spellStart"/>
        <w:r>
          <w:t>hyperdynamic</w:t>
        </w:r>
        <w:proofErr w:type="spellEnd"/>
        <w:r>
          <w:t xml:space="preserve"> circulation </w:t>
        </w:r>
        <w:bookmarkStart w:id="394" w:name="_GoBack"/>
        <w:bookmarkEnd w:id="394"/>
        <w:r>
          <w:t xml:space="preserve">with warm peripheries, high cardiac output, and HDEF (A.). </w:t>
        </w:r>
      </w:ins>
      <w:ins w:id="395" w:author="Joseph Paonessa" w:date="2014-02-16T19:00:00Z">
        <w:r w:rsidR="00780501">
          <w:rPr>
            <w:szCs w:val="20"/>
          </w:rPr>
          <w:t>One study demonstrated that in</w:t>
        </w:r>
        <w:r w:rsidR="00780501" w:rsidRPr="004E3BF8">
          <w:rPr>
            <w:szCs w:val="20"/>
          </w:rPr>
          <w:t xml:space="preserve"> 34 patients with septic shock, </w:t>
        </w:r>
        <w:del w:id="396" w:author="Thomas Brennan" w:date="2014-02-19T14:43:00Z">
          <w:r w:rsidR="00780501" w:rsidDel="000E41F0">
            <w:rPr>
              <w:szCs w:val="20"/>
            </w:rPr>
            <w:delText>ejection fraction (EF)</w:delText>
          </w:r>
        </w:del>
      </w:ins>
      <w:ins w:id="397" w:author="Thomas Brennan" w:date="2014-02-19T14:43:00Z">
        <w:r w:rsidR="000E41F0">
          <w:rPr>
            <w:szCs w:val="20"/>
          </w:rPr>
          <w:t>EF</w:t>
        </w:r>
      </w:ins>
      <w:ins w:id="398" w:author="Joseph Paonessa" w:date="2014-02-16T19:00:00Z">
        <w:r w:rsidR="00780501" w:rsidRPr="004E3BF8">
          <w:rPr>
            <w:szCs w:val="20"/>
          </w:rPr>
          <w:t xml:space="preserve"> was more </w:t>
        </w:r>
        <w:proofErr w:type="spellStart"/>
        <w:r w:rsidR="00780501" w:rsidRPr="004E3BF8">
          <w:rPr>
            <w:szCs w:val="20"/>
          </w:rPr>
          <w:t>hyperdynamic</w:t>
        </w:r>
        <w:proofErr w:type="spellEnd"/>
        <w:r w:rsidR="00780501" w:rsidRPr="004E3BF8">
          <w:rPr>
            <w:szCs w:val="20"/>
          </w:rPr>
          <w:t xml:space="preserve"> in the subset of 14 patients with concurrent cirrhosis [30].</w:t>
        </w:r>
        <w:r w:rsidR="00780501">
          <w:rPr>
            <w:szCs w:val="20"/>
          </w:rPr>
          <w:t xml:space="preserve"> </w:t>
        </w:r>
        <w:r w:rsidR="00780501">
          <w:t>A separate</w:t>
        </w:r>
      </w:ins>
      <w:ins w:id="399" w:author="Joseph Paonessa" w:date="2014-02-11T17:57:00Z">
        <w:r>
          <w:t xml:space="preserve"> study of </w:t>
        </w:r>
        <w:r>
          <w:rPr>
            <w:szCs w:val="20"/>
          </w:rPr>
          <w:t xml:space="preserve">TTE performed </w:t>
        </w:r>
        <w:r w:rsidR="00053993">
          <w:rPr>
            <w:szCs w:val="20"/>
          </w:rPr>
          <w:t xml:space="preserve">on non-traumatic patients in </w:t>
        </w:r>
        <w:r w:rsidRPr="004E3BF8">
          <w:rPr>
            <w:szCs w:val="20"/>
          </w:rPr>
          <w:t xml:space="preserve">undifferentiated shock, suggested that HDEF was highly specific for sepsis, but had poor sensitivity [2]. </w:t>
        </w:r>
      </w:ins>
      <w:ins w:id="400" w:author="Joseph Paonessa" w:date="2014-02-16T18:59:00Z">
        <w:r w:rsidR="00780501">
          <w:rPr>
            <w:szCs w:val="20"/>
          </w:rPr>
          <w:t>Our study showed that HDEF was actually seen frequently outside the diagnosis of sepsis</w:t>
        </w:r>
      </w:ins>
      <w:ins w:id="401" w:author="Thomas Brennan" w:date="2014-02-19T14:43:00Z">
        <w:r w:rsidR="000E41F0">
          <w:rPr>
            <w:szCs w:val="20"/>
          </w:rPr>
          <w:t>,</w:t>
        </w:r>
      </w:ins>
      <w:ins w:id="402" w:author="Joseph Paonessa" w:date="2014-02-16T18:59:00Z">
        <w:r w:rsidR="00780501">
          <w:rPr>
            <w:szCs w:val="20"/>
          </w:rPr>
          <w:t xml:space="preserve"> which would speak against</w:t>
        </w:r>
      </w:ins>
      <w:ins w:id="403" w:author="Joseph Paonessa" w:date="2014-02-16T19:00:00Z">
        <w:r w:rsidR="00780501">
          <w:rPr>
            <w:szCs w:val="20"/>
          </w:rPr>
          <w:t xml:space="preserve"> HDEF having a</w:t>
        </w:r>
      </w:ins>
      <w:ins w:id="404" w:author="Joseph Paonessa" w:date="2014-02-16T18:59:00Z">
        <w:r w:rsidR="00780501">
          <w:rPr>
            <w:szCs w:val="20"/>
          </w:rPr>
          <w:t xml:space="preserve"> high specificity for the presence of sepsis. </w:t>
        </w:r>
      </w:ins>
      <w:ins w:id="405" w:author="Joseph Paonessa" w:date="2014-02-16T19:01:00Z">
        <w:r w:rsidR="00780501">
          <w:t xml:space="preserve">It is also important to note that </w:t>
        </w:r>
      </w:ins>
      <w:ins w:id="406" w:author="Joseph Paonessa" w:date="2014-02-11T17:57:00Z">
        <w:r>
          <w:t xml:space="preserve">EF may also be depressed in sepsis as has been demonstrated in multiple prior studies </w:t>
        </w:r>
        <w:r>
          <w:rPr>
            <w:szCs w:val="20"/>
          </w:rPr>
          <w:t xml:space="preserve">[6] [4] [7] [26]. </w:t>
        </w:r>
      </w:ins>
      <w:ins w:id="407" w:author="Joseph Paonessa" w:date="2014-02-16T19:02:00Z">
        <w:r w:rsidR="00780501">
          <w:rPr>
            <w:szCs w:val="20"/>
          </w:rPr>
          <w:t>For patients with sepsis, much of the literature</w:t>
        </w:r>
        <w:r w:rsidR="00780501" w:rsidRPr="004E3BF8">
          <w:rPr>
            <w:szCs w:val="20"/>
          </w:rPr>
          <w:t xml:space="preserve"> has been mixed with regards to e</w:t>
        </w:r>
        <w:r w:rsidR="00780501">
          <w:rPr>
            <w:szCs w:val="20"/>
          </w:rPr>
          <w:t>jection fraction and prognosis.</w:t>
        </w:r>
      </w:ins>
    </w:p>
    <w:p w14:paraId="23324BF6" w14:textId="77777777" w:rsidR="000D1F44" w:rsidRDefault="000D1F44" w:rsidP="008C6B84">
      <w:pPr>
        <w:numPr>
          <w:ins w:id="408" w:author="Joseph Paonessa" w:date="2014-02-11T17:56:00Z"/>
        </w:numPr>
        <w:rPr>
          <w:szCs w:val="20"/>
        </w:rPr>
      </w:pPr>
    </w:p>
    <w:p w14:paraId="5B98E7F8" w14:textId="77777777" w:rsidR="0064549F" w:rsidRDefault="00E815C4" w:rsidP="008C6B84">
      <w:pPr>
        <w:rPr>
          <w:szCs w:val="20"/>
        </w:rPr>
      </w:pPr>
      <w:r w:rsidRPr="00E815C4">
        <w:rPr>
          <w:i/>
          <w:szCs w:val="20"/>
        </w:rPr>
        <w:t>Implications</w:t>
      </w:r>
      <w:r>
        <w:rPr>
          <w:szCs w:val="20"/>
        </w:rPr>
        <w:t>:</w:t>
      </w:r>
    </w:p>
    <w:p w14:paraId="1407F980" w14:textId="77777777" w:rsidR="00902A4F" w:rsidRDefault="00902A4F" w:rsidP="0064549F">
      <w:pPr>
        <w:numPr>
          <w:ins w:id="409" w:author="Joseph Paonessa" w:date="2014-02-11T18:34:00Z"/>
        </w:numPr>
        <w:rPr>
          <w:ins w:id="410" w:author="Joseph Paonessa" w:date="2014-02-11T18:35:00Z"/>
          <w:szCs w:val="20"/>
        </w:rPr>
      </w:pPr>
      <w:ins w:id="411" w:author="Joseph Paonessa" w:date="2014-02-11T18:23:00Z">
        <w:r>
          <w:rPr>
            <w:szCs w:val="20"/>
          </w:rPr>
          <w:lastRenderedPageBreak/>
          <w:t> </w:t>
        </w:r>
      </w:ins>
      <w:ins w:id="412" w:author="Joseph Paonessa" w:date="2014-02-11T18:38:00Z">
        <w:r w:rsidR="00B71D8D">
          <w:rPr>
            <w:szCs w:val="20"/>
          </w:rPr>
          <w:t xml:space="preserve">This study, to our knowledge, is the only </w:t>
        </w:r>
        <w:proofErr w:type="gramStart"/>
        <w:r w:rsidR="00B71D8D">
          <w:rPr>
            <w:szCs w:val="20"/>
          </w:rPr>
          <w:t>large scale</w:t>
        </w:r>
        <w:proofErr w:type="gramEnd"/>
        <w:r w:rsidR="00B71D8D">
          <w:rPr>
            <w:szCs w:val="20"/>
          </w:rPr>
          <w:t xml:space="preserve"> description of HDEF in the ICU setting.  </w:t>
        </w:r>
      </w:ins>
      <w:ins w:id="413" w:author="Joseph Paonessa" w:date="2014-02-11T18:23:00Z">
        <w:r>
          <w:rPr>
            <w:szCs w:val="20"/>
          </w:rPr>
          <w:t>I</w:t>
        </w:r>
        <w:r w:rsidR="0064549F" w:rsidRPr="004E3BF8">
          <w:rPr>
            <w:szCs w:val="20"/>
          </w:rPr>
          <w:t xml:space="preserve">t is difficult to determine exactly why </w:t>
        </w:r>
      </w:ins>
      <w:ins w:id="414" w:author="Joseph Paonessa" w:date="2014-02-11T18:34:00Z">
        <w:r>
          <w:rPr>
            <w:szCs w:val="20"/>
          </w:rPr>
          <w:t>HDEF</w:t>
        </w:r>
      </w:ins>
      <w:ins w:id="415" w:author="Joseph Paonessa" w:date="2014-02-11T18:23:00Z">
        <w:r w:rsidR="0064549F" w:rsidRPr="004E3BF8">
          <w:rPr>
            <w:szCs w:val="20"/>
          </w:rPr>
          <w:t xml:space="preserve"> has a worse prognosis when associated with an ICU admission. The etiology</w:t>
        </w:r>
        <w:r w:rsidR="0064549F">
          <w:rPr>
            <w:szCs w:val="20"/>
          </w:rPr>
          <w:t xml:space="preserve"> of increased mortality in the HDEF</w:t>
        </w:r>
        <w:r w:rsidR="0064549F" w:rsidRPr="004E3BF8">
          <w:rPr>
            <w:szCs w:val="20"/>
          </w:rPr>
          <w:t xml:space="preserve"> </w:t>
        </w:r>
      </w:ins>
      <w:ins w:id="416" w:author="Joseph Paonessa" w:date="2014-02-16T19:02:00Z">
        <w:r w:rsidR="00780501">
          <w:rPr>
            <w:szCs w:val="20"/>
          </w:rPr>
          <w:t xml:space="preserve">group </w:t>
        </w:r>
      </w:ins>
      <w:ins w:id="417" w:author="Joseph Paonessa" w:date="2014-02-11T18:23:00Z">
        <w:r w:rsidR="0064549F" w:rsidRPr="004E3BF8">
          <w:rPr>
            <w:szCs w:val="20"/>
          </w:rPr>
          <w:t xml:space="preserve">may </w:t>
        </w:r>
        <w:r w:rsidR="0064549F">
          <w:rPr>
            <w:szCs w:val="20"/>
          </w:rPr>
          <w:t xml:space="preserve">be related to the myocardial mechanics of HDEF or could be a marker of a pathophysiologic process not captured by SAPS-I or </w:t>
        </w:r>
        <w:proofErr w:type="spellStart"/>
        <w:r w:rsidR="0064549F">
          <w:rPr>
            <w:szCs w:val="20"/>
          </w:rPr>
          <w:t>Elixhauser</w:t>
        </w:r>
        <w:proofErr w:type="spellEnd"/>
        <w:r w:rsidR="0064549F">
          <w:rPr>
            <w:szCs w:val="20"/>
          </w:rPr>
          <w:t xml:space="preserve"> scores.</w:t>
        </w:r>
      </w:ins>
      <w:ins w:id="418" w:author="Joseph Paonessa" w:date="2014-02-11T18:24:00Z">
        <w:r w:rsidR="0064549F">
          <w:rPr>
            <w:szCs w:val="20"/>
          </w:rPr>
          <w:t xml:space="preserve"> </w:t>
        </w:r>
      </w:ins>
    </w:p>
    <w:p w14:paraId="10FB6644" w14:textId="77777777" w:rsidR="00902A4F" w:rsidRDefault="00902A4F" w:rsidP="008C6B84">
      <w:pPr>
        <w:numPr>
          <w:ins w:id="419" w:author="Joseph Paonessa" w:date="2014-02-11T18:36:00Z"/>
        </w:numPr>
        <w:rPr>
          <w:szCs w:val="20"/>
        </w:rPr>
      </w:pPr>
    </w:p>
    <w:p w14:paraId="178EEC1D" w14:textId="77777777" w:rsidR="008C6B84" w:rsidRPr="004E3BF8" w:rsidRDefault="00E815C4" w:rsidP="008C6B84">
      <w:r w:rsidRPr="00E815C4">
        <w:rPr>
          <w:i/>
          <w:szCs w:val="20"/>
        </w:rPr>
        <w:t>Limitations</w:t>
      </w:r>
      <w:r>
        <w:rPr>
          <w:szCs w:val="20"/>
        </w:rPr>
        <w:t>:</w:t>
      </w:r>
    </w:p>
    <w:p w14:paraId="6104CADB" w14:textId="77777777" w:rsidR="0064549F" w:rsidRDefault="0064549F" w:rsidP="007E2E42">
      <w:pPr>
        <w:numPr>
          <w:ins w:id="420" w:author="Joseph Paonessa" w:date="2014-02-11T18:38:00Z"/>
        </w:numPr>
        <w:rPr>
          <w:ins w:id="421" w:author="Joseph Paonessa" w:date="2014-02-11T18:38:00Z"/>
          <w:szCs w:val="20"/>
        </w:rPr>
      </w:pPr>
    </w:p>
    <w:p w14:paraId="0FE727DA" w14:textId="77777777" w:rsidR="00B71D8D" w:rsidRDefault="00B71D8D" w:rsidP="007E2E42">
      <w:pPr>
        <w:numPr>
          <w:ins w:id="422" w:author="Joseph Paonessa" w:date="2014-02-11T18:23:00Z"/>
        </w:numPr>
        <w:rPr>
          <w:ins w:id="423" w:author="Joseph Paonessa" w:date="2014-02-11T18:23:00Z"/>
          <w:szCs w:val="20"/>
        </w:rPr>
      </w:pPr>
      <w:ins w:id="424" w:author="Joseph Paonessa" w:date="2014-02-11T18:38:00Z">
        <w:r>
          <w:rPr>
            <w:szCs w:val="20"/>
          </w:rPr>
          <w:t>Our study is inherently limited by the retrospective approach.</w:t>
        </w:r>
      </w:ins>
      <w:ins w:id="425" w:author="Joseph Paonessa" w:date="2014-02-16T19:02:00Z">
        <w:r w:rsidR="00780501">
          <w:rPr>
            <w:szCs w:val="20"/>
          </w:rPr>
          <w:t xml:space="preserve"> </w:t>
        </w:r>
      </w:ins>
      <w:ins w:id="426" w:author="Joseph Paonessa" w:date="2014-02-16T19:04:00Z">
        <w:r w:rsidR="00780501">
          <w:rPr>
            <w:szCs w:val="20"/>
          </w:rPr>
          <w:t xml:space="preserve">TTEs </w:t>
        </w:r>
      </w:ins>
      <w:ins w:id="427" w:author="Joseph Paonessa" w:date="2014-02-16T19:02:00Z">
        <w:r w:rsidR="00780501">
          <w:rPr>
            <w:szCs w:val="20"/>
          </w:rPr>
          <w:t xml:space="preserve">were not obtained immediately on presentation. Our </w:t>
        </w:r>
      </w:ins>
      <w:ins w:id="428" w:author="Joseph Paonessa" w:date="2014-02-16T19:04:00Z">
        <w:r w:rsidR="00780501">
          <w:rPr>
            <w:szCs w:val="20"/>
          </w:rPr>
          <w:t xml:space="preserve">TTEs </w:t>
        </w:r>
      </w:ins>
      <w:ins w:id="429" w:author="Joseph Paonessa" w:date="2014-02-16T19:02:00Z">
        <w:r w:rsidR="00780501">
          <w:rPr>
            <w:szCs w:val="20"/>
          </w:rPr>
          <w:t xml:space="preserve">were performed </w:t>
        </w:r>
      </w:ins>
      <w:ins w:id="430" w:author="Joseph Paonessa" w:date="2014-02-16T19:03:00Z">
        <w:r w:rsidR="00780501">
          <w:rPr>
            <w:szCs w:val="20"/>
          </w:rPr>
          <w:t xml:space="preserve">on average </w:t>
        </w:r>
      </w:ins>
      <w:ins w:id="431" w:author="Joseph Paonessa" w:date="2014-02-16T19:02:00Z">
        <w:r w:rsidR="00780501">
          <w:rPr>
            <w:szCs w:val="20"/>
          </w:rPr>
          <w:t>near</w:t>
        </w:r>
      </w:ins>
      <w:ins w:id="432" w:author="Joseph Paonessa" w:date="2014-02-16T19:03:00Z">
        <w:r w:rsidR="00780501">
          <w:rPr>
            <w:szCs w:val="20"/>
          </w:rPr>
          <w:t xml:space="preserve"> the 24</w:t>
        </w:r>
      </w:ins>
      <w:ins w:id="433" w:author="Thomas Brennan" w:date="2014-02-19T14:43:00Z">
        <w:r w:rsidR="000E41F0">
          <w:rPr>
            <w:szCs w:val="20"/>
          </w:rPr>
          <w:t>-</w:t>
        </w:r>
      </w:ins>
      <w:ins w:id="434" w:author="Joseph Paonessa" w:date="2014-02-16T19:03:00Z">
        <w:del w:id="435" w:author="Thomas Brennan" w:date="2014-02-19T14:43:00Z">
          <w:r w:rsidR="00780501" w:rsidDel="000E41F0">
            <w:rPr>
              <w:szCs w:val="20"/>
            </w:rPr>
            <w:delText xml:space="preserve"> </w:delText>
          </w:r>
        </w:del>
        <w:r w:rsidR="00780501">
          <w:rPr>
            <w:szCs w:val="20"/>
          </w:rPr>
          <w:t>hr mark after arrival to the ICU</w:t>
        </w:r>
      </w:ins>
      <w:ins w:id="436" w:author="Joseph Paonessa" w:date="2014-02-16T19:04:00Z">
        <w:r w:rsidR="004D318D">
          <w:rPr>
            <w:szCs w:val="20"/>
          </w:rPr>
          <w:t>, and were similar between the normal EF and HDEF groups</w:t>
        </w:r>
      </w:ins>
      <w:ins w:id="437" w:author="Joseph Paonessa" w:date="2014-02-16T19:03:00Z">
        <w:r w:rsidR="004D318D">
          <w:rPr>
            <w:szCs w:val="20"/>
          </w:rPr>
          <w:t>. With the delay, the value of triage and prognostication may be limited. We likely did not capture all of the patients who initially presented with HDEF. The effect of our interventions on HDEF is difficult to capture without pre and post TTEs for each patient.</w:t>
        </w:r>
      </w:ins>
    </w:p>
    <w:p w14:paraId="31F08613" w14:textId="77777777" w:rsidR="0064549F" w:rsidRDefault="0064549F" w:rsidP="007E2E42">
      <w:pPr>
        <w:numPr>
          <w:ins w:id="438" w:author="Joseph Paonessa" w:date="2014-02-11T18:23:00Z"/>
        </w:numPr>
        <w:rPr>
          <w:ins w:id="439" w:author="Joseph Paonessa" w:date="2014-02-11T18:23:00Z"/>
          <w:szCs w:val="20"/>
        </w:rPr>
      </w:pPr>
    </w:p>
    <w:p w14:paraId="7354635C" w14:textId="77777777" w:rsidR="00902A4F" w:rsidRDefault="00E815C4" w:rsidP="007E2E42">
      <w:pPr>
        <w:rPr>
          <w:ins w:id="440" w:author="Joseph Paonessa" w:date="2014-02-11T18:36:00Z"/>
          <w:szCs w:val="20"/>
        </w:rPr>
      </w:pPr>
      <w:r w:rsidRPr="00E815C4">
        <w:rPr>
          <w:i/>
          <w:szCs w:val="20"/>
        </w:rPr>
        <w:t>Further research</w:t>
      </w:r>
      <w:ins w:id="441" w:author="Joseph Paonessa" w:date="2014-02-11T18:36:00Z">
        <w:r w:rsidR="00902A4F">
          <w:rPr>
            <w:szCs w:val="20"/>
          </w:rPr>
          <w:t>:</w:t>
        </w:r>
      </w:ins>
    </w:p>
    <w:p w14:paraId="0774C62C" w14:textId="77777777" w:rsidR="00902A4F" w:rsidRDefault="00902A4F" w:rsidP="00902A4F">
      <w:pPr>
        <w:numPr>
          <w:ins w:id="442" w:author="Joseph Paonessa" w:date="2014-02-11T18:37:00Z"/>
        </w:numPr>
        <w:rPr>
          <w:ins w:id="443" w:author="Joseph Paonessa" w:date="2014-02-11T18:37:00Z"/>
          <w:szCs w:val="20"/>
        </w:rPr>
      </w:pPr>
    </w:p>
    <w:p w14:paraId="25E3424E" w14:textId="77777777" w:rsidR="00902A4F" w:rsidRDefault="00902A4F" w:rsidP="00902A4F">
      <w:pPr>
        <w:numPr>
          <w:ins w:id="444" w:author="Joseph Paonessa" w:date="2014-02-11T18:37:00Z"/>
        </w:numPr>
        <w:rPr>
          <w:ins w:id="445" w:author="Joseph Paonessa" w:date="2014-02-11T18:37:00Z"/>
          <w:szCs w:val="20"/>
        </w:rPr>
      </w:pPr>
      <w:ins w:id="446" w:author="Joseph Paonessa" w:date="2014-02-11T18:37:00Z">
        <w:r>
          <w:rPr>
            <w:szCs w:val="20"/>
          </w:rPr>
          <w:t>If HDEF mechanics are the etiology of worsened prognosis, then further studies</w:t>
        </w:r>
        <w:r w:rsidR="000C731B">
          <w:rPr>
            <w:szCs w:val="20"/>
          </w:rPr>
          <w:t xml:space="preserve"> might be considered to </w:t>
        </w:r>
        <w:r>
          <w:rPr>
            <w:szCs w:val="20"/>
          </w:rPr>
          <w:t xml:space="preserve">investigate if modulating HDEF with pharmacotherapy would improve outcomes. A recent randomized control trial showed use of </w:t>
        </w:r>
        <w:proofErr w:type="spellStart"/>
        <w:r>
          <w:rPr>
            <w:szCs w:val="20"/>
          </w:rPr>
          <w:t>esmolol</w:t>
        </w:r>
        <w:proofErr w:type="spellEnd"/>
        <w:r>
          <w:rPr>
            <w:szCs w:val="20"/>
          </w:rPr>
          <w:t xml:space="preserve"> in septic shock improved </w:t>
        </w:r>
        <w:del w:id="447" w:author="Thomas Brennan" w:date="2014-02-19T14:43:00Z">
          <w:r w:rsidDel="000E41F0">
            <w:rPr>
              <w:szCs w:val="20"/>
            </w:rPr>
            <w:delText>mortality(</w:delText>
          </w:r>
        </w:del>
      </w:ins>
      <w:ins w:id="448" w:author="Thomas Brennan" w:date="2014-02-19T14:43:00Z">
        <w:r w:rsidR="000E41F0">
          <w:rPr>
            <w:szCs w:val="20"/>
          </w:rPr>
          <w:t>mortality [</w:t>
        </w:r>
      </w:ins>
      <w:ins w:id="449" w:author="Joseph Paonessa" w:date="2014-02-11T18:37:00Z">
        <w:r>
          <w:rPr>
            <w:szCs w:val="20"/>
          </w:rPr>
          <w:t>32</w:t>
        </w:r>
        <w:del w:id="450" w:author="Thomas Brennan" w:date="2014-02-19T14:43:00Z">
          <w:r w:rsidDel="000E41F0">
            <w:rPr>
              <w:szCs w:val="20"/>
            </w:rPr>
            <w:delText>)</w:delText>
          </w:r>
        </w:del>
      </w:ins>
      <w:ins w:id="451" w:author="Thomas Brennan" w:date="2014-02-19T14:43:00Z">
        <w:r w:rsidR="000E41F0">
          <w:rPr>
            <w:szCs w:val="20"/>
          </w:rPr>
          <w:t>]</w:t>
        </w:r>
      </w:ins>
      <w:ins w:id="452" w:author="Joseph Paonessa" w:date="2014-02-11T18:37:00Z">
        <w:r>
          <w:rPr>
            <w:szCs w:val="20"/>
          </w:rPr>
          <w:t xml:space="preserve">. It is unknown if the findings of decreased mortality using </w:t>
        </w:r>
        <w:proofErr w:type="spellStart"/>
        <w:r>
          <w:rPr>
            <w:szCs w:val="20"/>
          </w:rPr>
          <w:t>betablockade</w:t>
        </w:r>
        <w:proofErr w:type="spellEnd"/>
        <w:r>
          <w:rPr>
            <w:szCs w:val="20"/>
          </w:rPr>
          <w:t xml:space="preserve"> in septic shock has any relevance to HDEF. </w:t>
        </w:r>
      </w:ins>
    </w:p>
    <w:p w14:paraId="1A736648" w14:textId="77777777" w:rsidR="00B71D8D" w:rsidRDefault="00B71D8D" w:rsidP="00B71D8D">
      <w:pPr>
        <w:numPr>
          <w:ins w:id="453" w:author="Joseph Paonessa" w:date="2014-02-11T18:38:00Z"/>
        </w:numPr>
        <w:rPr>
          <w:ins w:id="454" w:author="Joseph Paonessa" w:date="2014-02-11T18:38:00Z"/>
          <w:szCs w:val="20"/>
        </w:rPr>
      </w:pPr>
    </w:p>
    <w:p w14:paraId="5827979F" w14:textId="77777777" w:rsidR="00B71D8D" w:rsidRDefault="00B71D8D" w:rsidP="00B71D8D">
      <w:pPr>
        <w:numPr>
          <w:ins w:id="455" w:author="Joseph Paonessa" w:date="2014-02-11T18:38:00Z"/>
        </w:numPr>
        <w:rPr>
          <w:ins w:id="456" w:author="Joseph Paonessa" w:date="2014-02-11T18:38:00Z"/>
          <w:szCs w:val="20"/>
        </w:rPr>
      </w:pPr>
      <w:ins w:id="457" w:author="Joseph Paonessa" w:date="2014-02-11T18:38:00Z">
        <w:r>
          <w:rPr>
            <w:szCs w:val="20"/>
          </w:rPr>
          <w:t xml:space="preserve">The use of HDEF for triage </w:t>
        </w:r>
      </w:ins>
      <w:ins w:id="458" w:author="Joseph Paonessa" w:date="2014-02-11T20:54:00Z">
        <w:r w:rsidR="00EE7334">
          <w:rPr>
            <w:szCs w:val="20"/>
          </w:rPr>
          <w:t>o</w:t>
        </w:r>
      </w:ins>
      <w:ins w:id="459" w:author="Joseph Paonessa" w:date="2014-02-11T20:55:00Z">
        <w:r w:rsidR="00EE7334">
          <w:rPr>
            <w:szCs w:val="20"/>
          </w:rPr>
          <w:t xml:space="preserve">r prognostication </w:t>
        </w:r>
      </w:ins>
      <w:ins w:id="460" w:author="Joseph Paonessa" w:date="2014-02-11T18:38:00Z">
        <w:r>
          <w:rPr>
            <w:szCs w:val="20"/>
          </w:rPr>
          <w:t>could also be another area of future research.</w:t>
        </w:r>
      </w:ins>
    </w:p>
    <w:p w14:paraId="01F082D6" w14:textId="77777777" w:rsidR="00902A4F" w:rsidRDefault="00902A4F" w:rsidP="007E2E42">
      <w:pPr>
        <w:numPr>
          <w:ins w:id="461" w:author="Joseph Paonessa" w:date="2014-02-11T18:36:00Z"/>
        </w:numPr>
        <w:rPr>
          <w:ins w:id="462" w:author="Joseph Paonessa" w:date="2014-02-11T18:36:00Z"/>
          <w:szCs w:val="20"/>
        </w:rPr>
      </w:pPr>
    </w:p>
    <w:p w14:paraId="02D7F794" w14:textId="77777777" w:rsidR="00E815C4" w:rsidRPr="004E3BF8" w:rsidRDefault="00E815C4" w:rsidP="00902A4F">
      <w:pPr>
        <w:numPr>
          <w:ins w:id="463" w:author="Unknown"/>
        </w:numPr>
      </w:pPr>
    </w:p>
    <w:p w14:paraId="3241A636" w14:textId="77777777" w:rsidR="007E2E42" w:rsidRPr="004E3BF8" w:rsidRDefault="007E2E42" w:rsidP="007E2E42"/>
    <w:p w14:paraId="1B922DFF" w14:textId="77777777" w:rsidR="00033D7A" w:rsidRPr="004E3BF8" w:rsidRDefault="007E2E42" w:rsidP="00B15802">
      <w:pPr>
        <w:outlineLvl w:val="0"/>
        <w:rPr>
          <w:b/>
        </w:rPr>
      </w:pPr>
      <w:r w:rsidRPr="004E3BF8">
        <w:rPr>
          <w:b/>
        </w:rPr>
        <w:t>Conclusion:</w:t>
      </w:r>
    </w:p>
    <w:p w14:paraId="51FB4D4D" w14:textId="77777777" w:rsidR="00C767E8" w:rsidRDefault="00C767E8" w:rsidP="007E2E42">
      <w:pPr>
        <w:rPr>
          <w:ins w:id="464" w:author="Daniel Steinhaus" w:date="2014-02-09T21:02:00Z"/>
        </w:rPr>
      </w:pPr>
    </w:p>
    <w:p w14:paraId="30D16F9F" w14:textId="4B10A68C" w:rsidR="008755A1" w:rsidRPr="000340EE" w:rsidRDefault="00C767E8" w:rsidP="008755A1">
      <w:pPr>
        <w:numPr>
          <w:ins w:id="465" w:author="Joseph Paonessa" w:date="2014-02-11T18:41:00Z"/>
        </w:numPr>
        <w:rPr>
          <w:ins w:id="466" w:author="Joseph Paonessa" w:date="2014-02-11T18:41:00Z"/>
        </w:rPr>
      </w:pPr>
      <w:ins w:id="467" w:author="Daniel Steinhaus" w:date="2014-02-09T21:02:00Z">
        <w:r>
          <w:t>HDEF</w:t>
        </w:r>
      </w:ins>
      <w:ins w:id="468" w:author="Daniel Steinhaus" w:date="2014-02-09T21:04:00Z">
        <w:r>
          <w:t xml:space="preserve"> </w:t>
        </w:r>
      </w:ins>
      <w:ins w:id="469" w:author="Daniel Steinhaus" w:date="2014-02-09T21:02:00Z">
        <w:r>
          <w:t>is</w:t>
        </w:r>
      </w:ins>
      <w:ins w:id="470" w:author="Joseph Paonessa" w:date="2014-02-11T18:40:00Z">
        <w:r w:rsidR="008755A1">
          <w:t xml:space="preserve"> not uncommonly</w:t>
        </w:r>
      </w:ins>
      <w:ins w:id="471" w:author="Daniel Steinhaus" w:date="2014-02-09T21:03:00Z">
        <w:r>
          <w:t xml:space="preserve"> </w:t>
        </w:r>
      </w:ins>
      <w:ins w:id="472" w:author="Daniel Steinhaus" w:date="2014-02-09T21:04:00Z">
        <w:r>
          <w:t xml:space="preserve">seen </w:t>
        </w:r>
      </w:ins>
      <w:ins w:id="473" w:author="Daniel Steinhaus" w:date="2014-02-09T21:05:00Z">
        <w:r>
          <w:t xml:space="preserve">on TTE </w:t>
        </w:r>
      </w:ins>
      <w:ins w:id="474" w:author="Joseph Paonessa" w:date="2014-02-11T18:40:00Z">
        <w:r w:rsidR="008755A1">
          <w:t xml:space="preserve">in </w:t>
        </w:r>
      </w:ins>
      <w:ins w:id="475" w:author="Daniel Steinhaus" w:date="2014-02-09T21:03:00Z">
        <w:r>
          <w:t xml:space="preserve">critically ill patients in the ICU.  </w:t>
        </w:r>
      </w:ins>
      <w:ins w:id="476" w:author="Daniel Steinhaus" w:date="2014-02-09T21:02:00Z">
        <w:r>
          <w:t xml:space="preserve"> </w:t>
        </w:r>
      </w:ins>
      <w:ins w:id="477" w:author="Daniel Steinhaus" w:date="2014-02-09T21:05:00Z">
        <w:r>
          <w:t>Patients with HDEF were more likely to be female, ha</w:t>
        </w:r>
      </w:ins>
      <w:ins w:id="478" w:author="Daniel Steinhaus" w:date="2014-02-09T21:06:00Z">
        <w:r>
          <w:t>ve</w:t>
        </w:r>
      </w:ins>
      <w:ins w:id="479" w:author="Daniel Steinhaus" w:date="2014-02-09T21:05:00Z">
        <w:r>
          <w:t xml:space="preserve"> a prior diagnosis of CHF or hypertension, </w:t>
        </w:r>
      </w:ins>
      <w:ins w:id="480" w:author="Daniel Steinhaus" w:date="2014-02-09T21:06:00Z">
        <w:r>
          <w:t xml:space="preserve">or </w:t>
        </w:r>
      </w:ins>
      <w:ins w:id="481" w:author="Daniel Steinhaus" w:date="2014-02-09T21:05:00Z">
        <w:r>
          <w:t xml:space="preserve">present with sepsis.  The finding of HDEF was associated with an </w:t>
        </w:r>
      </w:ins>
      <w:ins w:id="482" w:author="Daniel Steinhaus" w:date="2014-02-09T21:06:00Z">
        <w:r>
          <w:t>i</w:t>
        </w:r>
      </w:ins>
      <w:ins w:id="483" w:author="Daniel Steinhaus" w:date="2014-02-09T21:03:00Z">
        <w:r>
          <w:t xml:space="preserve">ncreased 28-day mortality </w:t>
        </w:r>
      </w:ins>
      <w:ins w:id="484" w:author="Daniel Steinhaus" w:date="2014-02-09T21:07:00Z">
        <w:r>
          <w:t>in comparison to patients</w:t>
        </w:r>
      </w:ins>
      <w:ins w:id="485" w:author="Daniel Steinhaus" w:date="2014-02-09T21:03:00Z">
        <w:r>
          <w:t xml:space="preserve"> with normal EF</w:t>
        </w:r>
      </w:ins>
      <w:ins w:id="486" w:author="Joseph Paonessa" w:date="2014-02-11T18:40:00Z">
        <w:r w:rsidR="008755A1">
          <w:t xml:space="preserve"> even after adjustment for </w:t>
        </w:r>
      </w:ins>
      <w:ins w:id="487" w:author="Joseph Paonessa" w:date="2014-02-11T18:41:00Z">
        <w:r w:rsidR="008755A1">
          <w:rPr>
            <w:szCs w:val="20"/>
          </w:rPr>
          <w:t xml:space="preserve">age, gender, disease severity (by SAPS-I score), comorbidities (by </w:t>
        </w:r>
        <w:proofErr w:type="spellStart"/>
        <w:r w:rsidR="008755A1">
          <w:rPr>
            <w:szCs w:val="20"/>
          </w:rPr>
          <w:t>Elixhauser</w:t>
        </w:r>
        <w:proofErr w:type="spellEnd"/>
        <w:r w:rsidR="008755A1">
          <w:rPr>
            <w:szCs w:val="20"/>
          </w:rPr>
          <w:t xml:space="preserve"> score), and vasopressor use (OR </w:t>
        </w:r>
        <w:r w:rsidR="008755A1">
          <w:rPr>
            <w:rFonts w:ascii="Times New Roman" w:hAnsi="Times New Roman" w:cs="Times New Roman"/>
          </w:rPr>
          <w:t xml:space="preserve">1.4743; 95% CI 1.0642-2.0240; </w:t>
        </w:r>
        <w:r w:rsidR="008755A1" w:rsidRPr="00A23C7C">
          <w:rPr>
            <w:rFonts w:ascii="Times New Roman" w:hAnsi="Times New Roman" w:cs="Times New Roman"/>
            <w:i/>
            <w:rPrChange w:id="488" w:author="Thomas Brennan" w:date="2014-02-19T14:44:00Z">
              <w:rPr>
                <w:rFonts w:ascii="Times New Roman" w:hAnsi="Times New Roman" w:cs="Times New Roman"/>
              </w:rPr>
            </w:rPrChange>
          </w:rPr>
          <w:t>P</w:t>
        </w:r>
      </w:ins>
      <w:ins w:id="489" w:author="Thomas Brennan" w:date="2014-02-19T14:44:00Z">
        <w:r w:rsidR="00A23C7C">
          <w:rPr>
            <w:rFonts w:ascii="Times New Roman" w:hAnsi="Times New Roman" w:cs="Times New Roman"/>
          </w:rPr>
          <w:t xml:space="preserve"> </w:t>
        </w:r>
        <w:proofErr w:type="gramStart"/>
        <w:r w:rsidR="00A23C7C">
          <w:rPr>
            <w:rFonts w:ascii="Times New Roman" w:hAnsi="Times New Roman" w:cs="Times New Roman"/>
          </w:rPr>
          <w:t xml:space="preserve">= </w:t>
        </w:r>
      </w:ins>
      <w:ins w:id="490" w:author="Joseph Paonessa" w:date="2014-02-11T18:41:00Z">
        <w:r w:rsidR="008755A1">
          <w:rPr>
            <w:rFonts w:ascii="Times New Roman" w:hAnsi="Times New Roman" w:cs="Times New Roman"/>
          </w:rPr>
          <w:t xml:space="preserve"> 0.0178</w:t>
        </w:r>
        <w:proofErr w:type="gramEnd"/>
        <w:r w:rsidR="008755A1">
          <w:rPr>
            <w:rFonts w:ascii="Times New Roman" w:hAnsi="Times New Roman" w:cs="Times New Roman"/>
          </w:rPr>
          <w:t>*)</w:t>
        </w:r>
      </w:ins>
    </w:p>
    <w:p w14:paraId="6DB3E8C5" w14:textId="77777777" w:rsidR="00C767E8" w:rsidRPr="00C767E8" w:rsidRDefault="00C767E8" w:rsidP="007E2E42">
      <w:pPr>
        <w:rPr>
          <w:ins w:id="491" w:author="Daniel Steinhaus" w:date="2014-02-09T21:02:00Z"/>
        </w:rPr>
      </w:pPr>
      <w:ins w:id="492" w:author="Daniel Steinhaus" w:date="2014-02-09T21:03:00Z">
        <w:r>
          <w:t>.</w:t>
        </w:r>
      </w:ins>
    </w:p>
    <w:p w14:paraId="29F5CEBF" w14:textId="77777777" w:rsidR="007E2E42" w:rsidRPr="004E3BF8" w:rsidRDefault="007E2E42" w:rsidP="007E2E42">
      <w:pPr>
        <w:pBdr>
          <w:bottom w:val="single" w:sz="6" w:space="1" w:color="auto"/>
        </w:pBdr>
      </w:pPr>
    </w:p>
    <w:p w14:paraId="56092E8E" w14:textId="77777777" w:rsidR="00E815C4" w:rsidRPr="004E3BF8" w:rsidRDefault="00E815C4" w:rsidP="00E815C4"/>
    <w:p w14:paraId="394BEE21" w14:textId="77777777" w:rsidR="00E815C4" w:rsidDel="00C767E8" w:rsidRDefault="00E815C4" w:rsidP="00E815C4">
      <w:pPr>
        <w:outlineLvl w:val="0"/>
      </w:pPr>
    </w:p>
    <w:p w14:paraId="30FB3B16" w14:textId="77777777" w:rsidR="00E815C4" w:rsidRPr="00E815C4" w:rsidDel="00C767E8" w:rsidRDefault="00E815C4" w:rsidP="00E815C4">
      <w:pPr>
        <w:outlineLvl w:val="0"/>
      </w:pPr>
    </w:p>
    <w:p w14:paraId="31167F54" w14:textId="77777777" w:rsidR="007E2E42" w:rsidRPr="004E3BF8" w:rsidRDefault="007E2E42" w:rsidP="007E2E42"/>
    <w:p w14:paraId="471F862B" w14:textId="77777777" w:rsidR="007E2E42" w:rsidRDefault="007E2E42" w:rsidP="00B15802">
      <w:pPr>
        <w:outlineLvl w:val="0"/>
        <w:rPr>
          <w:ins w:id="493" w:author="Daniel Steinhaus" w:date="2014-02-09T21:14:00Z"/>
          <w:b/>
        </w:rPr>
      </w:pPr>
      <w:r w:rsidRPr="004E3BF8">
        <w:rPr>
          <w:b/>
        </w:rPr>
        <w:t>References:</w:t>
      </w:r>
    </w:p>
    <w:p w14:paraId="1F6AF27E" w14:textId="77777777" w:rsidR="00AE5038" w:rsidRDefault="00AE5038" w:rsidP="00B15802">
      <w:pPr>
        <w:outlineLvl w:val="0"/>
        <w:rPr>
          <w:ins w:id="494" w:author="Daniel Steinhaus" w:date="2014-02-09T21:14:00Z"/>
          <w:b/>
        </w:rPr>
      </w:pPr>
    </w:p>
    <w:p w14:paraId="64E5A190" w14:textId="77777777" w:rsidR="00AE5038" w:rsidRDefault="00AE5038" w:rsidP="00AE5038">
      <w:pPr>
        <w:outlineLvl w:val="0"/>
        <w:rPr>
          <w:ins w:id="495" w:author="Daniel Steinhaus" w:date="2014-02-09T21:14:00Z"/>
        </w:rPr>
      </w:pPr>
      <w:ins w:id="496" w:author="Daniel Steinhaus" w:date="2014-02-09T21:14:00Z">
        <w:r>
          <w:t xml:space="preserve">(A) </w:t>
        </w:r>
        <w:proofErr w:type="spellStart"/>
        <w:r>
          <w:t>Vieillard</w:t>
        </w:r>
        <w:proofErr w:type="spellEnd"/>
        <w:r>
          <w:t xml:space="preserve">-Baron A, </w:t>
        </w:r>
        <w:proofErr w:type="spellStart"/>
        <w:r>
          <w:t>Prin</w:t>
        </w:r>
        <w:proofErr w:type="spellEnd"/>
        <w:r>
          <w:t xml:space="preserve"> S, </w:t>
        </w:r>
        <w:proofErr w:type="spellStart"/>
        <w:r>
          <w:t>Chergui</w:t>
        </w:r>
        <w:proofErr w:type="spellEnd"/>
        <w:r>
          <w:t xml:space="preserve"> K, </w:t>
        </w:r>
        <w:proofErr w:type="spellStart"/>
        <w:r>
          <w:t>Dubourg</w:t>
        </w:r>
        <w:proofErr w:type="spellEnd"/>
        <w:r>
          <w:t xml:space="preserve"> O, </w:t>
        </w:r>
        <w:proofErr w:type="spellStart"/>
        <w:r>
          <w:t>Jardin</w:t>
        </w:r>
        <w:proofErr w:type="spellEnd"/>
        <w:r>
          <w:t xml:space="preserve"> F: Hemodynamic instability in sepsis. </w:t>
        </w:r>
        <w:proofErr w:type="gramStart"/>
        <w:r>
          <w:t>Bedside assessment by Doppler echocardiography.</w:t>
        </w:r>
        <w:proofErr w:type="gramEnd"/>
        <w:r>
          <w:t xml:space="preserve"> Am J </w:t>
        </w:r>
        <w:proofErr w:type="spellStart"/>
        <w:r>
          <w:t>Respir</w:t>
        </w:r>
        <w:proofErr w:type="spellEnd"/>
        <w:r>
          <w:t xml:space="preserve"> </w:t>
        </w:r>
        <w:proofErr w:type="spellStart"/>
        <w:r>
          <w:t>Crit</w:t>
        </w:r>
        <w:proofErr w:type="spellEnd"/>
        <w:r>
          <w:t xml:space="preserve"> Care Med 2003, 168: 1270-1276.</w:t>
        </w:r>
      </w:ins>
    </w:p>
    <w:p w14:paraId="587410B0" w14:textId="77777777" w:rsidR="00AE5038" w:rsidRPr="004E3BF8" w:rsidRDefault="00AE5038" w:rsidP="00B15802">
      <w:pPr>
        <w:outlineLvl w:val="0"/>
        <w:rPr>
          <w:b/>
        </w:rPr>
      </w:pPr>
    </w:p>
    <w:p w14:paraId="77B1280B" w14:textId="77777777" w:rsidR="007E2E42" w:rsidRPr="004E3BF8" w:rsidRDefault="00EA5663" w:rsidP="007E2E42">
      <w:r w:rsidRPr="004E3BF8">
        <w:t>-</w:t>
      </w:r>
      <w:r w:rsidR="007E2E42" w:rsidRPr="004E3BF8">
        <w:t xml:space="preserve"> </w:t>
      </w:r>
      <w:proofErr w:type="spellStart"/>
      <w:r w:rsidR="007E2E42" w:rsidRPr="004E3BF8">
        <w:t>Adrianchfnzbraun</w:t>
      </w:r>
      <w:proofErr w:type="spellEnd"/>
      <w:r w:rsidR="007E2E42" w:rsidRPr="004E3BF8">
        <w:t xml:space="preserve">, et al. </w:t>
      </w:r>
      <w:proofErr w:type="spellStart"/>
      <w:r w:rsidR="007E2E42" w:rsidRPr="004E3BF8">
        <w:t>Transesophageal</w:t>
      </w:r>
      <w:proofErr w:type="spellEnd"/>
      <w:r w:rsidR="007E2E42" w:rsidRPr="004E3BF8">
        <w:t xml:space="preserve"> Echocardiography in the Intensive Care Unit: Impact on Diagnosis and Decision-Making. Stanford University School of Medicine. </w:t>
      </w:r>
      <w:proofErr w:type="spellStart"/>
      <w:r w:rsidR="007E2E42" w:rsidRPr="004E3BF8">
        <w:t>Clin</w:t>
      </w:r>
      <w:proofErr w:type="spellEnd"/>
      <w:r w:rsidR="007E2E42" w:rsidRPr="004E3BF8">
        <w:t xml:space="preserve">. Cardiology </w:t>
      </w:r>
      <w:proofErr w:type="gramStart"/>
      <w:r w:rsidR="007E2E42" w:rsidRPr="004E3BF8">
        <w:t>17  438</w:t>
      </w:r>
      <w:proofErr w:type="gramEnd"/>
      <w:r w:rsidR="007E2E42" w:rsidRPr="004E3BF8">
        <w:t>-444  (1994).</w:t>
      </w:r>
    </w:p>
    <w:p w14:paraId="625A34B7" w14:textId="77777777" w:rsidR="007E2E42" w:rsidRPr="004E3BF8" w:rsidRDefault="007E2E42" w:rsidP="007E2E42"/>
    <w:p w14:paraId="39A54119" w14:textId="77777777" w:rsidR="007E2E42" w:rsidRPr="004E3BF8" w:rsidRDefault="00EA5663" w:rsidP="007E2E42">
      <w:r w:rsidRPr="004E3BF8">
        <w:t>-</w:t>
      </w:r>
      <w:r w:rsidR="007E2E42" w:rsidRPr="004E3BF8">
        <w:t xml:space="preserve"> </w:t>
      </w:r>
      <w:proofErr w:type="spellStart"/>
      <w:r w:rsidR="007E2E42" w:rsidRPr="004E3BF8">
        <w:t>Marik</w:t>
      </w:r>
      <w:proofErr w:type="spellEnd"/>
      <w:r w:rsidR="007E2E42" w:rsidRPr="004E3BF8">
        <w:t xml:space="preserve"> P, Beaulieu Y, MD. Bedside Ultrasonography in the ICU: Part 1. Chest August 2005, </w:t>
      </w:r>
      <w:proofErr w:type="spellStart"/>
      <w:r w:rsidR="007E2E42" w:rsidRPr="004E3BF8">
        <w:t>Vol</w:t>
      </w:r>
      <w:proofErr w:type="spellEnd"/>
      <w:r w:rsidR="007E2E42" w:rsidRPr="004E3BF8">
        <w:t xml:space="preserve"> 128, No. 2</w:t>
      </w:r>
    </w:p>
    <w:p w14:paraId="13BF3626" w14:textId="77777777" w:rsidR="007E2E42" w:rsidRPr="004E3BF8" w:rsidRDefault="007E2E42" w:rsidP="007E2E42"/>
    <w:p w14:paraId="298D1005" w14:textId="77777777" w:rsidR="007E2E42" w:rsidRPr="004E3BF8" w:rsidRDefault="00EA5663" w:rsidP="007E2E42">
      <w:r w:rsidRPr="004E3BF8">
        <w:t>-</w:t>
      </w:r>
      <w:r w:rsidR="007E2E42" w:rsidRPr="004E3BF8">
        <w:t xml:space="preserve"> </w:t>
      </w:r>
      <w:proofErr w:type="spellStart"/>
      <w:r w:rsidR="007E2E42" w:rsidRPr="004E3BF8">
        <w:t>Buonanno</w:t>
      </w:r>
      <w:proofErr w:type="spellEnd"/>
      <w:r w:rsidR="007E2E42" w:rsidRPr="004E3BF8">
        <w:t xml:space="preserve">, et al. Left ventricular function in men and women. </w:t>
      </w:r>
      <w:proofErr w:type="gramStart"/>
      <w:r w:rsidR="007E2E42" w:rsidRPr="004E3BF8">
        <w:t>Another difference between sexes.</w:t>
      </w:r>
      <w:proofErr w:type="gramEnd"/>
      <w:r w:rsidR="007E2E42" w:rsidRPr="004E3BF8">
        <w:t xml:space="preserve"> </w:t>
      </w:r>
      <w:proofErr w:type="gramStart"/>
      <w:r w:rsidR="007E2E42" w:rsidRPr="004E3BF8">
        <w:t>University Hospital of Verona Italy.</w:t>
      </w:r>
      <w:proofErr w:type="gramEnd"/>
      <w:r w:rsidR="007E2E42" w:rsidRPr="004E3BF8">
        <w:t xml:space="preserve"> European Society of Cardiology</w:t>
      </w:r>
    </w:p>
    <w:p w14:paraId="23AC5CD8" w14:textId="77777777" w:rsidR="007E2E42" w:rsidRPr="004E3BF8" w:rsidRDefault="007E2E42" w:rsidP="007E2E42"/>
    <w:p w14:paraId="267299D2" w14:textId="77777777" w:rsidR="007E2E42" w:rsidRPr="004E3BF8" w:rsidRDefault="00EA5663" w:rsidP="007E2E42">
      <w:r w:rsidRPr="004E3BF8">
        <w:t>-</w:t>
      </w:r>
      <w:r w:rsidR="007E2E42" w:rsidRPr="004E3BF8">
        <w:t xml:space="preserve"> Abernethy WB, et al. Echocardiographic characteristics of professional football players. J Am </w:t>
      </w:r>
      <w:proofErr w:type="spellStart"/>
      <w:r w:rsidR="007E2E42" w:rsidRPr="004E3BF8">
        <w:t>Coll</w:t>
      </w:r>
      <w:proofErr w:type="spellEnd"/>
      <w:r w:rsidR="007E2E42" w:rsidRPr="004E3BF8">
        <w:t xml:space="preserve"> </w:t>
      </w:r>
      <w:proofErr w:type="spellStart"/>
      <w:r w:rsidR="007E2E42" w:rsidRPr="004E3BF8">
        <w:t>Cardiol</w:t>
      </w:r>
      <w:proofErr w:type="spellEnd"/>
      <w:r w:rsidR="007E2E42" w:rsidRPr="004E3BF8">
        <w:t>. 2003 Jan 15</w:t>
      </w:r>
      <w:proofErr w:type="gramStart"/>
      <w:r w:rsidR="007E2E42" w:rsidRPr="004E3BF8">
        <w:t>;41</w:t>
      </w:r>
      <w:proofErr w:type="gramEnd"/>
      <w:r w:rsidR="007E2E42" w:rsidRPr="004E3BF8">
        <w:t xml:space="preserve">(2):280-4. </w:t>
      </w:r>
    </w:p>
    <w:p w14:paraId="1583CE7B" w14:textId="77777777" w:rsidR="007E2E42" w:rsidRPr="004E3BF8" w:rsidRDefault="007E2E42" w:rsidP="007E2E42"/>
    <w:p w14:paraId="7C94F934" w14:textId="77777777" w:rsidR="007E2E42" w:rsidRPr="004E3BF8" w:rsidRDefault="00EA5663" w:rsidP="007E2E42">
      <w:r w:rsidRPr="004E3BF8">
        <w:t>-</w:t>
      </w:r>
      <w:r w:rsidR="007E2E42" w:rsidRPr="004E3BF8">
        <w:t xml:space="preserve"> Kumar A, </w:t>
      </w:r>
      <w:proofErr w:type="spellStart"/>
      <w:r w:rsidR="007E2E42" w:rsidRPr="004E3BF8">
        <w:t>Haery</w:t>
      </w:r>
      <w:proofErr w:type="spellEnd"/>
      <w:r w:rsidR="007E2E42" w:rsidRPr="004E3BF8">
        <w:t xml:space="preserve"> C, </w:t>
      </w:r>
      <w:proofErr w:type="spellStart"/>
      <w:r w:rsidR="007E2E42" w:rsidRPr="004E3BF8">
        <w:t>Parillo</w:t>
      </w:r>
      <w:proofErr w:type="spellEnd"/>
      <w:r w:rsidR="007E2E42" w:rsidRPr="004E3BF8">
        <w:t xml:space="preserve"> JE. </w:t>
      </w:r>
      <w:proofErr w:type="gramStart"/>
      <w:r w:rsidR="007E2E42" w:rsidRPr="004E3BF8">
        <w:t>Myocardial dysfunction in septic shock.</w:t>
      </w:r>
      <w:proofErr w:type="gramEnd"/>
      <w:r w:rsidR="007E2E42" w:rsidRPr="004E3BF8">
        <w:t xml:space="preserve"> </w:t>
      </w:r>
      <w:proofErr w:type="spellStart"/>
      <w:proofErr w:type="gramStart"/>
      <w:r w:rsidR="007E2E42" w:rsidRPr="004E3BF8">
        <w:t>Crit</w:t>
      </w:r>
      <w:proofErr w:type="spellEnd"/>
      <w:r w:rsidR="007E2E42" w:rsidRPr="004E3BF8">
        <w:t xml:space="preserve"> Care </w:t>
      </w:r>
      <w:proofErr w:type="spellStart"/>
      <w:r w:rsidR="007E2E42" w:rsidRPr="004E3BF8">
        <w:t>Clin</w:t>
      </w:r>
      <w:proofErr w:type="spellEnd"/>
      <w:r w:rsidR="007E2E42" w:rsidRPr="004E3BF8">
        <w:t>.</w:t>
      </w:r>
      <w:proofErr w:type="gramEnd"/>
      <w:r w:rsidR="007E2E42" w:rsidRPr="004E3BF8">
        <w:t xml:space="preserve"> 2000 Apr</w:t>
      </w:r>
      <w:proofErr w:type="gramStart"/>
      <w:r w:rsidR="007E2E42" w:rsidRPr="004E3BF8">
        <w:t>;16</w:t>
      </w:r>
      <w:proofErr w:type="gramEnd"/>
      <w:r w:rsidR="007E2E42" w:rsidRPr="004E3BF8">
        <w:t>(2):251-87.</w:t>
      </w:r>
    </w:p>
    <w:p w14:paraId="7A294CC1" w14:textId="77777777" w:rsidR="009A22FE" w:rsidRPr="004E3BF8" w:rsidRDefault="009A22FE" w:rsidP="007E2E42"/>
    <w:p w14:paraId="1D727489" w14:textId="77777777" w:rsidR="009A22FE" w:rsidRDefault="009A22FE" w:rsidP="007E2E42">
      <w:pPr>
        <w:pBdr>
          <w:bottom w:val="single" w:sz="6" w:space="1" w:color="auto"/>
        </w:pBdr>
      </w:pPr>
    </w:p>
    <w:p w14:paraId="4AED7F50" w14:textId="77777777" w:rsidR="009A22FE" w:rsidRDefault="009A22FE" w:rsidP="007E2E42"/>
    <w:p w14:paraId="143A0E36" w14:textId="77777777" w:rsidR="009A22FE" w:rsidRDefault="009A22FE" w:rsidP="007E2E42"/>
    <w:tbl>
      <w:tblPr>
        <w:tblW w:w="0" w:type="auto"/>
        <w:tblCellSpacing w:w="0" w:type="dxa"/>
        <w:tblCellMar>
          <w:left w:w="0" w:type="dxa"/>
          <w:right w:w="0" w:type="dxa"/>
        </w:tblCellMar>
        <w:tblLook w:val="0000" w:firstRow="0" w:lastRow="0" w:firstColumn="0" w:lastColumn="0" w:noHBand="0" w:noVBand="0"/>
      </w:tblPr>
      <w:tblGrid>
        <w:gridCol w:w="8640"/>
      </w:tblGrid>
      <w:tr w:rsidR="009A22FE" w:rsidRPr="009A22FE" w14:paraId="7AFBB03D" w14:textId="77777777">
        <w:trPr>
          <w:tblCellSpacing w:w="0" w:type="dxa"/>
        </w:trPr>
        <w:tc>
          <w:tcPr>
            <w:tcW w:w="0" w:type="auto"/>
            <w:shd w:val="clear" w:color="auto" w:fill="auto"/>
            <w:vAlign w:val="center"/>
          </w:tcPr>
          <w:tbl>
            <w:tblPr>
              <w:tblW w:w="0" w:type="auto"/>
              <w:tblCellSpacing w:w="0" w:type="dxa"/>
              <w:tblCellMar>
                <w:left w:w="0" w:type="dxa"/>
                <w:right w:w="0" w:type="dxa"/>
              </w:tblCellMar>
              <w:tblLook w:val="0000" w:firstRow="0" w:lastRow="0" w:firstColumn="0" w:lastColumn="0" w:noHBand="0" w:noVBand="0"/>
            </w:tblPr>
            <w:tblGrid>
              <w:gridCol w:w="8640"/>
            </w:tblGrid>
            <w:tr w:rsidR="009A22FE" w:rsidRPr="009A22FE" w14:paraId="12423B6B" w14:textId="77777777">
              <w:trPr>
                <w:tblCellSpacing w:w="0" w:type="dxa"/>
              </w:trPr>
              <w:tc>
                <w:tcPr>
                  <w:tcW w:w="0" w:type="auto"/>
                  <w:shd w:val="clear" w:color="auto" w:fill="auto"/>
                  <w:vAlign w:val="center"/>
                </w:tcPr>
                <w:p w14:paraId="123FE18C" w14:textId="77777777" w:rsidR="00EA5663" w:rsidRDefault="00EA5663" w:rsidP="00EA5663">
                  <w:pPr>
                    <w:rPr>
                      <w:rFonts w:ascii="Arial" w:hAnsi="Arial"/>
                      <w:sz w:val="20"/>
                      <w:szCs w:val="20"/>
                    </w:rPr>
                  </w:pPr>
                  <w:r w:rsidRPr="009A22FE">
                    <w:rPr>
                      <w:rFonts w:ascii="Arial" w:hAnsi="Arial"/>
                      <w:sz w:val="20"/>
                      <w:szCs w:val="20"/>
                    </w:rPr>
                    <w:t xml:space="preserve"> </w:t>
                  </w:r>
                </w:p>
                <w:p w14:paraId="37BC669E" w14:textId="77777777" w:rsidR="00EA5663" w:rsidRPr="009A22FE" w:rsidRDefault="00EA5663" w:rsidP="00EA5663">
                  <w:pPr>
                    <w:rPr>
                      <w:rFonts w:ascii="Arial" w:hAnsi="Arial"/>
                      <w:sz w:val="20"/>
                      <w:szCs w:val="20"/>
                    </w:rPr>
                  </w:pPr>
                  <w:r>
                    <w:rPr>
                      <w:rFonts w:ascii="Arial" w:hAnsi="Arial"/>
                      <w:sz w:val="20"/>
                      <w:szCs w:val="20"/>
                    </w:rPr>
                    <w:t>LITERATURE REVIEW:</w:t>
                  </w:r>
                </w:p>
                <w:p w14:paraId="51B97C10" w14:textId="77777777" w:rsidR="009A22FE" w:rsidRPr="009A22FE" w:rsidRDefault="009A22FE" w:rsidP="009A22FE">
                  <w:pPr>
                    <w:rPr>
                      <w:rFonts w:ascii="Arial" w:hAnsi="Arial"/>
                    </w:rPr>
                  </w:pPr>
                </w:p>
                <w:p w14:paraId="53D94249" w14:textId="77777777" w:rsidR="009A22FE" w:rsidRPr="009A22FE" w:rsidRDefault="009A22FE" w:rsidP="008C6B84">
                  <w:pPr>
                    <w:rPr>
                      <w:rFonts w:ascii="Arial" w:hAnsi="Arial"/>
                    </w:rPr>
                  </w:pPr>
                  <w:r w:rsidRPr="009A22FE">
                    <w:rPr>
                      <w:rFonts w:ascii="Arial" w:hAnsi="Arial"/>
                      <w:sz w:val="20"/>
                      <w:szCs w:val="20"/>
                    </w:rPr>
                    <w:t>  </w:t>
                  </w:r>
                </w:p>
                <w:p w14:paraId="50D0C781" w14:textId="77777777" w:rsidR="009A22FE" w:rsidRPr="009A22FE" w:rsidRDefault="009A22FE" w:rsidP="009A22FE">
                  <w:pPr>
                    <w:rPr>
                      <w:rFonts w:ascii="Arial" w:hAnsi="Arial"/>
                    </w:rPr>
                  </w:pPr>
                  <w:r w:rsidRPr="009A22FE">
                    <w:rPr>
                      <w:rFonts w:ascii="Arial" w:hAnsi="Arial"/>
                      <w:sz w:val="20"/>
                      <w:szCs w:val="20"/>
                    </w:rPr>
                    <w:t>--PUBMED SEARCH: 78 results "</w:t>
                  </w:r>
                  <w:proofErr w:type="spellStart"/>
                  <w:r w:rsidRPr="009A22FE">
                    <w:rPr>
                      <w:rFonts w:ascii="Arial" w:hAnsi="Arial"/>
                      <w:sz w:val="20"/>
                      <w:szCs w:val="20"/>
                    </w:rPr>
                    <w:t>hyperdynamic</w:t>
                  </w:r>
                  <w:proofErr w:type="spellEnd"/>
                  <w:r w:rsidRPr="009A22FE">
                    <w:rPr>
                      <w:rFonts w:ascii="Arial" w:hAnsi="Arial"/>
                      <w:sz w:val="20"/>
                      <w:szCs w:val="20"/>
                    </w:rPr>
                    <w:t xml:space="preserve"> ejection fraction"</w:t>
                  </w:r>
                </w:p>
                <w:p w14:paraId="748289A9" w14:textId="77777777" w:rsidR="009A22FE" w:rsidRPr="009A22FE" w:rsidRDefault="009A22FE" w:rsidP="009A22FE">
                  <w:pPr>
                    <w:rPr>
                      <w:rFonts w:ascii="Arial" w:hAnsi="Arial"/>
                    </w:rPr>
                  </w:pPr>
                  <w:r w:rsidRPr="009A22FE">
                    <w:rPr>
                      <w:rFonts w:ascii="Arial" w:hAnsi="Arial"/>
                      <w:sz w:val="20"/>
                      <w:szCs w:val="20"/>
                    </w:rPr>
                    <w:t> </w:t>
                  </w:r>
                </w:p>
                <w:p w14:paraId="4EE80484" w14:textId="77777777" w:rsidR="009A22FE" w:rsidRPr="009A22FE" w:rsidRDefault="009A22FE" w:rsidP="009A22FE">
                  <w:pPr>
                    <w:rPr>
                      <w:rFonts w:ascii="Arial" w:hAnsi="Arial"/>
                    </w:rPr>
                  </w:pPr>
                  <w:r w:rsidRPr="009A22FE">
                    <w:rPr>
                      <w:rFonts w:ascii="Arial" w:hAnsi="Arial"/>
                      <w:sz w:val="20"/>
                      <w:szCs w:val="20"/>
                    </w:rPr>
                    <w:t>1) Sepsis-induced cardiomyopathy: a review of pathophysiologic mechanisms.</w:t>
                  </w:r>
                </w:p>
                <w:p w14:paraId="360219FD" w14:textId="77777777" w:rsidR="009A22FE" w:rsidRPr="009A22FE" w:rsidRDefault="009A22FE" w:rsidP="009A22FE">
                  <w:pPr>
                    <w:rPr>
                      <w:rFonts w:ascii="Arial" w:hAnsi="Arial"/>
                    </w:rPr>
                  </w:pPr>
                  <w:r w:rsidRPr="009A22FE">
                    <w:rPr>
                      <w:rFonts w:ascii="Arial" w:hAnsi="Arial"/>
                      <w:sz w:val="20"/>
                      <w:szCs w:val="20"/>
                    </w:rPr>
                    <w:t xml:space="preserve">-Traditionally, the physiologic disturbances have classically been described in a biphasic spectrum: early </w:t>
                  </w:r>
                  <w:proofErr w:type="spellStart"/>
                  <w:r w:rsidRPr="009A22FE">
                    <w:rPr>
                      <w:rFonts w:ascii="Arial" w:hAnsi="Arial"/>
                      <w:sz w:val="20"/>
                      <w:szCs w:val="20"/>
                    </w:rPr>
                    <w:t>hyperdynamic</w:t>
                  </w:r>
                  <w:proofErr w:type="spellEnd"/>
                  <w:r w:rsidRPr="009A22FE">
                    <w:rPr>
                      <w:rFonts w:ascii="Arial" w:hAnsi="Arial"/>
                      <w:sz w:val="20"/>
                      <w:szCs w:val="20"/>
                    </w:rPr>
                    <w:t xml:space="preserve"> shock characterized by increased cardiac output, decreased systemic vascular resistance (SVR) and warm, perfused skin, followed by cold </w:t>
                  </w:r>
                  <w:proofErr w:type="spellStart"/>
                  <w:r w:rsidRPr="009A22FE">
                    <w:rPr>
                      <w:rFonts w:ascii="Arial" w:hAnsi="Arial"/>
                      <w:sz w:val="20"/>
                      <w:szCs w:val="20"/>
                    </w:rPr>
                    <w:t>hypodynamic</w:t>
                  </w:r>
                  <w:proofErr w:type="spellEnd"/>
                  <w:r w:rsidRPr="009A22FE">
                    <w:rPr>
                      <w:rFonts w:ascii="Arial" w:hAnsi="Arial"/>
                      <w:sz w:val="20"/>
                      <w:szCs w:val="20"/>
                    </w:rPr>
                    <w:t xml:space="preserve"> shock, during which SVR increases to compensate for worsened cardiac output, resulting in tissue </w:t>
                  </w:r>
                  <w:proofErr w:type="spellStart"/>
                  <w:r w:rsidRPr="009A22FE">
                    <w:rPr>
                      <w:rFonts w:ascii="Arial" w:hAnsi="Arial"/>
                      <w:sz w:val="20"/>
                      <w:szCs w:val="20"/>
                    </w:rPr>
                    <w:t>hypoperfusion</w:t>
                  </w:r>
                  <w:proofErr w:type="spellEnd"/>
                  <w:r w:rsidRPr="009A22FE">
                    <w:rPr>
                      <w:rFonts w:ascii="Arial" w:hAnsi="Arial"/>
                      <w:sz w:val="20"/>
                      <w:szCs w:val="20"/>
                    </w:rPr>
                    <w:t xml:space="preserve">, cool skin and eventual organ failure (link). However, recent research suggests that </w:t>
                  </w:r>
                  <w:proofErr w:type="spellStart"/>
                  <w:r w:rsidRPr="009A22FE">
                    <w:rPr>
                      <w:rFonts w:ascii="Arial" w:hAnsi="Arial"/>
                      <w:sz w:val="20"/>
                      <w:szCs w:val="20"/>
                    </w:rPr>
                    <w:t>hypodynamic</w:t>
                  </w:r>
                  <w:proofErr w:type="spellEnd"/>
                  <w:r w:rsidRPr="009A22FE">
                    <w:rPr>
                      <w:rFonts w:ascii="Arial" w:hAnsi="Arial"/>
                      <w:sz w:val="20"/>
                      <w:szCs w:val="20"/>
                    </w:rPr>
                    <w:t xml:space="preserve"> shock is a mere manifestation of inadequate volume resuscitation and may be prevented by appropriate volume loading</w:t>
                  </w:r>
                </w:p>
                <w:p w14:paraId="09ABD72E" w14:textId="77777777" w:rsidR="009A22FE" w:rsidRPr="009A22FE" w:rsidRDefault="009A22FE" w:rsidP="009A22FE">
                  <w:pPr>
                    <w:rPr>
                      <w:rFonts w:ascii="Arial" w:hAnsi="Arial"/>
                    </w:rPr>
                  </w:pPr>
                  <w:r w:rsidRPr="009A22FE">
                    <w:rPr>
                      <w:rFonts w:ascii="Arial" w:hAnsi="Arial"/>
                      <w:sz w:val="20"/>
                      <w:szCs w:val="20"/>
                    </w:rPr>
                    <w:t xml:space="preserve">Experimental evidence indicates that even patients with so-called </w:t>
                  </w:r>
                  <w:proofErr w:type="spellStart"/>
                  <w:r w:rsidRPr="009A22FE">
                    <w:rPr>
                      <w:rFonts w:ascii="Arial" w:hAnsi="Arial"/>
                      <w:sz w:val="20"/>
                      <w:szCs w:val="20"/>
                    </w:rPr>
                    <w:t>hyperdynamic</w:t>
                  </w:r>
                  <w:proofErr w:type="spellEnd"/>
                  <w:r w:rsidRPr="009A22FE">
                    <w:rPr>
                      <w:rFonts w:ascii="Arial" w:hAnsi="Arial"/>
                      <w:sz w:val="20"/>
                      <w:szCs w:val="20"/>
                    </w:rPr>
                    <w:t xml:space="preserve"> shock exhibit myocardial dysfunction relative to non-septic controls [3]. These patients have lower stroke work indices (stroke volume x mean arterial blood pressure, standardized for body surface area) as a function of end-diastolic volume, marking a downward and rightward shift of the Frank-Starling mechanism [4]. In fact, dilatation of the left ventricle in this setting is seen as an adaptive response that preserves cardiac output via the Starling mechanism, and it has been associated with lower mortality and improved prognosis in patients with sepsis [5]. Earlier studies [6] note survivors of septic cardiomyopathy have significantly more dilated left ventricles (LV) and decreased ejection fractions (EF) relative to non-survivors [6]. However, newer literature has shown that lower ejection fractions translate into poorer prognoses [2].</w:t>
                  </w:r>
                </w:p>
                <w:p w14:paraId="206AB224" w14:textId="77777777" w:rsidR="009A22FE" w:rsidRPr="009A22FE" w:rsidRDefault="009A22FE" w:rsidP="009A22FE">
                  <w:pPr>
                    <w:rPr>
                      <w:rFonts w:ascii="Arial" w:hAnsi="Arial"/>
                    </w:rPr>
                  </w:pPr>
                  <w:r w:rsidRPr="009A22FE">
                    <w:rPr>
                      <w:rFonts w:ascii="Arial" w:hAnsi="Arial"/>
                      <w:sz w:val="20"/>
                      <w:szCs w:val="20"/>
                    </w:rPr>
                    <w:t> </w:t>
                  </w:r>
                </w:p>
                <w:p w14:paraId="3840CBEC" w14:textId="77777777" w:rsidR="009A22FE" w:rsidRPr="009A22FE" w:rsidRDefault="009A22FE" w:rsidP="009A22FE">
                  <w:pPr>
                    <w:rPr>
                      <w:rFonts w:ascii="Arial" w:hAnsi="Arial"/>
                    </w:rPr>
                  </w:pPr>
                  <w:r w:rsidRPr="009A22FE">
                    <w:rPr>
                      <w:rFonts w:ascii="Arial" w:hAnsi="Arial"/>
                      <w:sz w:val="20"/>
                      <w:szCs w:val="20"/>
                    </w:rPr>
                    <w:t xml:space="preserve">2) Diagnostic accuracy of left ventricular function for identifying sepsis among emergency </w:t>
                  </w:r>
                  <w:r w:rsidRPr="009A22FE">
                    <w:rPr>
                      <w:rFonts w:ascii="Arial" w:hAnsi="Arial"/>
                      <w:sz w:val="20"/>
                      <w:szCs w:val="20"/>
                    </w:rPr>
                    <w:lastRenderedPageBreak/>
                    <w:t xml:space="preserve">department patients with </w:t>
                  </w:r>
                  <w:proofErr w:type="spellStart"/>
                  <w:r w:rsidRPr="009A22FE">
                    <w:rPr>
                      <w:rFonts w:ascii="Arial" w:hAnsi="Arial"/>
                      <w:sz w:val="20"/>
                      <w:szCs w:val="20"/>
                    </w:rPr>
                    <w:t>nontraumatic</w:t>
                  </w:r>
                  <w:proofErr w:type="spellEnd"/>
                  <w:r w:rsidRPr="009A22FE">
                    <w:rPr>
                      <w:rFonts w:ascii="Arial" w:hAnsi="Arial"/>
                      <w:sz w:val="20"/>
                      <w:szCs w:val="20"/>
                    </w:rPr>
                    <w:t xml:space="preserve"> symptomatic undifferentiated hypotension.</w:t>
                  </w:r>
                </w:p>
                <w:p w14:paraId="28DBE318" w14:textId="77777777" w:rsidR="009A22FE" w:rsidRPr="009A22FE" w:rsidRDefault="009A22FE" w:rsidP="009A22FE">
                  <w:pPr>
                    <w:rPr>
                      <w:rFonts w:ascii="Arial" w:hAnsi="Arial"/>
                    </w:rPr>
                  </w:pPr>
                  <w:r w:rsidRPr="009A22FE">
                    <w:rPr>
                      <w:rFonts w:ascii="Arial" w:hAnsi="Arial"/>
                      <w:sz w:val="20"/>
                      <w:szCs w:val="20"/>
                    </w:rPr>
                    <w:t xml:space="preserve">Jones AE, Craddock PA, </w:t>
                  </w:r>
                  <w:proofErr w:type="spellStart"/>
                  <w:r w:rsidRPr="009A22FE">
                    <w:rPr>
                      <w:rFonts w:ascii="Arial" w:hAnsi="Arial"/>
                      <w:sz w:val="20"/>
                      <w:szCs w:val="20"/>
                    </w:rPr>
                    <w:t>Tayal</w:t>
                  </w:r>
                  <w:proofErr w:type="spellEnd"/>
                  <w:r w:rsidRPr="009A22FE">
                    <w:rPr>
                      <w:rFonts w:ascii="Arial" w:hAnsi="Arial"/>
                      <w:sz w:val="20"/>
                      <w:szCs w:val="20"/>
                    </w:rPr>
                    <w:t xml:space="preserve"> VS, Kline JA.</w:t>
                  </w:r>
                </w:p>
                <w:p w14:paraId="16A3D8B4" w14:textId="77777777" w:rsidR="009A22FE" w:rsidRPr="009A22FE" w:rsidRDefault="009A22FE" w:rsidP="009A22FE">
                  <w:pPr>
                    <w:rPr>
                      <w:rFonts w:ascii="Arial" w:hAnsi="Arial"/>
                    </w:rPr>
                  </w:pPr>
                  <w:r w:rsidRPr="009A22FE">
                    <w:rPr>
                      <w:rFonts w:ascii="Arial" w:hAnsi="Arial"/>
                      <w:sz w:val="20"/>
                      <w:szCs w:val="20"/>
                    </w:rPr>
                    <w:t>Source</w:t>
                  </w:r>
                </w:p>
                <w:p w14:paraId="26BD21B9" w14:textId="77777777" w:rsidR="009A22FE" w:rsidRPr="009A22FE" w:rsidRDefault="009A22FE" w:rsidP="009A22FE">
                  <w:pPr>
                    <w:rPr>
                      <w:rFonts w:ascii="Arial" w:hAnsi="Arial"/>
                    </w:rPr>
                  </w:pPr>
                  <w:r w:rsidRPr="009A22FE">
                    <w:rPr>
                      <w:rFonts w:ascii="Arial" w:hAnsi="Arial"/>
                      <w:sz w:val="20"/>
                      <w:szCs w:val="20"/>
                    </w:rPr>
                    <w:t xml:space="preserve">The sensitivity and specificity of </w:t>
                  </w:r>
                  <w:proofErr w:type="spellStart"/>
                  <w:r w:rsidRPr="009A22FE">
                    <w:rPr>
                      <w:rFonts w:ascii="Arial" w:hAnsi="Arial"/>
                      <w:sz w:val="20"/>
                      <w:szCs w:val="20"/>
                    </w:rPr>
                    <w:t>hyperdynamic</w:t>
                  </w:r>
                  <w:proofErr w:type="spellEnd"/>
                  <w:r w:rsidRPr="009A22FE">
                    <w:rPr>
                      <w:rFonts w:ascii="Arial" w:hAnsi="Arial"/>
                      <w:sz w:val="20"/>
                      <w:szCs w:val="20"/>
                    </w:rPr>
                    <w:t xml:space="preserve"> LVF for predicting sepsis were 33% (95% CI 19%-50%) and 94% (85%-98%), respectively. </w:t>
                  </w:r>
                  <w:proofErr w:type="spellStart"/>
                  <w:r w:rsidRPr="009A22FE">
                    <w:rPr>
                      <w:rFonts w:ascii="Arial" w:hAnsi="Arial"/>
                      <w:sz w:val="20"/>
                      <w:szCs w:val="20"/>
                    </w:rPr>
                    <w:t>Hyperdynamic</w:t>
                  </w:r>
                  <w:proofErr w:type="spellEnd"/>
                  <w:r w:rsidRPr="009A22FE">
                    <w:rPr>
                      <w:rFonts w:ascii="Arial" w:hAnsi="Arial"/>
                      <w:sz w:val="20"/>
                      <w:szCs w:val="20"/>
                    </w:rPr>
                    <w:t xml:space="preserve"> LVF had a positive likelihood ratio of 5.3 for the diagnosis of sepsis and was a strong independent predictor of sepsis as the final diagnosis with an odds ratio of 5.5 (95% CI 1.1-45). Among ED patients with non-traumatic undifferentiated symptomatic hypotension, the presence of </w:t>
                  </w:r>
                  <w:proofErr w:type="spellStart"/>
                  <w:r w:rsidRPr="009A22FE">
                    <w:rPr>
                      <w:rFonts w:ascii="Arial" w:hAnsi="Arial"/>
                      <w:sz w:val="20"/>
                      <w:szCs w:val="20"/>
                    </w:rPr>
                    <w:t>hyperdynamic</w:t>
                  </w:r>
                  <w:proofErr w:type="spellEnd"/>
                  <w:r w:rsidRPr="009A22FE">
                    <w:rPr>
                      <w:rFonts w:ascii="Arial" w:hAnsi="Arial"/>
                      <w:sz w:val="20"/>
                      <w:szCs w:val="20"/>
                    </w:rPr>
                    <w:t xml:space="preserve"> LVF on focused echo is highly specific for sepsis as the etiology of shock.</w:t>
                  </w:r>
                </w:p>
                <w:p w14:paraId="40C36FC1" w14:textId="77777777" w:rsidR="009A22FE" w:rsidRPr="009A22FE" w:rsidRDefault="009A22FE" w:rsidP="009A22FE">
                  <w:pPr>
                    <w:rPr>
                      <w:rFonts w:ascii="Arial" w:hAnsi="Arial"/>
                    </w:rPr>
                  </w:pPr>
                  <w:r w:rsidRPr="009A22FE">
                    <w:rPr>
                      <w:rFonts w:ascii="Arial" w:hAnsi="Arial"/>
                      <w:sz w:val="20"/>
                      <w:szCs w:val="20"/>
                    </w:rPr>
                    <w:t> </w:t>
                  </w:r>
                </w:p>
                <w:p w14:paraId="24A305C6" w14:textId="77777777" w:rsidR="009A22FE" w:rsidRPr="009A22FE" w:rsidRDefault="009A22FE" w:rsidP="009A22FE">
                  <w:pPr>
                    <w:rPr>
                      <w:rFonts w:ascii="Arial" w:hAnsi="Arial"/>
                    </w:rPr>
                  </w:pPr>
                  <w:r w:rsidRPr="009A22FE">
                    <w:rPr>
                      <w:rFonts w:ascii="Arial" w:hAnsi="Arial"/>
                      <w:sz w:val="20"/>
                      <w:szCs w:val="20"/>
                    </w:rPr>
                    <w:t xml:space="preserve">3) </w:t>
                  </w:r>
                  <w:proofErr w:type="spellStart"/>
                  <w:r w:rsidRPr="009A22FE">
                    <w:rPr>
                      <w:rFonts w:ascii="Arial" w:hAnsi="Arial"/>
                      <w:sz w:val="20"/>
                      <w:szCs w:val="20"/>
                    </w:rPr>
                    <w:t>Obes</w:t>
                  </w:r>
                  <w:proofErr w:type="spellEnd"/>
                  <w:r w:rsidRPr="009A22FE">
                    <w:rPr>
                      <w:rFonts w:ascii="Arial" w:hAnsi="Arial"/>
                      <w:sz w:val="20"/>
                      <w:szCs w:val="20"/>
                    </w:rPr>
                    <w:t xml:space="preserve"> Res. 2004 Oct</w:t>
                  </w:r>
                  <w:proofErr w:type="gramStart"/>
                  <w:r w:rsidRPr="009A22FE">
                    <w:rPr>
                      <w:rFonts w:ascii="Arial" w:hAnsi="Arial"/>
                      <w:sz w:val="20"/>
                      <w:szCs w:val="20"/>
                    </w:rPr>
                    <w:t>;12</w:t>
                  </w:r>
                  <w:proofErr w:type="gramEnd"/>
                  <w:r w:rsidRPr="009A22FE">
                    <w:rPr>
                      <w:rFonts w:ascii="Arial" w:hAnsi="Arial"/>
                      <w:sz w:val="20"/>
                      <w:szCs w:val="20"/>
                    </w:rPr>
                    <w:t>(10):1616-21.</w:t>
                  </w:r>
                </w:p>
                <w:p w14:paraId="1D213B6C" w14:textId="77777777" w:rsidR="009A22FE" w:rsidRPr="009A22FE" w:rsidRDefault="009A22FE" w:rsidP="009A22FE">
                  <w:pPr>
                    <w:rPr>
                      <w:rFonts w:ascii="Arial" w:hAnsi="Arial"/>
                    </w:rPr>
                  </w:pPr>
                  <w:r w:rsidRPr="009A22FE">
                    <w:rPr>
                      <w:rFonts w:ascii="Arial" w:hAnsi="Arial"/>
                      <w:sz w:val="20"/>
                      <w:szCs w:val="20"/>
                    </w:rPr>
                    <w:t>Adapted changes in left ventricular structure and function in severe uncomplicated obesity.</w:t>
                  </w:r>
                </w:p>
                <w:p w14:paraId="1EF16472" w14:textId="77777777" w:rsidR="009A22FE" w:rsidRPr="009A22FE" w:rsidRDefault="009A22FE" w:rsidP="009A22FE">
                  <w:pPr>
                    <w:rPr>
                      <w:rFonts w:ascii="Arial" w:hAnsi="Arial"/>
                    </w:rPr>
                  </w:pPr>
                  <w:proofErr w:type="spellStart"/>
                  <w:r w:rsidRPr="009A22FE">
                    <w:rPr>
                      <w:rFonts w:ascii="Arial" w:hAnsi="Arial"/>
                      <w:sz w:val="20"/>
                      <w:szCs w:val="20"/>
                    </w:rPr>
                    <w:t>Iacobellis</w:t>
                  </w:r>
                  <w:proofErr w:type="spellEnd"/>
                  <w:r w:rsidRPr="009A22FE">
                    <w:rPr>
                      <w:rFonts w:ascii="Arial" w:hAnsi="Arial"/>
                      <w:sz w:val="20"/>
                      <w:szCs w:val="20"/>
                    </w:rPr>
                    <w:t xml:space="preserve"> G, </w:t>
                  </w:r>
                  <w:proofErr w:type="spellStart"/>
                  <w:r w:rsidRPr="009A22FE">
                    <w:rPr>
                      <w:rFonts w:ascii="Arial" w:hAnsi="Arial"/>
                      <w:sz w:val="20"/>
                      <w:szCs w:val="20"/>
                    </w:rPr>
                    <w:t>Ribaudo</w:t>
                  </w:r>
                  <w:proofErr w:type="spellEnd"/>
                  <w:r w:rsidRPr="009A22FE">
                    <w:rPr>
                      <w:rFonts w:ascii="Arial" w:hAnsi="Arial"/>
                      <w:sz w:val="20"/>
                      <w:szCs w:val="20"/>
                    </w:rPr>
                    <w:t xml:space="preserve"> MC, </w:t>
                  </w:r>
                  <w:proofErr w:type="spellStart"/>
                  <w:r w:rsidRPr="009A22FE">
                    <w:rPr>
                      <w:rFonts w:ascii="Arial" w:hAnsi="Arial"/>
                      <w:sz w:val="20"/>
                      <w:szCs w:val="20"/>
                    </w:rPr>
                    <w:t>Zappaterreno</w:t>
                  </w:r>
                  <w:proofErr w:type="spellEnd"/>
                  <w:r w:rsidRPr="009A22FE">
                    <w:rPr>
                      <w:rFonts w:ascii="Arial" w:hAnsi="Arial"/>
                      <w:sz w:val="20"/>
                      <w:szCs w:val="20"/>
                    </w:rPr>
                    <w:t xml:space="preserve"> A, </w:t>
                  </w:r>
                  <w:proofErr w:type="spellStart"/>
                  <w:r w:rsidRPr="009A22FE">
                    <w:rPr>
                      <w:rFonts w:ascii="Arial" w:hAnsi="Arial"/>
                      <w:sz w:val="20"/>
                      <w:szCs w:val="20"/>
                    </w:rPr>
                    <w:t>Iannucci</w:t>
                  </w:r>
                  <w:proofErr w:type="spellEnd"/>
                  <w:r w:rsidRPr="009A22FE">
                    <w:rPr>
                      <w:rFonts w:ascii="Arial" w:hAnsi="Arial"/>
                      <w:sz w:val="20"/>
                      <w:szCs w:val="20"/>
                    </w:rPr>
                    <w:t xml:space="preserve"> CV, Di Mario U, </w:t>
                  </w:r>
                  <w:proofErr w:type="spellStart"/>
                  <w:r w:rsidRPr="009A22FE">
                    <w:rPr>
                      <w:rFonts w:ascii="Arial" w:hAnsi="Arial"/>
                      <w:sz w:val="20"/>
                      <w:szCs w:val="20"/>
                    </w:rPr>
                    <w:t>Leonetti</w:t>
                  </w:r>
                  <w:proofErr w:type="spellEnd"/>
                  <w:r w:rsidRPr="009A22FE">
                    <w:rPr>
                      <w:rFonts w:ascii="Arial" w:hAnsi="Arial"/>
                      <w:sz w:val="20"/>
                      <w:szCs w:val="20"/>
                    </w:rPr>
                    <w:t xml:space="preserve"> F.</w:t>
                  </w:r>
                </w:p>
                <w:p w14:paraId="2DA72476" w14:textId="77777777" w:rsidR="009A22FE" w:rsidRPr="009A22FE" w:rsidRDefault="009A22FE" w:rsidP="009A22FE">
                  <w:pPr>
                    <w:rPr>
                      <w:rFonts w:ascii="Arial" w:hAnsi="Arial"/>
                    </w:rPr>
                  </w:pPr>
                  <w:r w:rsidRPr="009A22FE">
                    <w:rPr>
                      <w:rFonts w:ascii="Arial" w:hAnsi="Arial"/>
                      <w:sz w:val="20"/>
                      <w:szCs w:val="20"/>
                    </w:rPr>
                    <w:t xml:space="preserve">Obese subjects also showed higher ejection fraction and </w:t>
                  </w:r>
                  <w:proofErr w:type="spellStart"/>
                  <w:r w:rsidRPr="009A22FE">
                    <w:rPr>
                      <w:rFonts w:ascii="Arial" w:hAnsi="Arial"/>
                      <w:sz w:val="20"/>
                      <w:szCs w:val="20"/>
                    </w:rPr>
                    <w:t>midwall</w:t>
                  </w:r>
                  <w:proofErr w:type="spellEnd"/>
                  <w:r w:rsidRPr="009A22FE">
                    <w:rPr>
                      <w:rFonts w:ascii="Arial" w:hAnsi="Arial"/>
                      <w:sz w:val="20"/>
                      <w:szCs w:val="20"/>
                    </w:rPr>
                    <w:t xml:space="preserve"> shortening than normal-weight subjects (p = 0.05 and p &lt; 0.01, respectively), suggesting a </w:t>
                  </w:r>
                  <w:proofErr w:type="spellStart"/>
                  <w:r w:rsidRPr="009A22FE">
                    <w:rPr>
                      <w:rFonts w:ascii="Arial" w:hAnsi="Arial"/>
                      <w:sz w:val="20"/>
                      <w:szCs w:val="20"/>
                    </w:rPr>
                    <w:t>hyperdynamic</w:t>
                  </w:r>
                  <w:proofErr w:type="spellEnd"/>
                  <w:r w:rsidRPr="009A22FE">
                    <w:rPr>
                      <w:rFonts w:ascii="Arial" w:hAnsi="Arial"/>
                      <w:sz w:val="20"/>
                      <w:szCs w:val="20"/>
                    </w:rPr>
                    <w:t xml:space="preserve"> systolic function. No significant difference in systolic performance between obese subjects with BMI &gt; or = 50 kg/</w:t>
                  </w:r>
                  <w:proofErr w:type="gramStart"/>
                  <w:r w:rsidRPr="009A22FE">
                    <w:rPr>
                      <w:rFonts w:ascii="Arial" w:hAnsi="Arial"/>
                      <w:sz w:val="20"/>
                      <w:szCs w:val="20"/>
                    </w:rPr>
                    <w:t>m(</w:t>
                  </w:r>
                  <w:proofErr w:type="gramEnd"/>
                  <w:r w:rsidRPr="009A22FE">
                    <w:rPr>
                      <w:rFonts w:ascii="Arial" w:hAnsi="Arial"/>
                      <w:sz w:val="20"/>
                      <w:szCs w:val="20"/>
                    </w:rPr>
                    <w:t>2) and those with BMI &lt; or = 50 kg/m(2) was seen.</w:t>
                  </w:r>
                </w:p>
                <w:p w14:paraId="002E7B71" w14:textId="77777777" w:rsidR="009A22FE" w:rsidRPr="009A22FE" w:rsidRDefault="009A22FE" w:rsidP="009A22FE">
                  <w:pPr>
                    <w:rPr>
                      <w:rFonts w:ascii="Arial" w:hAnsi="Arial"/>
                    </w:rPr>
                  </w:pPr>
                  <w:r w:rsidRPr="009A22FE">
                    <w:rPr>
                      <w:rFonts w:ascii="Arial" w:hAnsi="Arial"/>
                      <w:sz w:val="20"/>
                      <w:szCs w:val="20"/>
                    </w:rPr>
                    <w:t> </w:t>
                  </w:r>
                </w:p>
                <w:p w14:paraId="124256D9" w14:textId="77777777" w:rsidR="009A22FE" w:rsidRPr="009A22FE" w:rsidRDefault="009A22FE" w:rsidP="009A22FE">
                  <w:pPr>
                    <w:rPr>
                      <w:rFonts w:ascii="Arial" w:hAnsi="Arial"/>
                    </w:rPr>
                  </w:pPr>
                  <w:r w:rsidRPr="009A22FE">
                    <w:rPr>
                      <w:rFonts w:ascii="Arial" w:hAnsi="Arial"/>
                      <w:sz w:val="20"/>
                      <w:szCs w:val="20"/>
                    </w:rPr>
                    <w:t>4) Chest. 2004 Sep</w:t>
                  </w:r>
                  <w:proofErr w:type="gramStart"/>
                  <w:r w:rsidRPr="009A22FE">
                    <w:rPr>
                      <w:rFonts w:ascii="Arial" w:hAnsi="Arial"/>
                      <w:sz w:val="20"/>
                      <w:szCs w:val="20"/>
                    </w:rPr>
                    <w:t>;126</w:t>
                  </w:r>
                  <w:proofErr w:type="gramEnd"/>
                  <w:r w:rsidRPr="009A22FE">
                    <w:rPr>
                      <w:rFonts w:ascii="Arial" w:hAnsi="Arial"/>
                      <w:sz w:val="20"/>
                      <w:szCs w:val="20"/>
                    </w:rPr>
                    <w:t>(3):860-7.</w:t>
                  </w:r>
                </w:p>
                <w:p w14:paraId="160A9089" w14:textId="77777777" w:rsidR="009A22FE" w:rsidRPr="009A22FE" w:rsidRDefault="009A22FE" w:rsidP="009A22FE">
                  <w:pPr>
                    <w:rPr>
                      <w:rFonts w:ascii="Arial" w:hAnsi="Arial"/>
                    </w:rPr>
                  </w:pPr>
                  <w:r w:rsidRPr="009A22FE">
                    <w:rPr>
                      <w:rFonts w:ascii="Arial" w:hAnsi="Arial"/>
                      <w:sz w:val="20"/>
                      <w:szCs w:val="20"/>
                    </w:rPr>
                    <w:t xml:space="preserve">Experimental human </w:t>
                  </w:r>
                  <w:proofErr w:type="spellStart"/>
                  <w:r w:rsidRPr="009A22FE">
                    <w:rPr>
                      <w:rFonts w:ascii="Arial" w:hAnsi="Arial"/>
                      <w:sz w:val="20"/>
                      <w:szCs w:val="20"/>
                    </w:rPr>
                    <w:t>endotoxemia</w:t>
                  </w:r>
                  <w:proofErr w:type="spellEnd"/>
                  <w:r w:rsidRPr="009A22FE">
                    <w:rPr>
                      <w:rFonts w:ascii="Arial" w:hAnsi="Arial"/>
                      <w:sz w:val="20"/>
                      <w:szCs w:val="20"/>
                    </w:rPr>
                    <w:t xml:space="preserve"> is associated with depression of load-independent contractility indices: prevention by the lipid </w:t>
                  </w:r>
                  <w:proofErr w:type="gramStart"/>
                  <w:r w:rsidRPr="009A22FE">
                    <w:rPr>
                      <w:rFonts w:ascii="Arial" w:hAnsi="Arial"/>
                      <w:sz w:val="20"/>
                      <w:szCs w:val="20"/>
                    </w:rPr>
                    <w:t>a</w:t>
                  </w:r>
                  <w:proofErr w:type="gramEnd"/>
                  <w:r w:rsidRPr="009A22FE">
                    <w:rPr>
                      <w:rFonts w:ascii="Arial" w:hAnsi="Arial"/>
                      <w:sz w:val="20"/>
                      <w:szCs w:val="20"/>
                    </w:rPr>
                    <w:t xml:space="preserve"> analogue E5531.</w:t>
                  </w:r>
                </w:p>
                <w:p w14:paraId="2E57A77A" w14:textId="77777777" w:rsidR="009A22FE" w:rsidRPr="009A22FE" w:rsidRDefault="009A22FE" w:rsidP="009A22FE">
                  <w:pPr>
                    <w:rPr>
                      <w:rFonts w:ascii="Arial" w:hAnsi="Arial"/>
                    </w:rPr>
                  </w:pPr>
                  <w:r w:rsidRPr="009A22FE">
                    <w:rPr>
                      <w:rFonts w:ascii="Arial" w:hAnsi="Arial"/>
                      <w:sz w:val="20"/>
                      <w:szCs w:val="20"/>
                    </w:rPr>
                    <w:t xml:space="preserve">Kumar A, </w:t>
                  </w:r>
                  <w:proofErr w:type="spellStart"/>
                  <w:r w:rsidRPr="009A22FE">
                    <w:rPr>
                      <w:rFonts w:ascii="Arial" w:hAnsi="Arial"/>
                      <w:sz w:val="20"/>
                      <w:szCs w:val="20"/>
                    </w:rPr>
                    <w:t>Bunnell</w:t>
                  </w:r>
                  <w:proofErr w:type="spellEnd"/>
                  <w:r w:rsidRPr="009A22FE">
                    <w:rPr>
                      <w:rFonts w:ascii="Arial" w:hAnsi="Arial"/>
                      <w:sz w:val="20"/>
                      <w:szCs w:val="20"/>
                    </w:rPr>
                    <w:t xml:space="preserve"> E, Lynn M, </w:t>
                  </w:r>
                  <w:proofErr w:type="spellStart"/>
                  <w:r w:rsidRPr="009A22FE">
                    <w:rPr>
                      <w:rFonts w:ascii="Arial" w:hAnsi="Arial"/>
                      <w:sz w:val="20"/>
                      <w:szCs w:val="20"/>
                    </w:rPr>
                    <w:t>Anel</w:t>
                  </w:r>
                  <w:proofErr w:type="spellEnd"/>
                  <w:r w:rsidRPr="009A22FE">
                    <w:rPr>
                      <w:rFonts w:ascii="Arial" w:hAnsi="Arial"/>
                      <w:sz w:val="20"/>
                      <w:szCs w:val="20"/>
                    </w:rPr>
                    <w:t xml:space="preserve"> R, </w:t>
                  </w:r>
                  <w:proofErr w:type="spellStart"/>
                  <w:r w:rsidRPr="009A22FE">
                    <w:rPr>
                      <w:rFonts w:ascii="Arial" w:hAnsi="Arial"/>
                      <w:sz w:val="20"/>
                      <w:szCs w:val="20"/>
                    </w:rPr>
                    <w:t>Habet</w:t>
                  </w:r>
                  <w:proofErr w:type="spellEnd"/>
                  <w:r w:rsidRPr="009A22FE">
                    <w:rPr>
                      <w:rFonts w:ascii="Arial" w:hAnsi="Arial"/>
                      <w:sz w:val="20"/>
                      <w:szCs w:val="20"/>
                    </w:rPr>
                    <w:t xml:space="preserve"> K, Neumann A, </w:t>
                  </w:r>
                  <w:proofErr w:type="spellStart"/>
                  <w:r w:rsidRPr="009A22FE">
                    <w:rPr>
                      <w:rFonts w:ascii="Arial" w:hAnsi="Arial"/>
                      <w:sz w:val="20"/>
                      <w:szCs w:val="20"/>
                    </w:rPr>
                    <w:t>Parrillo</w:t>
                  </w:r>
                  <w:proofErr w:type="spellEnd"/>
                  <w:r w:rsidRPr="009A22FE">
                    <w:rPr>
                      <w:rFonts w:ascii="Arial" w:hAnsi="Arial"/>
                      <w:sz w:val="20"/>
                      <w:szCs w:val="20"/>
                    </w:rPr>
                    <w:t xml:space="preserve"> JE.</w:t>
                  </w:r>
                </w:p>
                <w:p w14:paraId="73C0B8D5" w14:textId="77777777" w:rsidR="009A22FE" w:rsidRPr="009A22FE" w:rsidRDefault="009A22FE" w:rsidP="009A22FE">
                  <w:pPr>
                    <w:rPr>
                      <w:rFonts w:ascii="Arial" w:hAnsi="Arial"/>
                    </w:rPr>
                  </w:pPr>
                  <w:r w:rsidRPr="009A22FE">
                    <w:rPr>
                      <w:rFonts w:ascii="Arial" w:hAnsi="Arial"/>
                      <w:sz w:val="20"/>
                      <w:szCs w:val="20"/>
                    </w:rPr>
                    <w:t xml:space="preserve">Endotoxin generates significant myocardial depression when measured using highly load-independent indices of cardiac contractility. E5531 is a potent inhibitor of the early </w:t>
                  </w:r>
                  <w:proofErr w:type="spellStart"/>
                  <w:r w:rsidRPr="009A22FE">
                    <w:rPr>
                      <w:rFonts w:ascii="Arial" w:hAnsi="Arial"/>
                      <w:sz w:val="20"/>
                      <w:szCs w:val="20"/>
                    </w:rPr>
                    <w:t>hyperdynamic</w:t>
                  </w:r>
                  <w:proofErr w:type="spellEnd"/>
                  <w:r w:rsidRPr="009A22FE">
                    <w:rPr>
                      <w:rFonts w:ascii="Arial" w:hAnsi="Arial"/>
                      <w:sz w:val="20"/>
                      <w:szCs w:val="20"/>
                    </w:rPr>
                    <w:t xml:space="preserve"> cardiovascular and later myocardial depression response seen in experimental human </w:t>
                  </w:r>
                  <w:proofErr w:type="spellStart"/>
                  <w:r w:rsidRPr="009A22FE">
                    <w:rPr>
                      <w:rFonts w:ascii="Arial" w:hAnsi="Arial"/>
                      <w:sz w:val="20"/>
                      <w:szCs w:val="20"/>
                    </w:rPr>
                    <w:t>endotoxemia</w:t>
                  </w:r>
                  <w:proofErr w:type="spellEnd"/>
                </w:p>
                <w:p w14:paraId="437FBAAA" w14:textId="77777777" w:rsidR="009A22FE" w:rsidRPr="009A22FE" w:rsidRDefault="009A22FE" w:rsidP="009A22FE">
                  <w:pPr>
                    <w:rPr>
                      <w:rFonts w:ascii="Arial" w:hAnsi="Arial"/>
                    </w:rPr>
                  </w:pPr>
                  <w:r w:rsidRPr="009A22FE">
                    <w:rPr>
                      <w:rFonts w:ascii="Arial" w:hAnsi="Arial"/>
                      <w:sz w:val="20"/>
                      <w:szCs w:val="20"/>
                    </w:rPr>
                    <w:t> </w:t>
                  </w:r>
                </w:p>
                <w:p w14:paraId="1628EC32" w14:textId="77777777" w:rsidR="009A22FE" w:rsidRPr="009A22FE" w:rsidRDefault="009A22FE" w:rsidP="009A22FE">
                  <w:pPr>
                    <w:rPr>
                      <w:rFonts w:ascii="Arial" w:hAnsi="Arial"/>
                    </w:rPr>
                  </w:pPr>
                  <w:r w:rsidRPr="009A22FE">
                    <w:rPr>
                      <w:rFonts w:ascii="Arial" w:hAnsi="Arial"/>
                      <w:sz w:val="20"/>
                      <w:szCs w:val="20"/>
                    </w:rPr>
                    <w:t xml:space="preserve">5) J Am </w:t>
                  </w:r>
                  <w:proofErr w:type="spellStart"/>
                  <w:r w:rsidRPr="009A22FE">
                    <w:rPr>
                      <w:rFonts w:ascii="Arial" w:hAnsi="Arial"/>
                      <w:sz w:val="20"/>
                      <w:szCs w:val="20"/>
                    </w:rPr>
                    <w:t>Coll</w:t>
                  </w:r>
                  <w:proofErr w:type="spellEnd"/>
                  <w:r w:rsidRPr="009A22FE">
                    <w:rPr>
                      <w:rFonts w:ascii="Arial" w:hAnsi="Arial"/>
                      <w:sz w:val="20"/>
                      <w:szCs w:val="20"/>
                    </w:rPr>
                    <w:t xml:space="preserve"> </w:t>
                  </w:r>
                  <w:proofErr w:type="spellStart"/>
                  <w:r w:rsidRPr="009A22FE">
                    <w:rPr>
                      <w:rFonts w:ascii="Arial" w:hAnsi="Arial"/>
                      <w:sz w:val="20"/>
                      <w:szCs w:val="20"/>
                    </w:rPr>
                    <w:t>Cardiol</w:t>
                  </w:r>
                  <w:proofErr w:type="spellEnd"/>
                  <w:r w:rsidRPr="009A22FE">
                    <w:rPr>
                      <w:rFonts w:ascii="Arial" w:hAnsi="Arial"/>
                      <w:sz w:val="20"/>
                      <w:szCs w:val="20"/>
                    </w:rPr>
                    <w:t>. 2003 Jan 15</w:t>
                  </w:r>
                  <w:proofErr w:type="gramStart"/>
                  <w:r w:rsidRPr="009A22FE">
                    <w:rPr>
                      <w:rFonts w:ascii="Arial" w:hAnsi="Arial"/>
                      <w:sz w:val="20"/>
                      <w:szCs w:val="20"/>
                    </w:rPr>
                    <w:t>;41</w:t>
                  </w:r>
                  <w:proofErr w:type="gramEnd"/>
                  <w:r w:rsidRPr="009A22FE">
                    <w:rPr>
                      <w:rFonts w:ascii="Arial" w:hAnsi="Arial"/>
                      <w:sz w:val="20"/>
                      <w:szCs w:val="20"/>
                    </w:rPr>
                    <w:t>(2):280-4.</w:t>
                  </w:r>
                </w:p>
                <w:p w14:paraId="3AF9E4E0" w14:textId="77777777" w:rsidR="009A22FE" w:rsidRPr="009A22FE" w:rsidRDefault="009A22FE" w:rsidP="009A22FE">
                  <w:pPr>
                    <w:rPr>
                      <w:rFonts w:ascii="Arial" w:hAnsi="Arial"/>
                    </w:rPr>
                  </w:pPr>
                  <w:r w:rsidRPr="009A22FE">
                    <w:rPr>
                      <w:rFonts w:ascii="Arial" w:hAnsi="Arial"/>
                      <w:sz w:val="20"/>
                      <w:szCs w:val="20"/>
                    </w:rPr>
                    <w:t>Echocardiographic characteristics of professional football players.</w:t>
                  </w:r>
                </w:p>
                <w:p w14:paraId="1FCE2D62" w14:textId="77777777" w:rsidR="009A22FE" w:rsidRPr="009A22FE" w:rsidRDefault="009A22FE" w:rsidP="009A22FE">
                  <w:pPr>
                    <w:rPr>
                      <w:rFonts w:ascii="Arial" w:hAnsi="Arial"/>
                    </w:rPr>
                  </w:pPr>
                  <w:r w:rsidRPr="009A22FE">
                    <w:rPr>
                      <w:rFonts w:ascii="Arial" w:hAnsi="Arial"/>
                      <w:sz w:val="20"/>
                      <w:szCs w:val="20"/>
                    </w:rPr>
                    <w:t xml:space="preserve">Abernethy WB, </w:t>
                  </w:r>
                  <w:proofErr w:type="spellStart"/>
                  <w:r w:rsidRPr="009A22FE">
                    <w:rPr>
                      <w:rFonts w:ascii="Arial" w:hAnsi="Arial"/>
                      <w:sz w:val="20"/>
                      <w:szCs w:val="20"/>
                    </w:rPr>
                    <w:t>Choo</w:t>
                  </w:r>
                  <w:proofErr w:type="spellEnd"/>
                  <w:r w:rsidRPr="009A22FE">
                    <w:rPr>
                      <w:rFonts w:ascii="Arial" w:hAnsi="Arial"/>
                      <w:sz w:val="20"/>
                      <w:szCs w:val="20"/>
                    </w:rPr>
                    <w:t xml:space="preserve"> JK, </w:t>
                  </w:r>
                  <w:proofErr w:type="spellStart"/>
                  <w:r w:rsidRPr="009A22FE">
                    <w:rPr>
                      <w:rFonts w:ascii="Arial" w:hAnsi="Arial"/>
                      <w:sz w:val="20"/>
                      <w:szCs w:val="20"/>
                    </w:rPr>
                    <w:t>Hutter</w:t>
                  </w:r>
                  <w:proofErr w:type="spellEnd"/>
                  <w:r w:rsidRPr="009A22FE">
                    <w:rPr>
                      <w:rFonts w:ascii="Arial" w:hAnsi="Arial"/>
                      <w:sz w:val="20"/>
                      <w:szCs w:val="20"/>
                    </w:rPr>
                    <w:t xml:space="preserve"> AM Jr.</w:t>
                  </w:r>
                </w:p>
                <w:p w14:paraId="43AFD16F" w14:textId="77777777" w:rsidR="009A22FE" w:rsidRPr="009A22FE" w:rsidRDefault="009A22FE" w:rsidP="009A22FE">
                  <w:pPr>
                    <w:rPr>
                      <w:rFonts w:ascii="Arial" w:hAnsi="Arial"/>
                    </w:rPr>
                  </w:pPr>
                  <w:r w:rsidRPr="009A22FE">
                    <w:rPr>
                      <w:rFonts w:ascii="Arial" w:hAnsi="Arial"/>
                      <w:sz w:val="20"/>
                      <w:szCs w:val="20"/>
                    </w:rPr>
                    <w:t xml:space="preserve">Source: Cardiac Unit, Massachusetts General Hospital, Boston, </w:t>
                  </w:r>
                  <w:proofErr w:type="gramStart"/>
                  <w:r w:rsidRPr="009A22FE">
                    <w:rPr>
                      <w:rFonts w:ascii="Arial" w:hAnsi="Arial"/>
                      <w:sz w:val="20"/>
                      <w:szCs w:val="20"/>
                    </w:rPr>
                    <w:t>USA</w:t>
                  </w:r>
                  <w:proofErr w:type="gramEnd"/>
                  <w:r w:rsidRPr="009A22FE">
                    <w:rPr>
                      <w:rFonts w:ascii="Arial" w:hAnsi="Arial"/>
                      <w:sz w:val="20"/>
                      <w:szCs w:val="20"/>
                    </w:rPr>
                    <w:t>.</w:t>
                  </w:r>
                </w:p>
                <w:p w14:paraId="4B025814" w14:textId="77777777" w:rsidR="009A22FE" w:rsidRPr="009A22FE" w:rsidRDefault="009A22FE" w:rsidP="009A22FE">
                  <w:pPr>
                    <w:rPr>
                      <w:rFonts w:ascii="Arial" w:hAnsi="Arial"/>
                    </w:rPr>
                  </w:pPr>
                  <w:r w:rsidRPr="009A22FE">
                    <w:rPr>
                      <w:rFonts w:ascii="Arial" w:hAnsi="Arial"/>
                      <w:sz w:val="20"/>
                      <w:szCs w:val="20"/>
                    </w:rPr>
                    <w:t xml:space="preserve">Both wall thickness and LVID of elite American football players are increased and correlate with body size. There is a high RWT, reflecting an emphasis on strength training. The LV EF was normal and not </w:t>
                  </w:r>
                  <w:proofErr w:type="spellStart"/>
                  <w:r w:rsidRPr="009A22FE">
                    <w:rPr>
                      <w:rFonts w:ascii="Arial" w:hAnsi="Arial"/>
                      <w:sz w:val="20"/>
                      <w:szCs w:val="20"/>
                    </w:rPr>
                    <w:t>supranormal</w:t>
                  </w:r>
                  <w:proofErr w:type="spellEnd"/>
                  <w:r w:rsidRPr="009A22FE">
                    <w:rPr>
                      <w:rFonts w:ascii="Arial" w:hAnsi="Arial"/>
                      <w:sz w:val="20"/>
                      <w:szCs w:val="20"/>
                    </w:rPr>
                    <w:t xml:space="preserve">, as is sometimes believed. Regardless of the resting EF, all players had </w:t>
                  </w:r>
                  <w:proofErr w:type="spellStart"/>
                  <w:r w:rsidRPr="009A22FE">
                    <w:rPr>
                      <w:rFonts w:ascii="Arial" w:hAnsi="Arial"/>
                      <w:sz w:val="20"/>
                      <w:szCs w:val="20"/>
                    </w:rPr>
                    <w:t>hyperdynamic</w:t>
                  </w:r>
                  <w:proofErr w:type="spellEnd"/>
                  <w:r w:rsidRPr="009A22FE">
                    <w:rPr>
                      <w:rFonts w:ascii="Arial" w:hAnsi="Arial"/>
                      <w:sz w:val="20"/>
                      <w:szCs w:val="20"/>
                    </w:rPr>
                    <w:t xml:space="preserve"> cardiac responses with exercise.</w:t>
                  </w:r>
                </w:p>
                <w:p w14:paraId="33F9DF6B" w14:textId="77777777" w:rsidR="009A22FE" w:rsidRPr="009A22FE" w:rsidRDefault="009A22FE" w:rsidP="009A22FE">
                  <w:pPr>
                    <w:rPr>
                      <w:rFonts w:ascii="Arial" w:hAnsi="Arial"/>
                    </w:rPr>
                  </w:pPr>
                  <w:r w:rsidRPr="009A22FE">
                    <w:rPr>
                      <w:rFonts w:ascii="Arial" w:hAnsi="Arial"/>
                      <w:sz w:val="20"/>
                      <w:szCs w:val="20"/>
                    </w:rPr>
                    <w:t> </w:t>
                  </w:r>
                </w:p>
                <w:p w14:paraId="13FCD1C8" w14:textId="77777777" w:rsidR="009A22FE" w:rsidRPr="009A22FE" w:rsidRDefault="009A22FE" w:rsidP="009A22FE">
                  <w:pPr>
                    <w:rPr>
                      <w:rFonts w:ascii="Arial" w:hAnsi="Arial"/>
                    </w:rPr>
                  </w:pPr>
                  <w:proofErr w:type="gramStart"/>
                  <w:r w:rsidRPr="009A22FE">
                    <w:rPr>
                      <w:rFonts w:ascii="Arial" w:hAnsi="Arial"/>
                      <w:sz w:val="20"/>
                      <w:szCs w:val="20"/>
                    </w:rPr>
                    <w:t xml:space="preserve">6)  </w:t>
                  </w:r>
                  <w:proofErr w:type="spellStart"/>
                  <w:r w:rsidRPr="009A22FE">
                    <w:rPr>
                      <w:rFonts w:ascii="Arial" w:hAnsi="Arial"/>
                      <w:sz w:val="20"/>
                      <w:szCs w:val="20"/>
                    </w:rPr>
                    <w:t>Crit</w:t>
                  </w:r>
                  <w:proofErr w:type="spellEnd"/>
                  <w:proofErr w:type="gramEnd"/>
                  <w:r w:rsidRPr="009A22FE">
                    <w:rPr>
                      <w:rFonts w:ascii="Arial" w:hAnsi="Arial"/>
                      <w:sz w:val="20"/>
                      <w:szCs w:val="20"/>
                    </w:rPr>
                    <w:t xml:space="preserve"> Care. 2002 Dec</w:t>
                  </w:r>
                  <w:proofErr w:type="gramStart"/>
                  <w:r w:rsidRPr="009A22FE">
                    <w:rPr>
                      <w:rFonts w:ascii="Arial" w:hAnsi="Arial"/>
                      <w:sz w:val="20"/>
                      <w:szCs w:val="20"/>
                    </w:rPr>
                    <w:t>;6</w:t>
                  </w:r>
                  <w:proofErr w:type="gramEnd"/>
                  <w:r w:rsidRPr="009A22FE">
                    <w:rPr>
                      <w:rFonts w:ascii="Arial" w:hAnsi="Arial"/>
                      <w:sz w:val="20"/>
                      <w:szCs w:val="20"/>
                    </w:rPr>
                    <w:t xml:space="preserve">(6):500-8. </w:t>
                  </w:r>
                  <w:proofErr w:type="spellStart"/>
                  <w:r w:rsidRPr="009A22FE">
                    <w:rPr>
                      <w:rFonts w:ascii="Arial" w:hAnsi="Arial"/>
                      <w:sz w:val="20"/>
                      <w:szCs w:val="20"/>
                    </w:rPr>
                    <w:t>Epub</w:t>
                  </w:r>
                  <w:proofErr w:type="spellEnd"/>
                  <w:r w:rsidRPr="009A22FE">
                    <w:rPr>
                      <w:rFonts w:ascii="Arial" w:hAnsi="Arial"/>
                      <w:sz w:val="20"/>
                      <w:szCs w:val="20"/>
                    </w:rPr>
                    <w:t xml:space="preserve"> 2002 Sep 12.</w:t>
                  </w:r>
                </w:p>
                <w:p w14:paraId="6508AB30" w14:textId="77777777" w:rsidR="009A22FE" w:rsidRPr="009A22FE" w:rsidRDefault="009A22FE" w:rsidP="009A22FE">
                  <w:pPr>
                    <w:rPr>
                      <w:rFonts w:ascii="Arial" w:hAnsi="Arial"/>
                    </w:rPr>
                  </w:pPr>
                  <w:r w:rsidRPr="009A22FE">
                    <w:rPr>
                      <w:rFonts w:ascii="Arial" w:hAnsi="Arial"/>
                      <w:sz w:val="20"/>
                      <w:szCs w:val="20"/>
                    </w:rPr>
                    <w:t>Clinical review: Myocardial depression in sepsis and septic shock.</w:t>
                  </w:r>
                </w:p>
                <w:p w14:paraId="189C3FDC" w14:textId="77777777" w:rsidR="009A22FE" w:rsidRPr="009A22FE" w:rsidRDefault="009A22FE" w:rsidP="009A22FE">
                  <w:pPr>
                    <w:rPr>
                      <w:rFonts w:ascii="Arial" w:hAnsi="Arial"/>
                    </w:rPr>
                  </w:pPr>
                  <w:r w:rsidRPr="009A22FE">
                    <w:rPr>
                      <w:rFonts w:ascii="Arial" w:hAnsi="Arial"/>
                      <w:sz w:val="20"/>
                      <w:szCs w:val="20"/>
                    </w:rPr>
                    <w:t xml:space="preserve">Court O, Kumar A, </w:t>
                  </w:r>
                  <w:proofErr w:type="spellStart"/>
                  <w:r w:rsidRPr="009A22FE">
                    <w:rPr>
                      <w:rFonts w:ascii="Arial" w:hAnsi="Arial"/>
                      <w:sz w:val="20"/>
                      <w:szCs w:val="20"/>
                    </w:rPr>
                    <w:t>Parrillo</w:t>
                  </w:r>
                  <w:proofErr w:type="spellEnd"/>
                  <w:r w:rsidRPr="009A22FE">
                    <w:rPr>
                      <w:rFonts w:ascii="Arial" w:hAnsi="Arial"/>
                      <w:sz w:val="20"/>
                      <w:szCs w:val="20"/>
                    </w:rPr>
                    <w:t xml:space="preserve"> JE, Kumar A.</w:t>
                  </w:r>
                </w:p>
                <w:p w14:paraId="3D4A9238" w14:textId="77777777" w:rsidR="009A22FE" w:rsidRPr="009A22FE" w:rsidRDefault="009A22FE" w:rsidP="009A22FE">
                  <w:pPr>
                    <w:rPr>
                      <w:rFonts w:ascii="Arial" w:hAnsi="Arial"/>
                    </w:rPr>
                  </w:pPr>
                  <w:proofErr w:type="gramStart"/>
                  <w:r w:rsidRPr="009A22FE">
                    <w:rPr>
                      <w:rFonts w:ascii="Arial" w:hAnsi="Arial"/>
                      <w:sz w:val="20"/>
                      <w:szCs w:val="20"/>
                    </w:rPr>
                    <w:t>Source :</w:t>
                  </w:r>
                  <w:proofErr w:type="gramEnd"/>
                  <w:r w:rsidRPr="009A22FE">
                    <w:rPr>
                      <w:rFonts w:ascii="Arial" w:hAnsi="Arial"/>
                      <w:sz w:val="20"/>
                      <w:szCs w:val="20"/>
                    </w:rPr>
                    <w:t xml:space="preserve"> Section of Critical Care Medicine, Health Sciences Center, University of Manitoba, Winnipeg, Canada.</w:t>
                  </w:r>
                </w:p>
                <w:p w14:paraId="70D84A21" w14:textId="77777777" w:rsidR="009A22FE" w:rsidRPr="009A22FE" w:rsidRDefault="009A22FE" w:rsidP="009A22FE">
                  <w:pPr>
                    <w:rPr>
                      <w:rFonts w:ascii="Arial" w:hAnsi="Arial"/>
                    </w:rPr>
                  </w:pPr>
                  <w:r w:rsidRPr="009A22FE">
                    <w:rPr>
                      <w:rFonts w:ascii="Arial" w:hAnsi="Arial"/>
                      <w:sz w:val="20"/>
                      <w:szCs w:val="20"/>
                    </w:rPr>
                    <w:t>Figure 2</w:t>
                  </w:r>
                </w:p>
                <w:p w14:paraId="34A0C162" w14:textId="77777777" w:rsidR="009A22FE" w:rsidRPr="009A22FE" w:rsidRDefault="009A22FE" w:rsidP="009A22FE">
                  <w:pPr>
                    <w:rPr>
                      <w:rFonts w:ascii="Arial" w:hAnsi="Arial"/>
                    </w:rPr>
                  </w:pPr>
                  <w:r w:rsidRPr="009A22FE">
                    <w:rPr>
                      <w:rFonts w:ascii="Arial" w:hAnsi="Arial"/>
                      <w:sz w:val="20"/>
                      <w:szCs w:val="20"/>
                    </w:rPr>
                    <w:t xml:space="preserve">The mean (± SEM) left ventricular ejection fraction (LVEF) plotted versus time for all patients, survivors, and </w:t>
                  </w:r>
                  <w:proofErr w:type="spellStart"/>
                  <w:r w:rsidRPr="009A22FE">
                    <w:rPr>
                      <w:rFonts w:ascii="Arial" w:hAnsi="Arial"/>
                      <w:sz w:val="20"/>
                      <w:szCs w:val="20"/>
                    </w:rPr>
                    <w:t>nonsurvivors</w:t>
                  </w:r>
                  <w:proofErr w:type="spellEnd"/>
                  <w:r w:rsidRPr="009A22FE">
                    <w:rPr>
                      <w:rFonts w:ascii="Arial" w:hAnsi="Arial"/>
                      <w:sz w:val="20"/>
                      <w:szCs w:val="20"/>
                    </w:rPr>
                    <w:t xml:space="preserve">. Overall, septic shock patients showed a decreased LVEF at the time of initial assessment. This effect was due to marked early depression of LVEF among survivors that persisted for up to 4 days and returned to normal within 7–10 days. </w:t>
                  </w:r>
                  <w:proofErr w:type="spellStart"/>
                  <w:r w:rsidRPr="009A22FE">
                    <w:rPr>
                      <w:rFonts w:ascii="Arial" w:hAnsi="Arial"/>
                      <w:sz w:val="20"/>
                      <w:szCs w:val="20"/>
                    </w:rPr>
                    <w:t>Nonsurvivors</w:t>
                  </w:r>
                  <w:proofErr w:type="spellEnd"/>
                  <w:r w:rsidRPr="009A22FE">
                    <w:rPr>
                      <w:rFonts w:ascii="Arial" w:hAnsi="Arial"/>
                      <w:sz w:val="20"/>
                      <w:szCs w:val="20"/>
                    </w:rPr>
                    <w:t xml:space="preserve"> maintained LVEF in the normal range. The hatched area represents the normal range. Reproduced with permission from [16].</w:t>
                  </w:r>
                </w:p>
                <w:p w14:paraId="1627ADF0" w14:textId="77777777" w:rsidR="009A22FE" w:rsidRPr="009A22FE" w:rsidRDefault="009A22FE" w:rsidP="009A22FE">
                  <w:pPr>
                    <w:rPr>
                      <w:rFonts w:ascii="Arial" w:hAnsi="Arial"/>
                    </w:rPr>
                  </w:pPr>
                  <w:r w:rsidRPr="009A22FE">
                    <w:rPr>
                      <w:rFonts w:ascii="Arial" w:hAnsi="Arial"/>
                      <w:sz w:val="20"/>
                      <w:szCs w:val="20"/>
                    </w:rPr>
                    <w:t> </w:t>
                  </w:r>
                </w:p>
                <w:p w14:paraId="0B4881CB" w14:textId="77777777" w:rsidR="009A22FE" w:rsidRPr="009A22FE" w:rsidRDefault="009A22FE" w:rsidP="009A22FE">
                  <w:pPr>
                    <w:rPr>
                      <w:rFonts w:ascii="Arial" w:hAnsi="Arial"/>
                    </w:rPr>
                  </w:pPr>
                  <w:r w:rsidRPr="009A22FE">
                    <w:rPr>
                      <w:rFonts w:ascii="Arial" w:hAnsi="Arial"/>
                      <w:sz w:val="20"/>
                      <w:szCs w:val="20"/>
                    </w:rPr>
                    <w:t xml:space="preserve">7) </w:t>
                  </w:r>
                  <w:proofErr w:type="spellStart"/>
                  <w:r w:rsidRPr="009A22FE">
                    <w:rPr>
                      <w:rFonts w:ascii="Arial" w:hAnsi="Arial"/>
                      <w:sz w:val="20"/>
                      <w:szCs w:val="20"/>
                    </w:rPr>
                    <w:t>Curr</w:t>
                  </w:r>
                  <w:proofErr w:type="spellEnd"/>
                  <w:r w:rsidRPr="009A22FE">
                    <w:rPr>
                      <w:rFonts w:ascii="Arial" w:hAnsi="Arial"/>
                      <w:sz w:val="20"/>
                      <w:szCs w:val="20"/>
                    </w:rPr>
                    <w:t xml:space="preserve"> </w:t>
                  </w:r>
                  <w:proofErr w:type="spellStart"/>
                  <w:r w:rsidRPr="009A22FE">
                    <w:rPr>
                      <w:rFonts w:ascii="Arial" w:hAnsi="Arial"/>
                      <w:sz w:val="20"/>
                      <w:szCs w:val="20"/>
                    </w:rPr>
                    <w:t>Opin</w:t>
                  </w:r>
                  <w:proofErr w:type="spellEnd"/>
                  <w:r w:rsidRPr="009A22FE">
                    <w:rPr>
                      <w:rFonts w:ascii="Arial" w:hAnsi="Arial"/>
                      <w:sz w:val="20"/>
                      <w:szCs w:val="20"/>
                    </w:rPr>
                    <w:t xml:space="preserve"> </w:t>
                  </w:r>
                  <w:proofErr w:type="spellStart"/>
                  <w:r w:rsidRPr="009A22FE">
                    <w:rPr>
                      <w:rFonts w:ascii="Arial" w:hAnsi="Arial"/>
                      <w:sz w:val="20"/>
                      <w:szCs w:val="20"/>
                    </w:rPr>
                    <w:t>Crit</w:t>
                  </w:r>
                  <w:proofErr w:type="spellEnd"/>
                  <w:r w:rsidRPr="009A22FE">
                    <w:rPr>
                      <w:rFonts w:ascii="Arial" w:hAnsi="Arial"/>
                      <w:sz w:val="20"/>
                      <w:szCs w:val="20"/>
                    </w:rPr>
                    <w:t xml:space="preserve"> Care. 2002 Oct;8(5)</w:t>
                  </w:r>
                  <w:proofErr w:type="gramStart"/>
                  <w:r w:rsidRPr="009A22FE">
                    <w:rPr>
                      <w:rFonts w:ascii="Arial" w:hAnsi="Arial"/>
                      <w:sz w:val="20"/>
                      <w:szCs w:val="20"/>
                    </w:rPr>
                    <w:t>:376</w:t>
                  </w:r>
                  <w:proofErr w:type="gramEnd"/>
                  <w:r w:rsidRPr="009A22FE">
                    <w:rPr>
                      <w:rFonts w:ascii="Arial" w:hAnsi="Arial"/>
                      <w:sz w:val="20"/>
                      <w:szCs w:val="20"/>
                    </w:rPr>
                    <w:t>-88.</w:t>
                  </w:r>
                </w:p>
                <w:p w14:paraId="77A805A9" w14:textId="77777777" w:rsidR="009A22FE" w:rsidRPr="009A22FE" w:rsidRDefault="009A22FE" w:rsidP="009A22FE">
                  <w:pPr>
                    <w:rPr>
                      <w:rFonts w:ascii="Arial" w:hAnsi="Arial"/>
                    </w:rPr>
                  </w:pPr>
                  <w:r w:rsidRPr="009A22FE">
                    <w:rPr>
                      <w:rFonts w:ascii="Arial" w:hAnsi="Arial"/>
                      <w:sz w:val="20"/>
                      <w:szCs w:val="20"/>
                    </w:rPr>
                    <w:t>Myocardial dysfunction in the patient with sepsis.</w:t>
                  </w:r>
                </w:p>
                <w:p w14:paraId="03EE1816" w14:textId="77777777" w:rsidR="009A22FE" w:rsidRPr="009A22FE" w:rsidRDefault="009A22FE" w:rsidP="009A22FE">
                  <w:pPr>
                    <w:rPr>
                      <w:rFonts w:ascii="Arial" w:hAnsi="Arial"/>
                    </w:rPr>
                  </w:pPr>
                  <w:proofErr w:type="spellStart"/>
                  <w:r w:rsidRPr="009A22FE">
                    <w:rPr>
                      <w:rFonts w:ascii="Arial" w:hAnsi="Arial"/>
                      <w:sz w:val="20"/>
                      <w:szCs w:val="20"/>
                    </w:rPr>
                    <w:t>Krishnagopalan</w:t>
                  </w:r>
                  <w:proofErr w:type="spellEnd"/>
                  <w:r w:rsidRPr="009A22FE">
                    <w:rPr>
                      <w:rFonts w:ascii="Arial" w:hAnsi="Arial"/>
                      <w:sz w:val="20"/>
                      <w:szCs w:val="20"/>
                    </w:rPr>
                    <w:t xml:space="preserve"> S, Kumar A, </w:t>
                  </w:r>
                  <w:proofErr w:type="spellStart"/>
                  <w:r w:rsidRPr="009A22FE">
                    <w:rPr>
                      <w:rFonts w:ascii="Arial" w:hAnsi="Arial"/>
                      <w:sz w:val="20"/>
                      <w:szCs w:val="20"/>
                    </w:rPr>
                    <w:t>Parrillo</w:t>
                  </w:r>
                  <w:proofErr w:type="spellEnd"/>
                  <w:r w:rsidRPr="009A22FE">
                    <w:rPr>
                      <w:rFonts w:ascii="Arial" w:hAnsi="Arial"/>
                      <w:sz w:val="20"/>
                      <w:szCs w:val="20"/>
                    </w:rPr>
                    <w:t xml:space="preserve"> JE, Kumar A.</w:t>
                  </w:r>
                </w:p>
                <w:p w14:paraId="601EC8DA" w14:textId="77777777" w:rsidR="009A22FE" w:rsidRPr="009A22FE" w:rsidRDefault="009A22FE" w:rsidP="009A22FE">
                  <w:pPr>
                    <w:rPr>
                      <w:rFonts w:ascii="Arial" w:hAnsi="Arial"/>
                    </w:rPr>
                  </w:pPr>
                  <w:r w:rsidRPr="009A22FE">
                    <w:rPr>
                      <w:rFonts w:ascii="Arial" w:hAnsi="Arial"/>
                      <w:sz w:val="20"/>
                      <w:szCs w:val="20"/>
                    </w:rPr>
                    <w:t>Source: Section of Critical Care Medicine, Rush-Presbyterian-St. Luke's Medical Center, Chicago, Illinois, USA.</w:t>
                  </w:r>
                </w:p>
                <w:p w14:paraId="180C2A44" w14:textId="77777777" w:rsidR="009A22FE" w:rsidRPr="009A22FE" w:rsidRDefault="009A22FE" w:rsidP="009A22FE">
                  <w:pPr>
                    <w:rPr>
                      <w:rFonts w:ascii="Arial" w:hAnsi="Arial"/>
                    </w:rPr>
                  </w:pPr>
                  <w:r w:rsidRPr="009A22FE">
                    <w:rPr>
                      <w:rFonts w:ascii="Arial" w:hAnsi="Arial"/>
                      <w:sz w:val="20"/>
                      <w:szCs w:val="20"/>
                    </w:rPr>
                    <w:t xml:space="preserve">Current data suggest, contrary to older literature, that patients with septic shock develop a </w:t>
                  </w:r>
                  <w:proofErr w:type="spellStart"/>
                  <w:r w:rsidRPr="009A22FE">
                    <w:rPr>
                      <w:rFonts w:ascii="Arial" w:hAnsi="Arial"/>
                      <w:sz w:val="20"/>
                      <w:szCs w:val="20"/>
                    </w:rPr>
                    <w:t>hyperdynamic</w:t>
                  </w:r>
                  <w:proofErr w:type="spellEnd"/>
                  <w:r w:rsidRPr="009A22FE">
                    <w:rPr>
                      <w:rFonts w:ascii="Arial" w:hAnsi="Arial"/>
                      <w:sz w:val="20"/>
                      <w:szCs w:val="20"/>
                    </w:rPr>
                    <w:t xml:space="preserve"> circulatory state after fluid resuscitation and maintain this </w:t>
                  </w:r>
                  <w:proofErr w:type="spellStart"/>
                  <w:r w:rsidRPr="009A22FE">
                    <w:rPr>
                      <w:rFonts w:ascii="Arial" w:hAnsi="Arial"/>
                      <w:sz w:val="20"/>
                      <w:szCs w:val="20"/>
                    </w:rPr>
                    <w:t>hyperdynamic</w:t>
                  </w:r>
                  <w:proofErr w:type="spellEnd"/>
                  <w:r w:rsidRPr="009A22FE">
                    <w:rPr>
                      <w:rFonts w:ascii="Arial" w:hAnsi="Arial"/>
                      <w:sz w:val="20"/>
                      <w:szCs w:val="20"/>
                    </w:rPr>
                    <w:t xml:space="preserve"> circulatory </w:t>
                  </w:r>
                  <w:r w:rsidRPr="009A22FE">
                    <w:rPr>
                      <w:rFonts w:ascii="Arial" w:hAnsi="Arial"/>
                      <w:sz w:val="20"/>
                      <w:szCs w:val="20"/>
                    </w:rPr>
                    <w:lastRenderedPageBreak/>
                    <w:t xml:space="preserve">state until death or recovery. Overt myocardial depression, as manifested by decreased cardiac output, is decidedly uncommon, even in the </w:t>
                  </w:r>
                  <w:proofErr w:type="spellStart"/>
                  <w:r w:rsidRPr="009A22FE">
                    <w:rPr>
                      <w:rFonts w:ascii="Arial" w:hAnsi="Arial"/>
                      <w:sz w:val="20"/>
                      <w:szCs w:val="20"/>
                    </w:rPr>
                    <w:t>preterminal</w:t>
                  </w:r>
                  <w:proofErr w:type="spellEnd"/>
                  <w:r w:rsidRPr="009A22FE">
                    <w:rPr>
                      <w:rFonts w:ascii="Arial" w:hAnsi="Arial"/>
                      <w:sz w:val="20"/>
                      <w:szCs w:val="20"/>
                    </w:rPr>
                    <w:t xml:space="preserve"> phase. Nonetheless, myocardial depression, as evidenced by biventricular dilation and depression of the ejection fraction, can be demonstrated in most patients with septic shock by using either radionuclide </w:t>
                  </w:r>
                  <w:proofErr w:type="spellStart"/>
                  <w:r w:rsidRPr="009A22FE">
                    <w:rPr>
                      <w:rFonts w:ascii="Arial" w:hAnsi="Arial"/>
                      <w:sz w:val="20"/>
                      <w:szCs w:val="20"/>
                    </w:rPr>
                    <w:t>cineangiography</w:t>
                  </w:r>
                  <w:proofErr w:type="spellEnd"/>
                  <w:r w:rsidRPr="009A22FE">
                    <w:rPr>
                      <w:rFonts w:ascii="Arial" w:hAnsi="Arial"/>
                      <w:sz w:val="20"/>
                      <w:szCs w:val="20"/>
                    </w:rPr>
                    <w:t xml:space="preserve"> or echocardiography. Depression is reversible over the course of 7 to 10 days in survivors. Available evidence suggests that myocardial </w:t>
                  </w:r>
                  <w:proofErr w:type="spellStart"/>
                  <w:r w:rsidRPr="009A22FE">
                    <w:rPr>
                      <w:rFonts w:ascii="Arial" w:hAnsi="Arial"/>
                      <w:sz w:val="20"/>
                      <w:szCs w:val="20"/>
                    </w:rPr>
                    <w:t>hypoperfusion</w:t>
                  </w:r>
                  <w:proofErr w:type="spellEnd"/>
                  <w:r w:rsidRPr="009A22FE">
                    <w:rPr>
                      <w:rFonts w:ascii="Arial" w:hAnsi="Arial"/>
                      <w:sz w:val="20"/>
                      <w:szCs w:val="20"/>
                    </w:rPr>
                    <w:t xml:space="preserve"> is not responsible for septic myocardial depression, because examination of humans with septic shock demonstrates increased myocardial perfusion, and animal models of septic shock appear to maintain myocardial high-energy phosphates. A circulating factor or factors, including the cytokines tumor necrosis factor alpha and interleukin-1beta, appear to have a significant role in the phenomenon. In addition, septic myocardial depression appears to be mediated in part through combinations of nitric oxide-dependent and -independent alterations of basal and catecholamine-stimulated cardiac </w:t>
                  </w:r>
                  <w:proofErr w:type="spellStart"/>
                  <w:r w:rsidRPr="009A22FE">
                    <w:rPr>
                      <w:rFonts w:ascii="Arial" w:hAnsi="Arial"/>
                      <w:sz w:val="20"/>
                      <w:szCs w:val="20"/>
                    </w:rPr>
                    <w:t>myocyte</w:t>
                  </w:r>
                  <w:proofErr w:type="spellEnd"/>
                  <w:r w:rsidRPr="009A22FE">
                    <w:rPr>
                      <w:rFonts w:ascii="Arial" w:hAnsi="Arial"/>
                      <w:sz w:val="20"/>
                      <w:szCs w:val="20"/>
                    </w:rPr>
                    <w:t xml:space="preserve"> contractility.</w:t>
                  </w:r>
                </w:p>
                <w:p w14:paraId="25BE28BA" w14:textId="77777777" w:rsidR="009A22FE" w:rsidRPr="009A22FE" w:rsidRDefault="009A22FE" w:rsidP="009A22FE">
                  <w:pPr>
                    <w:rPr>
                      <w:rFonts w:ascii="Arial" w:hAnsi="Arial"/>
                    </w:rPr>
                  </w:pPr>
                  <w:r w:rsidRPr="009A22FE">
                    <w:rPr>
                      <w:rFonts w:ascii="Arial" w:hAnsi="Arial"/>
                      <w:sz w:val="20"/>
                      <w:szCs w:val="20"/>
                    </w:rPr>
                    <w:t> </w:t>
                  </w:r>
                </w:p>
                <w:p w14:paraId="0B2D3FFD" w14:textId="77777777" w:rsidR="009A22FE" w:rsidRPr="009A22FE" w:rsidRDefault="009A22FE" w:rsidP="009A22FE">
                  <w:pPr>
                    <w:rPr>
                      <w:rFonts w:ascii="Arial" w:hAnsi="Arial"/>
                    </w:rPr>
                  </w:pPr>
                  <w:r w:rsidRPr="009A22FE">
                    <w:rPr>
                      <w:rFonts w:ascii="Arial" w:hAnsi="Arial"/>
                      <w:sz w:val="20"/>
                      <w:szCs w:val="20"/>
                    </w:rPr>
                    <w:t xml:space="preserve">8) </w:t>
                  </w:r>
                  <w:proofErr w:type="spellStart"/>
                  <w:r w:rsidRPr="009A22FE">
                    <w:rPr>
                      <w:rFonts w:ascii="Arial" w:hAnsi="Arial"/>
                      <w:sz w:val="20"/>
                      <w:szCs w:val="20"/>
                    </w:rPr>
                    <w:t>Crit</w:t>
                  </w:r>
                  <w:proofErr w:type="spellEnd"/>
                  <w:r w:rsidRPr="009A22FE">
                    <w:rPr>
                      <w:rFonts w:ascii="Arial" w:hAnsi="Arial"/>
                      <w:sz w:val="20"/>
                      <w:szCs w:val="20"/>
                    </w:rPr>
                    <w:t xml:space="preserve"> Care </w:t>
                  </w:r>
                  <w:proofErr w:type="spellStart"/>
                  <w:r w:rsidRPr="009A22FE">
                    <w:rPr>
                      <w:rFonts w:ascii="Arial" w:hAnsi="Arial"/>
                      <w:sz w:val="20"/>
                      <w:szCs w:val="20"/>
                    </w:rPr>
                    <w:t>Clin</w:t>
                  </w:r>
                  <w:proofErr w:type="spellEnd"/>
                  <w:r w:rsidRPr="009A22FE">
                    <w:rPr>
                      <w:rFonts w:ascii="Arial" w:hAnsi="Arial"/>
                      <w:sz w:val="20"/>
                      <w:szCs w:val="20"/>
                    </w:rPr>
                    <w:t>. 2000 Apr</w:t>
                  </w:r>
                  <w:proofErr w:type="gramStart"/>
                  <w:r w:rsidRPr="009A22FE">
                    <w:rPr>
                      <w:rFonts w:ascii="Arial" w:hAnsi="Arial"/>
                      <w:sz w:val="20"/>
                      <w:szCs w:val="20"/>
                    </w:rPr>
                    <w:t>;16</w:t>
                  </w:r>
                  <w:proofErr w:type="gramEnd"/>
                  <w:r w:rsidRPr="009A22FE">
                    <w:rPr>
                      <w:rFonts w:ascii="Arial" w:hAnsi="Arial"/>
                      <w:sz w:val="20"/>
                      <w:szCs w:val="20"/>
                    </w:rPr>
                    <w:t>(2):251-87.</w:t>
                  </w:r>
                </w:p>
                <w:p w14:paraId="61FC8D46" w14:textId="77777777" w:rsidR="009A22FE" w:rsidRPr="009A22FE" w:rsidRDefault="009A22FE" w:rsidP="009A22FE">
                  <w:pPr>
                    <w:rPr>
                      <w:rFonts w:ascii="Arial" w:hAnsi="Arial"/>
                    </w:rPr>
                  </w:pPr>
                  <w:r w:rsidRPr="009A22FE">
                    <w:rPr>
                      <w:rFonts w:ascii="Arial" w:hAnsi="Arial"/>
                      <w:sz w:val="20"/>
                      <w:szCs w:val="20"/>
                    </w:rPr>
                    <w:t>Myocardial dysfunction in septic shock.</w:t>
                  </w:r>
                </w:p>
                <w:p w14:paraId="30C49165" w14:textId="77777777" w:rsidR="009A22FE" w:rsidRPr="009A22FE" w:rsidRDefault="009A22FE" w:rsidP="009A22FE">
                  <w:pPr>
                    <w:rPr>
                      <w:rFonts w:ascii="Arial" w:hAnsi="Arial"/>
                    </w:rPr>
                  </w:pPr>
                  <w:r w:rsidRPr="009A22FE">
                    <w:rPr>
                      <w:rFonts w:ascii="Arial" w:hAnsi="Arial"/>
                      <w:sz w:val="20"/>
                      <w:szCs w:val="20"/>
                    </w:rPr>
                    <w:t xml:space="preserve">Kumar A, </w:t>
                  </w:r>
                  <w:proofErr w:type="spellStart"/>
                  <w:r w:rsidRPr="009A22FE">
                    <w:rPr>
                      <w:rFonts w:ascii="Arial" w:hAnsi="Arial"/>
                      <w:sz w:val="20"/>
                      <w:szCs w:val="20"/>
                    </w:rPr>
                    <w:t>Haery</w:t>
                  </w:r>
                  <w:proofErr w:type="spellEnd"/>
                  <w:r w:rsidRPr="009A22FE">
                    <w:rPr>
                      <w:rFonts w:ascii="Arial" w:hAnsi="Arial"/>
                      <w:sz w:val="20"/>
                      <w:szCs w:val="20"/>
                    </w:rPr>
                    <w:t xml:space="preserve"> C, </w:t>
                  </w:r>
                  <w:proofErr w:type="spellStart"/>
                  <w:r w:rsidRPr="009A22FE">
                    <w:rPr>
                      <w:rFonts w:ascii="Arial" w:hAnsi="Arial"/>
                      <w:sz w:val="20"/>
                      <w:szCs w:val="20"/>
                    </w:rPr>
                    <w:t>Parrillo</w:t>
                  </w:r>
                  <w:proofErr w:type="spellEnd"/>
                  <w:r w:rsidRPr="009A22FE">
                    <w:rPr>
                      <w:rFonts w:ascii="Arial" w:hAnsi="Arial"/>
                      <w:sz w:val="20"/>
                      <w:szCs w:val="20"/>
                    </w:rPr>
                    <w:t xml:space="preserve"> JE.</w:t>
                  </w:r>
                </w:p>
                <w:p w14:paraId="000A96CD" w14:textId="77777777" w:rsidR="009A22FE" w:rsidRPr="009A22FE" w:rsidRDefault="009A22FE" w:rsidP="009A22FE">
                  <w:pPr>
                    <w:rPr>
                      <w:rFonts w:ascii="Arial" w:hAnsi="Arial"/>
                    </w:rPr>
                  </w:pPr>
                  <w:r w:rsidRPr="009A22FE">
                    <w:rPr>
                      <w:rFonts w:ascii="Arial" w:hAnsi="Arial"/>
                      <w:sz w:val="20"/>
                      <w:szCs w:val="20"/>
                    </w:rPr>
                    <w:t>Source Section of Critical Care Medicine, Rush-Presbyterian-St. Luke's Medical Center, Chicago, Illinois, USA. akumar@rush.edu</w:t>
                  </w:r>
                </w:p>
                <w:p w14:paraId="3147F869" w14:textId="77777777" w:rsidR="009A22FE" w:rsidRPr="009A22FE" w:rsidRDefault="009A22FE" w:rsidP="009A22FE">
                  <w:pPr>
                    <w:rPr>
                      <w:rFonts w:ascii="Arial" w:hAnsi="Arial"/>
                    </w:rPr>
                  </w:pPr>
                  <w:r w:rsidRPr="009A22FE">
                    <w:rPr>
                      <w:rFonts w:ascii="Arial" w:hAnsi="Arial"/>
                      <w:sz w:val="20"/>
                      <w:szCs w:val="20"/>
                    </w:rPr>
                    <w:t xml:space="preserve">Over the last decade, it has become clear that myocardial depression, like vascular dysfunction, is typical of human septic shock. Human septic myocardial depression is characterized by reversible biventricular dilatation, decreased ejection fraction, and decreased response to fluid resuscitation and catecholamine stimulation (in the presence of overall </w:t>
                  </w:r>
                  <w:proofErr w:type="spellStart"/>
                  <w:r w:rsidRPr="009A22FE">
                    <w:rPr>
                      <w:rFonts w:ascii="Arial" w:hAnsi="Arial"/>
                      <w:sz w:val="20"/>
                      <w:szCs w:val="20"/>
                    </w:rPr>
                    <w:t>hyperdynamic</w:t>
                  </w:r>
                  <w:proofErr w:type="spellEnd"/>
                  <w:r w:rsidRPr="009A22FE">
                    <w:rPr>
                      <w:rFonts w:ascii="Arial" w:hAnsi="Arial"/>
                      <w:sz w:val="20"/>
                      <w:szCs w:val="20"/>
                    </w:rPr>
                    <w:t xml:space="preserve"> circulation). A circulating myocardial depressant substance, not myocardial </w:t>
                  </w:r>
                  <w:proofErr w:type="spellStart"/>
                  <w:r w:rsidRPr="009A22FE">
                    <w:rPr>
                      <w:rFonts w:ascii="Arial" w:hAnsi="Arial"/>
                      <w:sz w:val="20"/>
                      <w:szCs w:val="20"/>
                    </w:rPr>
                    <w:t>hypoperfusion</w:t>
                  </w:r>
                  <w:proofErr w:type="spellEnd"/>
                  <w:r w:rsidRPr="009A22FE">
                    <w:rPr>
                      <w:rFonts w:ascii="Arial" w:hAnsi="Arial"/>
                      <w:sz w:val="20"/>
                      <w:szCs w:val="20"/>
                    </w:rPr>
                    <w:t xml:space="preserve">, is responsible for this phenomenon. This substance has been shown to represent low concentrations of TNF-alpha and IL-1 beta acting in synergy on the myocardium through mechanisms that include NO and </w:t>
                  </w:r>
                  <w:proofErr w:type="spellStart"/>
                  <w:r w:rsidRPr="009A22FE">
                    <w:rPr>
                      <w:rFonts w:ascii="Arial" w:hAnsi="Arial"/>
                      <w:sz w:val="20"/>
                      <w:szCs w:val="20"/>
                    </w:rPr>
                    <w:t>cGMP</w:t>
                  </w:r>
                  <w:proofErr w:type="spellEnd"/>
                  <w:r w:rsidRPr="009A22FE">
                    <w:rPr>
                      <w:rFonts w:ascii="Arial" w:hAnsi="Arial"/>
                      <w:sz w:val="20"/>
                      <w:szCs w:val="20"/>
                    </w:rPr>
                    <w:t xml:space="preserve"> generation.</w:t>
                  </w:r>
                </w:p>
                <w:p w14:paraId="3111A7FE" w14:textId="77777777" w:rsidR="009A22FE" w:rsidRPr="009A22FE" w:rsidRDefault="009A22FE" w:rsidP="009A22FE">
                  <w:pPr>
                    <w:rPr>
                      <w:rFonts w:ascii="Arial" w:hAnsi="Arial"/>
                    </w:rPr>
                  </w:pPr>
                  <w:r w:rsidRPr="009A22FE">
                    <w:rPr>
                      <w:rFonts w:ascii="Arial" w:hAnsi="Arial"/>
                      <w:sz w:val="20"/>
                      <w:szCs w:val="20"/>
                    </w:rPr>
                    <w:t> </w:t>
                  </w:r>
                </w:p>
                <w:p w14:paraId="0D668635" w14:textId="77777777" w:rsidR="009A22FE" w:rsidRPr="009A22FE" w:rsidRDefault="009A22FE" w:rsidP="009A22FE">
                  <w:pPr>
                    <w:rPr>
                      <w:rFonts w:ascii="Arial" w:hAnsi="Arial"/>
                    </w:rPr>
                  </w:pPr>
                  <w:r w:rsidRPr="009A22FE">
                    <w:rPr>
                      <w:rFonts w:ascii="Arial" w:hAnsi="Arial"/>
                      <w:sz w:val="20"/>
                      <w:szCs w:val="20"/>
                    </w:rPr>
                    <w:t xml:space="preserve">9) J </w:t>
                  </w:r>
                  <w:proofErr w:type="spellStart"/>
                  <w:r w:rsidRPr="009A22FE">
                    <w:rPr>
                      <w:rFonts w:ascii="Arial" w:hAnsi="Arial"/>
                      <w:sz w:val="20"/>
                      <w:szCs w:val="20"/>
                    </w:rPr>
                    <w:t>Appl</w:t>
                  </w:r>
                  <w:proofErr w:type="spellEnd"/>
                  <w:r w:rsidRPr="009A22FE">
                    <w:rPr>
                      <w:rFonts w:ascii="Arial" w:hAnsi="Arial"/>
                      <w:sz w:val="20"/>
                      <w:szCs w:val="20"/>
                    </w:rPr>
                    <w:t xml:space="preserve"> Physiol. 1994 Mar</w:t>
                  </w:r>
                  <w:proofErr w:type="gramStart"/>
                  <w:r w:rsidRPr="009A22FE">
                    <w:rPr>
                      <w:rFonts w:ascii="Arial" w:hAnsi="Arial"/>
                      <w:sz w:val="20"/>
                      <w:szCs w:val="20"/>
                    </w:rPr>
                    <w:t>;76</w:t>
                  </w:r>
                  <w:proofErr w:type="gramEnd"/>
                  <w:r w:rsidRPr="009A22FE">
                    <w:rPr>
                      <w:rFonts w:ascii="Arial" w:hAnsi="Arial"/>
                      <w:sz w:val="20"/>
                      <w:szCs w:val="20"/>
                    </w:rPr>
                    <w:t>(3):1060-7.</w:t>
                  </w:r>
                </w:p>
                <w:p w14:paraId="313744F2" w14:textId="77777777" w:rsidR="009A22FE" w:rsidRPr="009A22FE" w:rsidRDefault="009A22FE" w:rsidP="009A22FE">
                  <w:pPr>
                    <w:rPr>
                      <w:rFonts w:ascii="Arial" w:hAnsi="Arial"/>
                    </w:rPr>
                  </w:pPr>
                  <w:r w:rsidRPr="009A22FE">
                    <w:rPr>
                      <w:rFonts w:ascii="Arial" w:hAnsi="Arial"/>
                      <w:sz w:val="20"/>
                      <w:szCs w:val="20"/>
                    </w:rPr>
                    <w:t>Decrease in left ventricular contractility after tumor necrosis factor-alpha infusion in dogs.</w:t>
                  </w:r>
                </w:p>
                <w:p w14:paraId="305CB967" w14:textId="77777777" w:rsidR="009A22FE" w:rsidRPr="009A22FE" w:rsidRDefault="009A22FE" w:rsidP="009A22FE">
                  <w:pPr>
                    <w:rPr>
                      <w:rFonts w:ascii="Arial" w:hAnsi="Arial"/>
                    </w:rPr>
                  </w:pPr>
                  <w:proofErr w:type="spellStart"/>
                  <w:r w:rsidRPr="009A22FE">
                    <w:rPr>
                      <w:rFonts w:ascii="Arial" w:hAnsi="Arial"/>
                      <w:sz w:val="20"/>
                      <w:szCs w:val="20"/>
                    </w:rPr>
                    <w:t>Walley</w:t>
                  </w:r>
                  <w:proofErr w:type="spellEnd"/>
                  <w:r w:rsidRPr="009A22FE">
                    <w:rPr>
                      <w:rFonts w:ascii="Arial" w:hAnsi="Arial"/>
                      <w:sz w:val="20"/>
                      <w:szCs w:val="20"/>
                    </w:rPr>
                    <w:t xml:space="preserve"> KR, Hebert PC, </w:t>
                  </w:r>
                  <w:proofErr w:type="spellStart"/>
                  <w:r w:rsidRPr="009A22FE">
                    <w:rPr>
                      <w:rFonts w:ascii="Arial" w:hAnsi="Arial"/>
                      <w:sz w:val="20"/>
                      <w:szCs w:val="20"/>
                    </w:rPr>
                    <w:t>Wakai</w:t>
                  </w:r>
                  <w:proofErr w:type="spellEnd"/>
                  <w:r w:rsidRPr="009A22FE">
                    <w:rPr>
                      <w:rFonts w:ascii="Arial" w:hAnsi="Arial"/>
                      <w:sz w:val="20"/>
                      <w:szCs w:val="20"/>
                    </w:rPr>
                    <w:t xml:space="preserve"> Y, Wilcox PG, Road JD, Cooper DJ.</w:t>
                  </w:r>
                </w:p>
                <w:p w14:paraId="704174D0" w14:textId="77777777" w:rsidR="009A22FE" w:rsidRPr="009A22FE" w:rsidRDefault="009A22FE" w:rsidP="009A22FE">
                  <w:pPr>
                    <w:rPr>
                      <w:rFonts w:ascii="Arial" w:hAnsi="Arial"/>
                    </w:rPr>
                  </w:pPr>
                  <w:proofErr w:type="gramStart"/>
                  <w:r w:rsidRPr="009A22FE">
                    <w:rPr>
                      <w:rFonts w:ascii="Arial" w:hAnsi="Arial"/>
                      <w:sz w:val="20"/>
                      <w:szCs w:val="20"/>
                    </w:rPr>
                    <w:t>Source  Pulmonary</w:t>
                  </w:r>
                  <w:proofErr w:type="gramEnd"/>
                  <w:r w:rsidRPr="009A22FE">
                    <w:rPr>
                      <w:rFonts w:ascii="Arial" w:hAnsi="Arial"/>
                      <w:sz w:val="20"/>
                      <w:szCs w:val="20"/>
                    </w:rPr>
                    <w:t xml:space="preserve"> Research Laboratory, St. Paul's Hospital, Vancouver, British Columbia, Canada.</w:t>
                  </w:r>
                </w:p>
                <w:p w14:paraId="1A2B4BF2" w14:textId="77777777" w:rsidR="009A22FE" w:rsidRPr="009A22FE" w:rsidRDefault="009A22FE" w:rsidP="009A22FE">
                  <w:pPr>
                    <w:rPr>
                      <w:rFonts w:ascii="Arial" w:hAnsi="Arial"/>
                    </w:rPr>
                  </w:pPr>
                  <w:r w:rsidRPr="009A22FE">
                    <w:rPr>
                      <w:rFonts w:ascii="Arial" w:hAnsi="Arial"/>
                      <w:sz w:val="20"/>
                      <w:szCs w:val="20"/>
                    </w:rPr>
                    <w:t xml:space="preserve">We conclude that TNF-alpha is important in causing the hypotensive, </w:t>
                  </w:r>
                  <w:proofErr w:type="spellStart"/>
                  <w:r w:rsidRPr="009A22FE">
                    <w:rPr>
                      <w:rFonts w:ascii="Arial" w:hAnsi="Arial"/>
                      <w:sz w:val="20"/>
                      <w:szCs w:val="20"/>
                    </w:rPr>
                    <w:t>hyperdynamic</w:t>
                  </w:r>
                  <w:proofErr w:type="spellEnd"/>
                  <w:r w:rsidRPr="009A22FE">
                    <w:rPr>
                      <w:rFonts w:ascii="Arial" w:hAnsi="Arial"/>
                      <w:sz w:val="20"/>
                      <w:szCs w:val="20"/>
                    </w:rPr>
                    <w:t xml:space="preserve"> circulation of sepsis. The new finding that left ventricular contractility is decreased shortly after TNF-alpha infusion suggests that TNF-alpha, or another mediator released very soon after TNF-alpha, is an important myocardial depressant factor.</w:t>
                  </w:r>
                </w:p>
                <w:p w14:paraId="0A0D4A79" w14:textId="77777777" w:rsidR="009A22FE" w:rsidRPr="009A22FE" w:rsidRDefault="009A22FE" w:rsidP="009A22FE">
                  <w:pPr>
                    <w:rPr>
                      <w:rFonts w:ascii="Arial" w:hAnsi="Arial"/>
                    </w:rPr>
                  </w:pPr>
                  <w:r w:rsidRPr="009A22FE">
                    <w:rPr>
                      <w:rFonts w:ascii="Arial" w:hAnsi="Arial"/>
                      <w:sz w:val="20"/>
                      <w:szCs w:val="20"/>
                    </w:rPr>
                    <w:t> </w:t>
                  </w:r>
                </w:p>
                <w:p w14:paraId="3AEEC957" w14:textId="77777777" w:rsidR="009A22FE" w:rsidRPr="009A22FE" w:rsidRDefault="009A22FE" w:rsidP="009A22FE">
                  <w:pPr>
                    <w:rPr>
                      <w:rFonts w:ascii="Arial" w:hAnsi="Arial"/>
                    </w:rPr>
                  </w:pPr>
                  <w:r w:rsidRPr="009A22FE">
                    <w:rPr>
                      <w:rFonts w:ascii="Arial" w:hAnsi="Arial"/>
                      <w:sz w:val="20"/>
                      <w:szCs w:val="20"/>
                    </w:rPr>
                    <w:t xml:space="preserve">10) J </w:t>
                  </w:r>
                  <w:proofErr w:type="spellStart"/>
                  <w:r w:rsidRPr="009A22FE">
                    <w:rPr>
                      <w:rFonts w:ascii="Arial" w:hAnsi="Arial"/>
                      <w:sz w:val="20"/>
                      <w:szCs w:val="20"/>
                    </w:rPr>
                    <w:t>Appl</w:t>
                  </w:r>
                  <w:proofErr w:type="spellEnd"/>
                  <w:r w:rsidRPr="009A22FE">
                    <w:rPr>
                      <w:rFonts w:ascii="Arial" w:hAnsi="Arial"/>
                      <w:sz w:val="20"/>
                      <w:szCs w:val="20"/>
                    </w:rPr>
                    <w:t xml:space="preserve"> Physiol. 1992 Sep</w:t>
                  </w:r>
                  <w:proofErr w:type="gramStart"/>
                  <w:r w:rsidRPr="009A22FE">
                    <w:rPr>
                      <w:rFonts w:ascii="Arial" w:hAnsi="Arial"/>
                      <w:sz w:val="20"/>
                      <w:szCs w:val="20"/>
                    </w:rPr>
                    <w:t>;73</w:t>
                  </w:r>
                  <w:proofErr w:type="gramEnd"/>
                  <w:r w:rsidRPr="009A22FE">
                    <w:rPr>
                      <w:rFonts w:ascii="Arial" w:hAnsi="Arial"/>
                      <w:sz w:val="20"/>
                      <w:szCs w:val="20"/>
                    </w:rPr>
                    <w:t>(3):925-31.</w:t>
                  </w:r>
                </w:p>
                <w:p w14:paraId="75AEF016" w14:textId="77777777" w:rsidR="009A22FE" w:rsidRPr="009A22FE" w:rsidRDefault="009A22FE" w:rsidP="009A22FE">
                  <w:pPr>
                    <w:rPr>
                      <w:rFonts w:ascii="Arial" w:hAnsi="Arial"/>
                    </w:rPr>
                  </w:pPr>
                  <w:r w:rsidRPr="009A22FE">
                    <w:rPr>
                      <w:rFonts w:ascii="Arial" w:hAnsi="Arial"/>
                      <w:sz w:val="20"/>
                      <w:szCs w:val="20"/>
                    </w:rPr>
                    <w:t xml:space="preserve">Effects of ibuprofen and </w:t>
                  </w:r>
                  <w:proofErr w:type="spellStart"/>
                  <w:r w:rsidRPr="009A22FE">
                    <w:rPr>
                      <w:rFonts w:ascii="Arial" w:hAnsi="Arial"/>
                      <w:sz w:val="20"/>
                      <w:szCs w:val="20"/>
                    </w:rPr>
                    <w:t>pentoxifylline</w:t>
                  </w:r>
                  <w:proofErr w:type="spellEnd"/>
                  <w:r w:rsidRPr="009A22FE">
                    <w:rPr>
                      <w:rFonts w:ascii="Arial" w:hAnsi="Arial"/>
                      <w:sz w:val="20"/>
                      <w:szCs w:val="20"/>
                    </w:rPr>
                    <w:t xml:space="preserve"> on the cardiovascular response of normal humans to endotoxin.</w:t>
                  </w:r>
                </w:p>
                <w:p w14:paraId="533D61E5" w14:textId="77777777" w:rsidR="009A22FE" w:rsidRPr="009A22FE" w:rsidRDefault="009A22FE" w:rsidP="009A22FE">
                  <w:pPr>
                    <w:rPr>
                      <w:rFonts w:ascii="Arial" w:hAnsi="Arial"/>
                    </w:rPr>
                  </w:pPr>
                  <w:proofErr w:type="spellStart"/>
                  <w:r w:rsidRPr="009A22FE">
                    <w:rPr>
                      <w:rFonts w:ascii="Arial" w:hAnsi="Arial"/>
                      <w:sz w:val="20"/>
                      <w:szCs w:val="20"/>
                    </w:rPr>
                    <w:t>Martich</w:t>
                  </w:r>
                  <w:proofErr w:type="spellEnd"/>
                  <w:r w:rsidRPr="009A22FE">
                    <w:rPr>
                      <w:rFonts w:ascii="Arial" w:hAnsi="Arial"/>
                      <w:sz w:val="20"/>
                      <w:szCs w:val="20"/>
                    </w:rPr>
                    <w:t xml:space="preserve"> GD, Parker MM, </w:t>
                  </w:r>
                  <w:proofErr w:type="spellStart"/>
                  <w:r w:rsidRPr="009A22FE">
                    <w:rPr>
                      <w:rFonts w:ascii="Arial" w:hAnsi="Arial"/>
                      <w:sz w:val="20"/>
                      <w:szCs w:val="20"/>
                    </w:rPr>
                    <w:t>Cunnion</w:t>
                  </w:r>
                  <w:proofErr w:type="spellEnd"/>
                  <w:r w:rsidRPr="009A22FE">
                    <w:rPr>
                      <w:rFonts w:ascii="Arial" w:hAnsi="Arial"/>
                      <w:sz w:val="20"/>
                      <w:szCs w:val="20"/>
                    </w:rPr>
                    <w:t xml:space="preserve"> RE, </w:t>
                  </w:r>
                  <w:proofErr w:type="spellStart"/>
                  <w:r w:rsidRPr="009A22FE">
                    <w:rPr>
                      <w:rFonts w:ascii="Arial" w:hAnsi="Arial"/>
                      <w:sz w:val="20"/>
                      <w:szCs w:val="20"/>
                    </w:rPr>
                    <w:t>Suffredini</w:t>
                  </w:r>
                  <w:proofErr w:type="spellEnd"/>
                  <w:r w:rsidRPr="009A22FE">
                    <w:rPr>
                      <w:rFonts w:ascii="Arial" w:hAnsi="Arial"/>
                      <w:sz w:val="20"/>
                      <w:szCs w:val="20"/>
                    </w:rPr>
                    <w:t xml:space="preserve"> AF.</w:t>
                  </w:r>
                </w:p>
                <w:p w14:paraId="74E1693A" w14:textId="77777777" w:rsidR="009A22FE" w:rsidRPr="009A22FE" w:rsidRDefault="009A22FE" w:rsidP="009A22FE">
                  <w:pPr>
                    <w:rPr>
                      <w:rFonts w:ascii="Arial" w:hAnsi="Arial"/>
                    </w:rPr>
                  </w:pPr>
                  <w:proofErr w:type="spellStart"/>
                  <w:r w:rsidRPr="009A22FE">
                    <w:rPr>
                      <w:rFonts w:ascii="Arial" w:hAnsi="Arial"/>
                      <w:sz w:val="20"/>
                      <w:szCs w:val="20"/>
                    </w:rPr>
                    <w:t>Sourc</w:t>
                  </w:r>
                  <w:proofErr w:type="spellEnd"/>
                  <w:r w:rsidRPr="009A22FE">
                    <w:rPr>
                      <w:rFonts w:ascii="Arial" w:hAnsi="Arial"/>
                      <w:sz w:val="20"/>
                      <w:szCs w:val="20"/>
                    </w:rPr>
                    <w:t>: Critical Care Medicine Department, National Institutes of Health, Bethesda, Maryland 20892.</w:t>
                  </w:r>
                </w:p>
                <w:p w14:paraId="068ECA83" w14:textId="77777777" w:rsidR="009A22FE" w:rsidRPr="009A22FE" w:rsidRDefault="009A22FE" w:rsidP="009A22FE">
                  <w:pPr>
                    <w:rPr>
                      <w:rFonts w:ascii="Arial" w:hAnsi="Arial"/>
                    </w:rPr>
                  </w:pPr>
                  <w:r w:rsidRPr="009A22FE">
                    <w:rPr>
                      <w:rFonts w:ascii="Arial" w:hAnsi="Arial"/>
                      <w:sz w:val="20"/>
                      <w:szCs w:val="20"/>
                    </w:rPr>
                    <w:t xml:space="preserve">After volume loading, the left ventricular ejection fraction and left ventricular end-diastolic and end-systolic volume indexes did not differ among the groups. The </w:t>
                  </w:r>
                  <w:proofErr w:type="spellStart"/>
                  <w:r w:rsidRPr="009A22FE">
                    <w:rPr>
                      <w:rFonts w:ascii="Arial" w:hAnsi="Arial"/>
                      <w:sz w:val="20"/>
                      <w:szCs w:val="20"/>
                    </w:rPr>
                    <w:t>hyperdynamic</w:t>
                  </w:r>
                  <w:proofErr w:type="spellEnd"/>
                  <w:r w:rsidRPr="009A22FE">
                    <w:rPr>
                      <w:rFonts w:ascii="Arial" w:hAnsi="Arial"/>
                      <w:sz w:val="20"/>
                      <w:szCs w:val="20"/>
                    </w:rPr>
                    <w:t xml:space="preserve"> cardiovascular response to endotoxin in humans occurs in the absence of fever and is not significantly ameliorated by oral cyclooxygenase or </w:t>
                  </w:r>
                  <w:proofErr w:type="spellStart"/>
                  <w:r w:rsidRPr="009A22FE">
                    <w:rPr>
                      <w:rFonts w:ascii="Arial" w:hAnsi="Arial"/>
                      <w:sz w:val="20"/>
                      <w:szCs w:val="20"/>
                    </w:rPr>
                    <w:t>phosphodiesterase</w:t>
                  </w:r>
                  <w:proofErr w:type="spellEnd"/>
                  <w:r w:rsidRPr="009A22FE">
                    <w:rPr>
                      <w:rFonts w:ascii="Arial" w:hAnsi="Arial"/>
                      <w:sz w:val="20"/>
                      <w:szCs w:val="20"/>
                    </w:rPr>
                    <w:t xml:space="preserve"> inhibition.</w:t>
                  </w:r>
                </w:p>
                <w:p w14:paraId="2EFBC18F" w14:textId="77777777" w:rsidR="009A22FE" w:rsidRPr="009A22FE" w:rsidRDefault="009A22FE" w:rsidP="009A22FE">
                  <w:pPr>
                    <w:rPr>
                      <w:rFonts w:ascii="Arial" w:hAnsi="Arial"/>
                    </w:rPr>
                  </w:pPr>
                  <w:r w:rsidRPr="009A22FE">
                    <w:rPr>
                      <w:rFonts w:ascii="Arial" w:hAnsi="Arial"/>
                      <w:sz w:val="20"/>
                      <w:szCs w:val="20"/>
                    </w:rPr>
                    <w:t> </w:t>
                  </w:r>
                </w:p>
                <w:p w14:paraId="0B3D46BF" w14:textId="77777777" w:rsidR="009A22FE" w:rsidRPr="009A22FE" w:rsidRDefault="009A22FE" w:rsidP="009A22FE">
                  <w:pPr>
                    <w:rPr>
                      <w:rFonts w:ascii="Arial" w:hAnsi="Arial"/>
                    </w:rPr>
                  </w:pPr>
                  <w:r w:rsidRPr="009A22FE">
                    <w:rPr>
                      <w:rFonts w:ascii="Arial" w:hAnsi="Arial"/>
                      <w:sz w:val="20"/>
                      <w:szCs w:val="20"/>
                    </w:rPr>
                    <w:t xml:space="preserve">11) </w:t>
                  </w:r>
                  <w:proofErr w:type="spellStart"/>
                  <w:r w:rsidRPr="009A22FE">
                    <w:rPr>
                      <w:rFonts w:ascii="Arial" w:hAnsi="Arial"/>
                      <w:sz w:val="20"/>
                      <w:szCs w:val="20"/>
                    </w:rPr>
                    <w:t>Circ</w:t>
                  </w:r>
                  <w:proofErr w:type="spellEnd"/>
                  <w:r w:rsidRPr="009A22FE">
                    <w:rPr>
                      <w:rFonts w:ascii="Arial" w:hAnsi="Arial"/>
                      <w:sz w:val="20"/>
                      <w:szCs w:val="20"/>
                    </w:rPr>
                    <w:t xml:space="preserve"> Shock. 1991 Sep</w:t>
                  </w:r>
                  <w:proofErr w:type="gramStart"/>
                  <w:r w:rsidRPr="009A22FE">
                    <w:rPr>
                      <w:rFonts w:ascii="Arial" w:hAnsi="Arial"/>
                      <w:sz w:val="20"/>
                      <w:szCs w:val="20"/>
                    </w:rPr>
                    <w:t>;35</w:t>
                  </w:r>
                  <w:proofErr w:type="gramEnd"/>
                  <w:r w:rsidRPr="009A22FE">
                    <w:rPr>
                      <w:rFonts w:ascii="Arial" w:hAnsi="Arial"/>
                      <w:sz w:val="20"/>
                      <w:szCs w:val="20"/>
                    </w:rPr>
                    <w:t>(1):31-6.</w:t>
                  </w:r>
                </w:p>
                <w:p w14:paraId="48CFBEEA" w14:textId="77777777" w:rsidR="009A22FE" w:rsidRPr="009A22FE" w:rsidRDefault="009A22FE" w:rsidP="009A22FE">
                  <w:pPr>
                    <w:rPr>
                      <w:rFonts w:ascii="Arial" w:hAnsi="Arial"/>
                    </w:rPr>
                  </w:pPr>
                  <w:r w:rsidRPr="009A22FE">
                    <w:rPr>
                      <w:rFonts w:ascii="Arial" w:hAnsi="Arial"/>
                      <w:sz w:val="20"/>
                      <w:szCs w:val="20"/>
                    </w:rPr>
                    <w:t xml:space="preserve">Cardiac function in an ovine model of </w:t>
                  </w:r>
                  <w:proofErr w:type="spellStart"/>
                  <w:r w:rsidRPr="009A22FE">
                    <w:rPr>
                      <w:rFonts w:ascii="Arial" w:hAnsi="Arial"/>
                      <w:sz w:val="20"/>
                      <w:szCs w:val="20"/>
                    </w:rPr>
                    <w:t>endotoxemia</w:t>
                  </w:r>
                  <w:proofErr w:type="spellEnd"/>
                  <w:r w:rsidRPr="009A22FE">
                    <w:rPr>
                      <w:rFonts w:ascii="Arial" w:hAnsi="Arial"/>
                      <w:sz w:val="20"/>
                      <w:szCs w:val="20"/>
                    </w:rPr>
                    <w:t>.</w:t>
                  </w:r>
                </w:p>
                <w:p w14:paraId="64DBF351" w14:textId="77777777" w:rsidR="009A22FE" w:rsidRPr="009A22FE" w:rsidRDefault="009A22FE" w:rsidP="009A22FE">
                  <w:pPr>
                    <w:rPr>
                      <w:rFonts w:ascii="Arial" w:hAnsi="Arial"/>
                    </w:rPr>
                  </w:pPr>
                  <w:proofErr w:type="spellStart"/>
                  <w:r w:rsidRPr="009A22FE">
                    <w:rPr>
                      <w:rFonts w:ascii="Arial" w:hAnsi="Arial"/>
                      <w:sz w:val="20"/>
                      <w:szCs w:val="20"/>
                    </w:rPr>
                    <w:t>Redl</w:t>
                  </w:r>
                  <w:proofErr w:type="spellEnd"/>
                  <w:r w:rsidRPr="009A22FE">
                    <w:rPr>
                      <w:rFonts w:ascii="Arial" w:hAnsi="Arial"/>
                      <w:sz w:val="20"/>
                      <w:szCs w:val="20"/>
                    </w:rPr>
                    <w:t xml:space="preserve"> G, </w:t>
                  </w:r>
                  <w:proofErr w:type="spellStart"/>
                  <w:r w:rsidRPr="009A22FE">
                    <w:rPr>
                      <w:rFonts w:ascii="Arial" w:hAnsi="Arial"/>
                      <w:sz w:val="20"/>
                      <w:szCs w:val="20"/>
                    </w:rPr>
                    <w:t>Newald</w:t>
                  </w:r>
                  <w:proofErr w:type="spellEnd"/>
                  <w:r w:rsidRPr="009A22FE">
                    <w:rPr>
                      <w:rFonts w:ascii="Arial" w:hAnsi="Arial"/>
                      <w:sz w:val="20"/>
                      <w:szCs w:val="20"/>
                    </w:rPr>
                    <w:t xml:space="preserve"> J, </w:t>
                  </w:r>
                  <w:proofErr w:type="spellStart"/>
                  <w:r w:rsidRPr="009A22FE">
                    <w:rPr>
                      <w:rFonts w:ascii="Arial" w:hAnsi="Arial"/>
                      <w:sz w:val="20"/>
                      <w:szCs w:val="20"/>
                    </w:rPr>
                    <w:t>Schlag</w:t>
                  </w:r>
                  <w:proofErr w:type="spellEnd"/>
                  <w:r w:rsidRPr="009A22FE">
                    <w:rPr>
                      <w:rFonts w:ascii="Arial" w:hAnsi="Arial"/>
                      <w:sz w:val="20"/>
                      <w:szCs w:val="20"/>
                    </w:rPr>
                    <w:t xml:space="preserve"> G, </w:t>
                  </w:r>
                  <w:proofErr w:type="spellStart"/>
                  <w:r w:rsidRPr="009A22FE">
                    <w:rPr>
                      <w:rFonts w:ascii="Arial" w:hAnsi="Arial"/>
                      <w:sz w:val="20"/>
                      <w:szCs w:val="20"/>
                    </w:rPr>
                    <w:t>Traber</w:t>
                  </w:r>
                  <w:proofErr w:type="spellEnd"/>
                  <w:r w:rsidRPr="009A22FE">
                    <w:rPr>
                      <w:rFonts w:ascii="Arial" w:hAnsi="Arial"/>
                      <w:sz w:val="20"/>
                      <w:szCs w:val="20"/>
                    </w:rPr>
                    <w:t xml:space="preserve"> LD, </w:t>
                  </w:r>
                  <w:proofErr w:type="spellStart"/>
                  <w:r w:rsidRPr="009A22FE">
                    <w:rPr>
                      <w:rFonts w:ascii="Arial" w:hAnsi="Arial"/>
                      <w:sz w:val="20"/>
                      <w:szCs w:val="20"/>
                    </w:rPr>
                    <w:t>Traber</w:t>
                  </w:r>
                  <w:proofErr w:type="spellEnd"/>
                  <w:r w:rsidRPr="009A22FE">
                    <w:rPr>
                      <w:rFonts w:ascii="Arial" w:hAnsi="Arial"/>
                      <w:sz w:val="20"/>
                      <w:szCs w:val="20"/>
                    </w:rPr>
                    <w:t xml:space="preserve"> DL.</w:t>
                  </w:r>
                </w:p>
                <w:p w14:paraId="6512623C" w14:textId="77777777" w:rsidR="009A22FE" w:rsidRPr="009A22FE" w:rsidRDefault="009A22FE" w:rsidP="009A22FE">
                  <w:pPr>
                    <w:rPr>
                      <w:rFonts w:ascii="Arial" w:hAnsi="Arial"/>
                    </w:rPr>
                  </w:pPr>
                  <w:r w:rsidRPr="009A22FE">
                    <w:rPr>
                      <w:rFonts w:ascii="Arial" w:hAnsi="Arial"/>
                      <w:sz w:val="20"/>
                      <w:szCs w:val="20"/>
                    </w:rPr>
                    <w:t>Source Department of Anesthesiology, University of Texas Medical Branch, Galveston.</w:t>
                  </w:r>
                </w:p>
                <w:p w14:paraId="0D4F82A6" w14:textId="77777777" w:rsidR="009A22FE" w:rsidRPr="009A22FE" w:rsidRDefault="009A22FE" w:rsidP="009A22FE">
                  <w:pPr>
                    <w:rPr>
                      <w:rFonts w:ascii="Arial" w:hAnsi="Arial"/>
                    </w:rPr>
                  </w:pPr>
                  <w:r w:rsidRPr="009A22FE">
                    <w:rPr>
                      <w:rFonts w:ascii="Arial" w:hAnsi="Arial"/>
                      <w:sz w:val="20"/>
                      <w:szCs w:val="20"/>
                    </w:rPr>
                    <w:t xml:space="preserve">Eight hours post LPS a </w:t>
                  </w:r>
                  <w:proofErr w:type="spellStart"/>
                  <w:r w:rsidRPr="009A22FE">
                    <w:rPr>
                      <w:rFonts w:ascii="Arial" w:hAnsi="Arial"/>
                      <w:sz w:val="20"/>
                      <w:szCs w:val="20"/>
                    </w:rPr>
                    <w:t>hyperdynamic</w:t>
                  </w:r>
                  <w:proofErr w:type="spellEnd"/>
                  <w:r w:rsidRPr="009A22FE">
                    <w:rPr>
                      <w:rFonts w:ascii="Arial" w:hAnsi="Arial"/>
                      <w:sz w:val="20"/>
                      <w:szCs w:val="20"/>
                    </w:rPr>
                    <w:t xml:space="preserve"> phase (phase III) was distinguished, with a high cardiac output and a low systemic vascular resistance. During this time there was evidence of probable reduced myocardial contractility.</w:t>
                  </w:r>
                </w:p>
                <w:p w14:paraId="3E53CE88" w14:textId="77777777" w:rsidR="009A22FE" w:rsidRPr="009A22FE" w:rsidRDefault="009A22FE" w:rsidP="009A22FE">
                  <w:pPr>
                    <w:rPr>
                      <w:rFonts w:ascii="Arial" w:hAnsi="Arial"/>
                    </w:rPr>
                  </w:pPr>
                  <w:r w:rsidRPr="009A22FE">
                    <w:rPr>
                      <w:rFonts w:ascii="Arial" w:hAnsi="Arial"/>
                      <w:sz w:val="20"/>
                      <w:szCs w:val="20"/>
                    </w:rPr>
                    <w:lastRenderedPageBreak/>
                    <w:t> </w:t>
                  </w:r>
                </w:p>
                <w:p w14:paraId="30270209" w14:textId="77777777" w:rsidR="009A22FE" w:rsidRPr="009A22FE" w:rsidRDefault="009A22FE" w:rsidP="009A22FE">
                  <w:pPr>
                    <w:rPr>
                      <w:rFonts w:ascii="Arial" w:hAnsi="Arial"/>
                    </w:rPr>
                  </w:pPr>
                  <w:r w:rsidRPr="009A22FE">
                    <w:rPr>
                      <w:rFonts w:ascii="Arial" w:hAnsi="Arial"/>
                      <w:sz w:val="20"/>
                      <w:szCs w:val="20"/>
                    </w:rPr>
                    <w:t>12</w:t>
                  </w:r>
                  <w:proofErr w:type="gramStart"/>
                  <w:r w:rsidRPr="009A22FE">
                    <w:rPr>
                      <w:rFonts w:ascii="Arial" w:hAnsi="Arial"/>
                      <w:sz w:val="20"/>
                      <w:szCs w:val="20"/>
                    </w:rPr>
                    <w:t>)  Am</w:t>
                  </w:r>
                  <w:proofErr w:type="gramEnd"/>
                  <w:r w:rsidRPr="009A22FE">
                    <w:rPr>
                      <w:rFonts w:ascii="Arial" w:hAnsi="Arial"/>
                      <w:sz w:val="20"/>
                      <w:szCs w:val="20"/>
                    </w:rPr>
                    <w:t xml:space="preserve"> J Physiol. 1991 May;260(5 </w:t>
                  </w:r>
                  <w:proofErr w:type="spellStart"/>
                  <w:r w:rsidRPr="009A22FE">
                    <w:rPr>
                      <w:rFonts w:ascii="Arial" w:hAnsi="Arial"/>
                      <w:sz w:val="20"/>
                      <w:szCs w:val="20"/>
                    </w:rPr>
                    <w:t>Pt</w:t>
                  </w:r>
                  <w:proofErr w:type="spellEnd"/>
                  <w:r w:rsidRPr="009A22FE">
                    <w:rPr>
                      <w:rFonts w:ascii="Arial" w:hAnsi="Arial"/>
                      <w:sz w:val="20"/>
                      <w:szCs w:val="20"/>
                    </w:rPr>
                    <w:t xml:space="preserve"> 2):H1474-81.</w:t>
                  </w:r>
                </w:p>
                <w:p w14:paraId="6385E9CF" w14:textId="77777777" w:rsidR="009A22FE" w:rsidRPr="009A22FE" w:rsidRDefault="009A22FE" w:rsidP="009A22FE">
                  <w:pPr>
                    <w:rPr>
                      <w:rFonts w:ascii="Arial" w:hAnsi="Arial"/>
                    </w:rPr>
                  </w:pPr>
                  <w:r w:rsidRPr="009A22FE">
                    <w:rPr>
                      <w:rFonts w:ascii="Arial" w:hAnsi="Arial"/>
                      <w:sz w:val="20"/>
                      <w:szCs w:val="20"/>
                    </w:rPr>
                    <w:t>Cardiac dysfunction after acute endotoxin administration in conscious sheep.</w:t>
                  </w:r>
                </w:p>
                <w:p w14:paraId="2367A289" w14:textId="77777777" w:rsidR="009A22FE" w:rsidRPr="009A22FE" w:rsidRDefault="009A22FE" w:rsidP="009A22FE">
                  <w:pPr>
                    <w:rPr>
                      <w:rFonts w:ascii="Arial" w:hAnsi="Arial"/>
                    </w:rPr>
                  </w:pPr>
                  <w:proofErr w:type="spellStart"/>
                  <w:r w:rsidRPr="009A22FE">
                    <w:rPr>
                      <w:rFonts w:ascii="Arial" w:hAnsi="Arial"/>
                      <w:sz w:val="20"/>
                      <w:szCs w:val="20"/>
                    </w:rPr>
                    <w:t>Sugi</w:t>
                  </w:r>
                  <w:proofErr w:type="spellEnd"/>
                  <w:r w:rsidRPr="009A22FE">
                    <w:rPr>
                      <w:rFonts w:ascii="Arial" w:hAnsi="Arial"/>
                      <w:sz w:val="20"/>
                      <w:szCs w:val="20"/>
                    </w:rPr>
                    <w:t xml:space="preserve"> K, </w:t>
                  </w:r>
                  <w:proofErr w:type="spellStart"/>
                  <w:r w:rsidRPr="009A22FE">
                    <w:rPr>
                      <w:rFonts w:ascii="Arial" w:hAnsi="Arial"/>
                      <w:sz w:val="20"/>
                      <w:szCs w:val="20"/>
                    </w:rPr>
                    <w:t>Newald</w:t>
                  </w:r>
                  <w:proofErr w:type="spellEnd"/>
                  <w:r w:rsidRPr="009A22FE">
                    <w:rPr>
                      <w:rFonts w:ascii="Arial" w:hAnsi="Arial"/>
                      <w:sz w:val="20"/>
                      <w:szCs w:val="20"/>
                    </w:rPr>
                    <w:t xml:space="preserve"> J, </w:t>
                  </w:r>
                  <w:proofErr w:type="spellStart"/>
                  <w:r w:rsidRPr="009A22FE">
                    <w:rPr>
                      <w:rFonts w:ascii="Arial" w:hAnsi="Arial"/>
                      <w:sz w:val="20"/>
                      <w:szCs w:val="20"/>
                    </w:rPr>
                    <w:t>Traber</w:t>
                  </w:r>
                  <w:proofErr w:type="spellEnd"/>
                  <w:r w:rsidRPr="009A22FE">
                    <w:rPr>
                      <w:rFonts w:ascii="Arial" w:hAnsi="Arial"/>
                      <w:sz w:val="20"/>
                      <w:szCs w:val="20"/>
                    </w:rPr>
                    <w:t xml:space="preserve"> LD, Maguire JP, Herndon DN, </w:t>
                  </w:r>
                  <w:proofErr w:type="spellStart"/>
                  <w:r w:rsidRPr="009A22FE">
                    <w:rPr>
                      <w:rFonts w:ascii="Arial" w:hAnsi="Arial"/>
                      <w:sz w:val="20"/>
                      <w:szCs w:val="20"/>
                    </w:rPr>
                    <w:t>Schlag</w:t>
                  </w:r>
                  <w:proofErr w:type="spellEnd"/>
                  <w:r w:rsidRPr="009A22FE">
                    <w:rPr>
                      <w:rFonts w:ascii="Arial" w:hAnsi="Arial"/>
                      <w:sz w:val="20"/>
                      <w:szCs w:val="20"/>
                    </w:rPr>
                    <w:t xml:space="preserve"> G, </w:t>
                  </w:r>
                  <w:proofErr w:type="spellStart"/>
                  <w:r w:rsidRPr="009A22FE">
                    <w:rPr>
                      <w:rFonts w:ascii="Arial" w:hAnsi="Arial"/>
                      <w:sz w:val="20"/>
                      <w:szCs w:val="20"/>
                    </w:rPr>
                    <w:t>Traber</w:t>
                  </w:r>
                  <w:proofErr w:type="spellEnd"/>
                  <w:r w:rsidRPr="009A22FE">
                    <w:rPr>
                      <w:rFonts w:ascii="Arial" w:hAnsi="Arial"/>
                      <w:sz w:val="20"/>
                      <w:szCs w:val="20"/>
                    </w:rPr>
                    <w:t xml:space="preserve"> DL.</w:t>
                  </w:r>
                </w:p>
                <w:p w14:paraId="59D330AB" w14:textId="77777777" w:rsidR="009A22FE" w:rsidRPr="009A22FE" w:rsidRDefault="009A22FE" w:rsidP="009A22FE">
                  <w:pPr>
                    <w:rPr>
                      <w:rFonts w:ascii="Arial" w:hAnsi="Arial"/>
                    </w:rPr>
                  </w:pPr>
                  <w:r w:rsidRPr="009A22FE">
                    <w:rPr>
                      <w:rFonts w:ascii="Arial" w:hAnsi="Arial"/>
                      <w:sz w:val="20"/>
                      <w:szCs w:val="20"/>
                    </w:rPr>
                    <w:t>Source: Department of Anesthesiology and Physiology, University of Texas Medical Branch, Galveston.</w:t>
                  </w:r>
                </w:p>
                <w:p w14:paraId="15FEF43A" w14:textId="77777777" w:rsidR="009A22FE" w:rsidRPr="009A22FE" w:rsidRDefault="009A22FE" w:rsidP="009A22FE">
                  <w:pPr>
                    <w:rPr>
                      <w:rFonts w:ascii="Arial" w:hAnsi="Arial"/>
                    </w:rPr>
                  </w:pPr>
                  <w:r w:rsidRPr="009A22FE">
                    <w:rPr>
                      <w:rFonts w:ascii="Arial" w:hAnsi="Arial"/>
                      <w:sz w:val="20"/>
                      <w:szCs w:val="20"/>
                    </w:rPr>
                    <w:t>Other indexes of the LV contractility (maximum pressure development and ejection fraction) were also reduced. There was a simultaneous increase in the LV end-systolic and diastolic volumes. These findings confirm the hypothesis that there is a myocardial depression during LPS in the ovine model</w:t>
                  </w:r>
                </w:p>
                <w:p w14:paraId="70EC2252" w14:textId="77777777" w:rsidR="009A22FE" w:rsidRPr="009A22FE" w:rsidRDefault="009A22FE" w:rsidP="009A22FE">
                  <w:pPr>
                    <w:rPr>
                      <w:rFonts w:ascii="Arial" w:hAnsi="Arial"/>
                    </w:rPr>
                  </w:pPr>
                  <w:r w:rsidRPr="009A22FE">
                    <w:rPr>
                      <w:rFonts w:ascii="Arial" w:hAnsi="Arial"/>
                      <w:sz w:val="20"/>
                      <w:szCs w:val="20"/>
                    </w:rPr>
                    <w:t> </w:t>
                  </w:r>
                </w:p>
                <w:p w14:paraId="2DED880B" w14:textId="77777777" w:rsidR="009A22FE" w:rsidRPr="009A22FE" w:rsidRDefault="009A22FE" w:rsidP="009A22FE">
                  <w:pPr>
                    <w:rPr>
                      <w:rFonts w:ascii="Arial" w:hAnsi="Arial"/>
                    </w:rPr>
                  </w:pPr>
                  <w:r w:rsidRPr="009A22FE">
                    <w:rPr>
                      <w:rFonts w:ascii="Arial" w:hAnsi="Arial"/>
                      <w:sz w:val="20"/>
                      <w:szCs w:val="20"/>
                    </w:rPr>
                    <w:t>13</w:t>
                  </w:r>
                  <w:proofErr w:type="gramStart"/>
                  <w:r w:rsidRPr="009A22FE">
                    <w:rPr>
                      <w:rFonts w:ascii="Arial" w:hAnsi="Arial"/>
                      <w:sz w:val="20"/>
                      <w:szCs w:val="20"/>
                    </w:rPr>
                    <w:t xml:space="preserve">)  </w:t>
                  </w:r>
                  <w:proofErr w:type="spellStart"/>
                  <w:r w:rsidRPr="009A22FE">
                    <w:rPr>
                      <w:rFonts w:ascii="Arial" w:hAnsi="Arial"/>
                      <w:sz w:val="20"/>
                      <w:szCs w:val="20"/>
                    </w:rPr>
                    <w:t>Int</w:t>
                  </w:r>
                  <w:proofErr w:type="spellEnd"/>
                  <w:proofErr w:type="gramEnd"/>
                  <w:r w:rsidRPr="009A22FE">
                    <w:rPr>
                      <w:rFonts w:ascii="Arial" w:hAnsi="Arial"/>
                      <w:sz w:val="20"/>
                      <w:szCs w:val="20"/>
                    </w:rPr>
                    <w:t xml:space="preserve"> J Rad </w:t>
                  </w:r>
                  <w:proofErr w:type="spellStart"/>
                  <w:r w:rsidRPr="009A22FE">
                    <w:rPr>
                      <w:rFonts w:ascii="Arial" w:hAnsi="Arial"/>
                      <w:sz w:val="20"/>
                      <w:szCs w:val="20"/>
                    </w:rPr>
                    <w:t>Appl</w:t>
                  </w:r>
                  <w:proofErr w:type="spellEnd"/>
                  <w:r w:rsidRPr="009A22FE">
                    <w:rPr>
                      <w:rFonts w:ascii="Arial" w:hAnsi="Arial"/>
                      <w:sz w:val="20"/>
                      <w:szCs w:val="20"/>
                    </w:rPr>
                    <w:t xml:space="preserve"> </w:t>
                  </w:r>
                  <w:proofErr w:type="spellStart"/>
                  <w:r w:rsidRPr="009A22FE">
                    <w:rPr>
                      <w:rFonts w:ascii="Arial" w:hAnsi="Arial"/>
                      <w:sz w:val="20"/>
                      <w:szCs w:val="20"/>
                    </w:rPr>
                    <w:t>Instrum</w:t>
                  </w:r>
                  <w:proofErr w:type="spellEnd"/>
                  <w:r w:rsidRPr="009A22FE">
                    <w:rPr>
                      <w:rFonts w:ascii="Arial" w:hAnsi="Arial"/>
                      <w:sz w:val="20"/>
                      <w:szCs w:val="20"/>
                    </w:rPr>
                    <w:t xml:space="preserve"> B. 1989;16(7):705-7.</w:t>
                  </w:r>
                </w:p>
                <w:p w14:paraId="0C88E956" w14:textId="77777777" w:rsidR="009A22FE" w:rsidRPr="009A22FE" w:rsidRDefault="009A22FE" w:rsidP="009A22FE">
                  <w:pPr>
                    <w:rPr>
                      <w:rFonts w:ascii="Arial" w:hAnsi="Arial"/>
                    </w:rPr>
                  </w:pPr>
                  <w:r w:rsidRPr="009A22FE">
                    <w:rPr>
                      <w:rFonts w:ascii="Arial" w:hAnsi="Arial"/>
                      <w:sz w:val="20"/>
                      <w:szCs w:val="20"/>
                    </w:rPr>
                    <w:t>Nuclear medicine studies of aging--IX. Resting left ventricular ejection fraction-diastolic area relationship in the "oldest old".</w:t>
                  </w:r>
                </w:p>
                <w:p w14:paraId="7B6C4BD3" w14:textId="77777777" w:rsidR="009A22FE" w:rsidRPr="009A22FE" w:rsidRDefault="009A22FE" w:rsidP="009A22FE">
                  <w:pPr>
                    <w:rPr>
                      <w:rFonts w:ascii="Arial" w:hAnsi="Arial"/>
                    </w:rPr>
                  </w:pPr>
                  <w:r w:rsidRPr="009A22FE">
                    <w:rPr>
                      <w:rFonts w:ascii="Arial" w:hAnsi="Arial"/>
                      <w:sz w:val="20"/>
                      <w:szCs w:val="20"/>
                    </w:rPr>
                    <w:t xml:space="preserve">Spencer RP, Haddon MJ, Rosenberg RJ, </w:t>
                  </w:r>
                  <w:proofErr w:type="spellStart"/>
                  <w:r w:rsidRPr="009A22FE">
                    <w:rPr>
                      <w:rFonts w:ascii="Arial" w:hAnsi="Arial"/>
                      <w:sz w:val="20"/>
                      <w:szCs w:val="20"/>
                    </w:rPr>
                    <w:t>Dey</w:t>
                  </w:r>
                  <w:proofErr w:type="spellEnd"/>
                  <w:r w:rsidRPr="009A22FE">
                    <w:rPr>
                      <w:rFonts w:ascii="Arial" w:hAnsi="Arial"/>
                      <w:sz w:val="20"/>
                      <w:szCs w:val="20"/>
                    </w:rPr>
                    <w:t xml:space="preserve"> HM, </w:t>
                  </w:r>
                  <w:proofErr w:type="spellStart"/>
                  <w:r w:rsidRPr="009A22FE">
                    <w:rPr>
                      <w:rFonts w:ascii="Arial" w:hAnsi="Arial"/>
                      <w:sz w:val="20"/>
                      <w:szCs w:val="20"/>
                    </w:rPr>
                    <w:t>Sziklas</w:t>
                  </w:r>
                  <w:proofErr w:type="spellEnd"/>
                  <w:r w:rsidRPr="009A22FE">
                    <w:rPr>
                      <w:rFonts w:ascii="Arial" w:hAnsi="Arial"/>
                      <w:sz w:val="20"/>
                      <w:szCs w:val="20"/>
                    </w:rPr>
                    <w:t xml:space="preserve"> JJ.</w:t>
                  </w:r>
                </w:p>
                <w:p w14:paraId="04A5D7B7" w14:textId="77777777" w:rsidR="009A22FE" w:rsidRPr="009A22FE" w:rsidRDefault="009A22FE" w:rsidP="009A22FE">
                  <w:pPr>
                    <w:rPr>
                      <w:rFonts w:ascii="Arial" w:hAnsi="Arial"/>
                    </w:rPr>
                  </w:pPr>
                  <w:r w:rsidRPr="009A22FE">
                    <w:rPr>
                      <w:rFonts w:ascii="Arial" w:hAnsi="Arial"/>
                      <w:sz w:val="20"/>
                      <w:szCs w:val="20"/>
                    </w:rPr>
                    <w:t>Source Department of Nuclear Medicine, University of Connecticut Health Center, Farmington 06032.</w:t>
                  </w:r>
                </w:p>
                <w:p w14:paraId="695136E8" w14:textId="77777777" w:rsidR="009A22FE" w:rsidRPr="009A22FE" w:rsidRDefault="009A22FE" w:rsidP="009A22FE">
                  <w:pPr>
                    <w:rPr>
                      <w:rFonts w:ascii="Arial" w:hAnsi="Arial"/>
                    </w:rPr>
                  </w:pPr>
                  <w:r w:rsidRPr="009A22FE">
                    <w:rPr>
                      <w:rFonts w:ascii="Arial" w:hAnsi="Arial"/>
                      <w:sz w:val="20"/>
                      <w:szCs w:val="20"/>
                    </w:rPr>
                    <w:t>We retrospectively investigated the relationship between left ventricular ejection fraction (EF) and end diastolic cross sectional area (DCS), by means of gated cardiac blood pool studies, in 62 individuals (68 studies) who were of age 85 y or older. In these "oldest old", a plot of log ejection fraction as a function of log cross sectional area revealed good correlation (r = 0.66). The graph demonstrated the increase in heart size with a falling ejection fraction. Of the "oldest old", 38% had EF values at or above 55%. By comparison, in a group of 100 patients of ages 55-75 y, 32% had EF values of or above 55%. In the "oldest old" 13/68 (19%) had "</w:t>
                  </w:r>
                  <w:proofErr w:type="spellStart"/>
                  <w:r w:rsidRPr="009A22FE">
                    <w:rPr>
                      <w:rFonts w:ascii="Arial" w:hAnsi="Arial"/>
                      <w:sz w:val="20"/>
                      <w:szCs w:val="20"/>
                    </w:rPr>
                    <w:t>hyperdynamic</w:t>
                  </w:r>
                  <w:proofErr w:type="spellEnd"/>
                  <w:r w:rsidRPr="009A22FE">
                    <w:rPr>
                      <w:rFonts w:ascii="Arial" w:hAnsi="Arial"/>
                      <w:sz w:val="20"/>
                      <w:szCs w:val="20"/>
                    </w:rPr>
                    <w:t>" EF values over 65%; in the 55-75 y old group, this value was 16%. The log-log plot was divided into four quadrants by two lines (one at a DCS of 26 cm2 and the other at EF of 55%). Possible prognostic significance of each of these four categories will have to be determined by following the patients and sorting out the contributions of such factors as hypertension, coronary artery disease and medications.</w:t>
                  </w:r>
                </w:p>
                <w:p w14:paraId="6BB461A8" w14:textId="77777777" w:rsidR="009A22FE" w:rsidRPr="009A22FE" w:rsidRDefault="009A22FE" w:rsidP="009A22FE">
                  <w:pPr>
                    <w:rPr>
                      <w:rFonts w:ascii="Arial" w:hAnsi="Arial"/>
                    </w:rPr>
                  </w:pPr>
                  <w:r w:rsidRPr="009A22FE">
                    <w:rPr>
                      <w:rFonts w:ascii="Arial" w:hAnsi="Arial"/>
                      <w:sz w:val="20"/>
                      <w:szCs w:val="20"/>
                    </w:rPr>
                    <w:t> </w:t>
                  </w:r>
                </w:p>
                <w:p w14:paraId="02136225" w14:textId="77777777" w:rsidR="009A22FE" w:rsidRPr="009A22FE" w:rsidRDefault="009A22FE" w:rsidP="009A22FE">
                  <w:pPr>
                    <w:rPr>
                      <w:rFonts w:ascii="Arial" w:hAnsi="Arial"/>
                    </w:rPr>
                  </w:pPr>
                  <w:r w:rsidRPr="009A22FE">
                    <w:rPr>
                      <w:rFonts w:ascii="Arial" w:hAnsi="Arial"/>
                      <w:sz w:val="20"/>
                      <w:szCs w:val="20"/>
                    </w:rPr>
                    <w:t>14</w:t>
                  </w:r>
                  <w:proofErr w:type="gramStart"/>
                  <w:r w:rsidRPr="009A22FE">
                    <w:rPr>
                      <w:rFonts w:ascii="Arial" w:hAnsi="Arial"/>
                      <w:sz w:val="20"/>
                      <w:szCs w:val="20"/>
                    </w:rPr>
                    <w:t xml:space="preserve">)  </w:t>
                  </w:r>
                  <w:proofErr w:type="spellStart"/>
                  <w:r w:rsidRPr="009A22FE">
                    <w:rPr>
                      <w:rFonts w:ascii="Arial" w:hAnsi="Arial"/>
                      <w:sz w:val="20"/>
                      <w:szCs w:val="20"/>
                    </w:rPr>
                    <w:t>Cathet</w:t>
                  </w:r>
                  <w:proofErr w:type="spellEnd"/>
                  <w:proofErr w:type="gramEnd"/>
                  <w:r w:rsidRPr="009A22FE">
                    <w:rPr>
                      <w:rFonts w:ascii="Arial" w:hAnsi="Arial"/>
                      <w:sz w:val="20"/>
                      <w:szCs w:val="20"/>
                    </w:rPr>
                    <w:t xml:space="preserve"> </w:t>
                  </w:r>
                  <w:proofErr w:type="spellStart"/>
                  <w:r w:rsidRPr="009A22FE">
                    <w:rPr>
                      <w:rFonts w:ascii="Arial" w:hAnsi="Arial"/>
                      <w:sz w:val="20"/>
                      <w:szCs w:val="20"/>
                    </w:rPr>
                    <w:t>Cardiovasc</w:t>
                  </w:r>
                  <w:proofErr w:type="spellEnd"/>
                  <w:r w:rsidRPr="009A22FE">
                    <w:rPr>
                      <w:rFonts w:ascii="Arial" w:hAnsi="Arial"/>
                      <w:sz w:val="20"/>
                      <w:szCs w:val="20"/>
                    </w:rPr>
                    <w:t xml:space="preserve"> </w:t>
                  </w:r>
                  <w:proofErr w:type="spellStart"/>
                  <w:r w:rsidRPr="009A22FE">
                    <w:rPr>
                      <w:rFonts w:ascii="Arial" w:hAnsi="Arial"/>
                      <w:sz w:val="20"/>
                      <w:szCs w:val="20"/>
                    </w:rPr>
                    <w:t>Diagn</w:t>
                  </w:r>
                  <w:proofErr w:type="spellEnd"/>
                  <w:r w:rsidRPr="009A22FE">
                    <w:rPr>
                      <w:rFonts w:ascii="Arial" w:hAnsi="Arial"/>
                      <w:sz w:val="20"/>
                      <w:szCs w:val="20"/>
                    </w:rPr>
                    <w:t>. 1978</w:t>
                  </w:r>
                  <w:proofErr w:type="gramStart"/>
                  <w:r w:rsidRPr="009A22FE">
                    <w:rPr>
                      <w:rFonts w:ascii="Arial" w:hAnsi="Arial"/>
                      <w:sz w:val="20"/>
                      <w:szCs w:val="20"/>
                    </w:rPr>
                    <w:t>;4</w:t>
                  </w:r>
                  <w:proofErr w:type="gramEnd"/>
                  <w:r w:rsidRPr="009A22FE">
                    <w:rPr>
                      <w:rFonts w:ascii="Arial" w:hAnsi="Arial"/>
                      <w:sz w:val="20"/>
                      <w:szCs w:val="20"/>
                    </w:rPr>
                    <w:t>(3):249-63.</w:t>
                  </w:r>
                </w:p>
                <w:p w14:paraId="3CA8DF83" w14:textId="77777777" w:rsidR="009A22FE" w:rsidRPr="009A22FE" w:rsidRDefault="009A22FE" w:rsidP="009A22FE">
                  <w:pPr>
                    <w:rPr>
                      <w:rFonts w:ascii="Arial" w:hAnsi="Arial"/>
                    </w:rPr>
                  </w:pPr>
                  <w:r w:rsidRPr="009A22FE">
                    <w:rPr>
                      <w:rFonts w:ascii="Arial" w:hAnsi="Arial"/>
                      <w:sz w:val="20"/>
                      <w:szCs w:val="20"/>
                    </w:rPr>
                    <w:t xml:space="preserve">Elevated ejection fractions in patients with the </w:t>
                  </w:r>
                  <w:proofErr w:type="spellStart"/>
                  <w:r w:rsidRPr="009A22FE">
                    <w:rPr>
                      <w:rFonts w:ascii="Arial" w:hAnsi="Arial"/>
                      <w:sz w:val="20"/>
                      <w:szCs w:val="20"/>
                    </w:rPr>
                    <w:t>anginal</w:t>
                  </w:r>
                  <w:proofErr w:type="spellEnd"/>
                  <w:r w:rsidRPr="009A22FE">
                    <w:rPr>
                      <w:rFonts w:ascii="Arial" w:hAnsi="Arial"/>
                      <w:sz w:val="20"/>
                      <w:szCs w:val="20"/>
                    </w:rPr>
                    <w:t xml:space="preserve"> syndrome and normal coronary arteriograms.</w:t>
                  </w:r>
                </w:p>
                <w:p w14:paraId="359375AA" w14:textId="77777777" w:rsidR="009A22FE" w:rsidRPr="009A22FE" w:rsidRDefault="009A22FE" w:rsidP="009A22FE">
                  <w:pPr>
                    <w:rPr>
                      <w:rFonts w:ascii="Arial" w:hAnsi="Arial"/>
                    </w:rPr>
                  </w:pPr>
                  <w:proofErr w:type="spellStart"/>
                  <w:r w:rsidRPr="009A22FE">
                    <w:rPr>
                      <w:rFonts w:ascii="Arial" w:hAnsi="Arial"/>
                      <w:sz w:val="20"/>
                      <w:szCs w:val="20"/>
                    </w:rPr>
                    <w:t>Boden</w:t>
                  </w:r>
                  <w:proofErr w:type="spellEnd"/>
                  <w:r w:rsidRPr="009A22FE">
                    <w:rPr>
                      <w:rFonts w:ascii="Arial" w:hAnsi="Arial"/>
                      <w:sz w:val="20"/>
                      <w:szCs w:val="20"/>
                    </w:rPr>
                    <w:t xml:space="preserve"> WE, </w:t>
                  </w:r>
                  <w:proofErr w:type="spellStart"/>
                  <w:r w:rsidRPr="009A22FE">
                    <w:rPr>
                      <w:rFonts w:ascii="Arial" w:hAnsi="Arial"/>
                      <w:sz w:val="20"/>
                      <w:szCs w:val="20"/>
                    </w:rPr>
                    <w:t>Smulyan</w:t>
                  </w:r>
                  <w:proofErr w:type="spellEnd"/>
                  <w:r w:rsidRPr="009A22FE">
                    <w:rPr>
                      <w:rFonts w:ascii="Arial" w:hAnsi="Arial"/>
                      <w:sz w:val="20"/>
                      <w:szCs w:val="20"/>
                    </w:rPr>
                    <w:t xml:space="preserve"> H, Potts J, Johnson LW, Obeid AI, </w:t>
                  </w:r>
                  <w:proofErr w:type="spellStart"/>
                  <w:r w:rsidRPr="009A22FE">
                    <w:rPr>
                      <w:rFonts w:ascii="Arial" w:hAnsi="Arial"/>
                      <w:sz w:val="20"/>
                      <w:szCs w:val="20"/>
                    </w:rPr>
                    <w:t>Eich</w:t>
                  </w:r>
                  <w:proofErr w:type="spellEnd"/>
                  <w:r w:rsidRPr="009A22FE">
                    <w:rPr>
                      <w:rFonts w:ascii="Arial" w:hAnsi="Arial"/>
                      <w:sz w:val="20"/>
                      <w:szCs w:val="20"/>
                    </w:rPr>
                    <w:t xml:space="preserve"> RH.</w:t>
                  </w:r>
                </w:p>
                <w:p w14:paraId="7515D9C4" w14:textId="77777777" w:rsidR="009A22FE" w:rsidRPr="009A22FE" w:rsidRDefault="009A22FE" w:rsidP="009A22FE">
                  <w:pPr>
                    <w:rPr>
                      <w:rFonts w:ascii="Arial" w:hAnsi="Arial"/>
                    </w:rPr>
                  </w:pPr>
                  <w:r w:rsidRPr="009A22FE">
                    <w:rPr>
                      <w:rFonts w:ascii="Arial" w:hAnsi="Arial"/>
                      <w:sz w:val="20"/>
                      <w:szCs w:val="20"/>
                    </w:rPr>
                    <w:t xml:space="preserve">These elevated values for ejection fraction, and reduced measurements of ventricular volumes, indicate that some patients with chest pain and normal coronary arteriograms may have small hearts with </w:t>
                  </w:r>
                  <w:proofErr w:type="spellStart"/>
                  <w:r w:rsidRPr="009A22FE">
                    <w:rPr>
                      <w:rFonts w:ascii="Arial" w:hAnsi="Arial"/>
                      <w:sz w:val="20"/>
                      <w:szCs w:val="20"/>
                    </w:rPr>
                    <w:t>hyperdynamic</w:t>
                  </w:r>
                  <w:proofErr w:type="spellEnd"/>
                  <w:r w:rsidRPr="009A22FE">
                    <w:rPr>
                      <w:rFonts w:ascii="Arial" w:hAnsi="Arial"/>
                      <w:sz w:val="20"/>
                      <w:szCs w:val="20"/>
                    </w:rPr>
                    <w:t xml:space="preserve"> ventricular contraction. These findings suggest that </w:t>
                  </w:r>
                  <w:proofErr w:type="spellStart"/>
                  <w:r w:rsidRPr="009A22FE">
                    <w:rPr>
                      <w:rFonts w:ascii="Arial" w:hAnsi="Arial"/>
                      <w:sz w:val="20"/>
                      <w:szCs w:val="20"/>
                    </w:rPr>
                    <w:t>hyperdynamic</w:t>
                  </w:r>
                  <w:proofErr w:type="spellEnd"/>
                  <w:r w:rsidRPr="009A22FE">
                    <w:rPr>
                      <w:rFonts w:ascii="Arial" w:hAnsi="Arial"/>
                      <w:sz w:val="20"/>
                      <w:szCs w:val="20"/>
                    </w:rPr>
                    <w:t xml:space="preserve"> ventricular contraction may play a causative role in the development of transient, angina-like chest pain in these patients. The etiology of the proposed </w:t>
                  </w:r>
                  <w:proofErr w:type="spellStart"/>
                  <w:r w:rsidRPr="009A22FE">
                    <w:rPr>
                      <w:rFonts w:ascii="Arial" w:hAnsi="Arial"/>
                      <w:sz w:val="20"/>
                      <w:szCs w:val="20"/>
                    </w:rPr>
                    <w:t>hyperdynamic</w:t>
                  </w:r>
                  <w:proofErr w:type="spellEnd"/>
                  <w:r w:rsidRPr="009A22FE">
                    <w:rPr>
                      <w:rFonts w:ascii="Arial" w:hAnsi="Arial"/>
                      <w:sz w:val="20"/>
                      <w:szCs w:val="20"/>
                    </w:rPr>
                    <w:t xml:space="preserve"> ventricle is unknown, but it may be attributable to increased beta-sympathetic stimulation of the myocardium.</w:t>
                  </w:r>
                </w:p>
                <w:p w14:paraId="62501A54" w14:textId="77777777" w:rsidR="009A22FE" w:rsidRPr="009A22FE" w:rsidRDefault="009A22FE" w:rsidP="009A22FE">
                  <w:pPr>
                    <w:rPr>
                      <w:rFonts w:ascii="Arial" w:hAnsi="Arial"/>
                    </w:rPr>
                  </w:pPr>
                  <w:r w:rsidRPr="009A22FE">
                    <w:rPr>
                      <w:rFonts w:ascii="Arial" w:hAnsi="Arial"/>
                      <w:sz w:val="20"/>
                      <w:szCs w:val="20"/>
                    </w:rPr>
                    <w:t> </w:t>
                  </w:r>
                </w:p>
                <w:p w14:paraId="360EF889" w14:textId="77777777" w:rsidR="009A22FE" w:rsidRPr="009A22FE" w:rsidRDefault="009A22FE" w:rsidP="009A22FE">
                  <w:pPr>
                    <w:rPr>
                      <w:rFonts w:ascii="Arial" w:hAnsi="Arial"/>
                    </w:rPr>
                  </w:pPr>
                  <w:r w:rsidRPr="009A22FE">
                    <w:rPr>
                      <w:rFonts w:ascii="Arial" w:hAnsi="Arial"/>
                      <w:sz w:val="20"/>
                      <w:szCs w:val="20"/>
                    </w:rPr>
                    <w:t>--------------------</w:t>
                  </w:r>
                </w:p>
                <w:p w14:paraId="77616872" w14:textId="77777777" w:rsidR="009A22FE" w:rsidRPr="009A22FE" w:rsidRDefault="009A22FE" w:rsidP="009A22FE">
                  <w:pPr>
                    <w:rPr>
                      <w:rFonts w:ascii="Arial" w:hAnsi="Arial"/>
                    </w:rPr>
                  </w:pPr>
                  <w:r w:rsidRPr="009A22FE">
                    <w:rPr>
                      <w:rFonts w:ascii="Arial" w:hAnsi="Arial"/>
                      <w:sz w:val="20"/>
                      <w:szCs w:val="20"/>
                    </w:rPr>
                    <w:t>SEARCHED  "</w:t>
                  </w:r>
                  <w:proofErr w:type="spellStart"/>
                  <w:r w:rsidRPr="009A22FE">
                    <w:rPr>
                      <w:rFonts w:ascii="Arial" w:hAnsi="Arial"/>
                      <w:sz w:val="20"/>
                      <w:szCs w:val="20"/>
                    </w:rPr>
                    <w:t>hyperdynamic</w:t>
                  </w:r>
                  <w:proofErr w:type="spellEnd"/>
                  <w:r w:rsidRPr="009A22FE">
                    <w:rPr>
                      <w:rFonts w:ascii="Arial" w:hAnsi="Arial"/>
                      <w:sz w:val="20"/>
                      <w:szCs w:val="20"/>
                    </w:rPr>
                    <w:t xml:space="preserve"> ventricle" on GOOGLE SCHOLAR  (x first 10 pages results)</w:t>
                  </w:r>
                </w:p>
                <w:p w14:paraId="6EF0E4F5" w14:textId="77777777" w:rsidR="009A22FE" w:rsidRPr="009A22FE" w:rsidRDefault="009A22FE" w:rsidP="009A22FE">
                  <w:pPr>
                    <w:rPr>
                      <w:rFonts w:ascii="Arial" w:hAnsi="Arial"/>
                    </w:rPr>
                  </w:pPr>
                  <w:r w:rsidRPr="009A22FE">
                    <w:rPr>
                      <w:rFonts w:ascii="Arial" w:hAnsi="Arial"/>
                      <w:sz w:val="20"/>
                      <w:szCs w:val="20"/>
                    </w:rPr>
                    <w:t> </w:t>
                  </w:r>
                </w:p>
                <w:p w14:paraId="2A8C7B79" w14:textId="77777777" w:rsidR="009A22FE" w:rsidRPr="009A22FE" w:rsidRDefault="009A22FE" w:rsidP="009A22FE">
                  <w:pPr>
                    <w:rPr>
                      <w:rFonts w:ascii="Arial" w:hAnsi="Arial"/>
                    </w:rPr>
                  </w:pPr>
                  <w:r w:rsidRPr="009A22FE">
                    <w:rPr>
                      <w:rFonts w:ascii="Arial" w:hAnsi="Arial"/>
                      <w:sz w:val="20"/>
                      <w:szCs w:val="20"/>
                    </w:rPr>
                    <w:t>21</w:t>
                  </w:r>
                  <w:proofErr w:type="gramStart"/>
                  <w:r w:rsidRPr="009A22FE">
                    <w:rPr>
                      <w:rFonts w:ascii="Arial" w:hAnsi="Arial"/>
                      <w:sz w:val="20"/>
                      <w:szCs w:val="20"/>
                    </w:rPr>
                    <w:t xml:space="preserve">)  </w:t>
                  </w:r>
                  <w:proofErr w:type="spellStart"/>
                  <w:r w:rsidRPr="009A22FE">
                    <w:rPr>
                      <w:rFonts w:ascii="Arial" w:hAnsi="Arial"/>
                      <w:sz w:val="20"/>
                      <w:szCs w:val="20"/>
                    </w:rPr>
                    <w:t>Transesophageal</w:t>
                  </w:r>
                  <w:proofErr w:type="spellEnd"/>
                  <w:proofErr w:type="gramEnd"/>
                  <w:r w:rsidRPr="009A22FE">
                    <w:rPr>
                      <w:rFonts w:ascii="Arial" w:hAnsi="Arial"/>
                      <w:sz w:val="20"/>
                      <w:szCs w:val="20"/>
                    </w:rPr>
                    <w:t xml:space="preserve"> </w:t>
                  </w:r>
                  <w:proofErr w:type="spellStart"/>
                  <w:r w:rsidRPr="009A22FE">
                    <w:rPr>
                      <w:rFonts w:ascii="Arial" w:hAnsi="Arial"/>
                      <w:sz w:val="20"/>
                      <w:szCs w:val="20"/>
                    </w:rPr>
                    <w:t>Echocardiographyin</w:t>
                  </w:r>
                  <w:proofErr w:type="spellEnd"/>
                  <w:r w:rsidRPr="009A22FE">
                    <w:rPr>
                      <w:rFonts w:ascii="Arial" w:hAnsi="Arial"/>
                      <w:sz w:val="20"/>
                      <w:szCs w:val="20"/>
                    </w:rPr>
                    <w:t xml:space="preserve"> the Intensive Care Unit: Impact on Diagnosis and Decision-Making</w:t>
                  </w:r>
                </w:p>
                <w:p w14:paraId="6A699D28" w14:textId="77777777" w:rsidR="009A22FE" w:rsidRPr="009A22FE" w:rsidRDefault="009A22FE" w:rsidP="009A22FE">
                  <w:pPr>
                    <w:rPr>
                      <w:rFonts w:ascii="Arial" w:hAnsi="Arial"/>
                    </w:rPr>
                  </w:pPr>
                  <w:r w:rsidRPr="009A22FE">
                    <w:rPr>
                      <w:rFonts w:ascii="Arial" w:hAnsi="Arial"/>
                      <w:sz w:val="20"/>
                      <w:szCs w:val="20"/>
                    </w:rPr>
                    <w:t>ADRIANCHFNZBRAUN</w:t>
                  </w:r>
                  <w:proofErr w:type="gramStart"/>
                  <w:r w:rsidRPr="009A22FE">
                    <w:rPr>
                      <w:rFonts w:ascii="Arial" w:hAnsi="Arial"/>
                      <w:sz w:val="20"/>
                      <w:szCs w:val="20"/>
                    </w:rPr>
                    <w:t>,M.D</w:t>
                  </w:r>
                  <w:proofErr w:type="gramEnd"/>
                  <w:r w:rsidRPr="009A22FE">
                    <w:rPr>
                      <w:rFonts w:ascii="Arial" w:hAnsi="Arial"/>
                      <w:sz w:val="20"/>
                      <w:szCs w:val="20"/>
                    </w:rPr>
                    <w:t xml:space="preserve">., FAUSTOJ.PLNTO,M.D., </w:t>
                  </w:r>
                  <w:proofErr w:type="spellStart"/>
                  <w:r w:rsidRPr="009A22FE">
                    <w:rPr>
                      <w:rFonts w:ascii="Arial" w:hAnsi="Arial"/>
                      <w:sz w:val="20"/>
                      <w:szCs w:val="20"/>
                    </w:rPr>
                    <w:t>INCELSACHiWTGER,M.D</w:t>
                  </w:r>
                  <w:proofErr w:type="spellEnd"/>
                  <w:r w:rsidRPr="009A22FE">
                    <w:rPr>
                      <w:rFonts w:ascii="Arial" w:hAnsi="Arial"/>
                      <w:sz w:val="20"/>
                      <w:szCs w:val="20"/>
                    </w:rPr>
                    <w:t>.</w:t>
                  </w:r>
                </w:p>
                <w:p w14:paraId="70BEFD51" w14:textId="77777777" w:rsidR="009A22FE" w:rsidRPr="009A22FE" w:rsidRDefault="009A22FE" w:rsidP="009A22FE">
                  <w:pPr>
                    <w:rPr>
                      <w:rFonts w:ascii="Arial" w:hAnsi="Arial"/>
                    </w:rPr>
                  </w:pPr>
                  <w:r w:rsidRPr="009A22FE">
                    <w:rPr>
                      <w:rFonts w:ascii="Arial" w:hAnsi="Arial"/>
                      <w:sz w:val="20"/>
                      <w:szCs w:val="20"/>
                    </w:rPr>
                    <w:t>Division of Cardiovascular Medicine, Stanford University School of Medicine, Stanford, California, USA</w:t>
                  </w:r>
                </w:p>
                <w:p w14:paraId="6A08FAF1" w14:textId="77777777" w:rsidR="009A22FE" w:rsidRPr="009A22FE" w:rsidRDefault="009A22FE" w:rsidP="009A22FE">
                  <w:pPr>
                    <w:rPr>
                      <w:rFonts w:ascii="Arial" w:hAnsi="Arial"/>
                    </w:rPr>
                  </w:pPr>
                  <w:proofErr w:type="spellStart"/>
                  <w:r w:rsidRPr="009A22FE">
                    <w:rPr>
                      <w:rFonts w:ascii="Arial" w:hAnsi="Arial"/>
                      <w:sz w:val="20"/>
                      <w:szCs w:val="20"/>
                    </w:rPr>
                    <w:t>Clin</w:t>
                  </w:r>
                  <w:proofErr w:type="spellEnd"/>
                  <w:r w:rsidRPr="009A22FE">
                    <w:rPr>
                      <w:rFonts w:ascii="Arial" w:hAnsi="Arial"/>
                      <w:sz w:val="20"/>
                      <w:szCs w:val="20"/>
                    </w:rPr>
                    <w:t xml:space="preserve">. Cardiology </w:t>
                  </w:r>
                  <w:proofErr w:type="gramStart"/>
                  <w:r w:rsidRPr="009A22FE">
                    <w:rPr>
                      <w:rFonts w:ascii="Arial" w:hAnsi="Arial"/>
                      <w:sz w:val="20"/>
                      <w:szCs w:val="20"/>
                    </w:rPr>
                    <w:t>17  438</w:t>
                  </w:r>
                  <w:proofErr w:type="gramEnd"/>
                  <w:r w:rsidRPr="009A22FE">
                    <w:rPr>
                      <w:rFonts w:ascii="Arial" w:hAnsi="Arial"/>
                      <w:sz w:val="20"/>
                      <w:szCs w:val="20"/>
                    </w:rPr>
                    <w:t>-444  (1994).</w:t>
                  </w:r>
                </w:p>
                <w:p w14:paraId="758FECC1" w14:textId="77777777" w:rsidR="009A22FE" w:rsidRPr="009A22FE" w:rsidRDefault="009A22FE" w:rsidP="009A22FE">
                  <w:pPr>
                    <w:rPr>
                      <w:rFonts w:ascii="Arial" w:hAnsi="Arial"/>
                    </w:rPr>
                  </w:pPr>
                  <w:proofErr w:type="spellStart"/>
                  <w:proofErr w:type="gramStart"/>
                  <w:r w:rsidRPr="009A22FE">
                    <w:rPr>
                      <w:rFonts w:ascii="Arial" w:hAnsi="Arial"/>
                      <w:sz w:val="20"/>
                      <w:szCs w:val="20"/>
                    </w:rPr>
                    <w:t>hyperdynamic</w:t>
                  </w:r>
                  <w:proofErr w:type="spellEnd"/>
                  <w:proofErr w:type="gramEnd"/>
                  <w:r w:rsidRPr="009A22FE">
                    <w:rPr>
                      <w:rFonts w:ascii="Arial" w:hAnsi="Arial"/>
                      <w:sz w:val="20"/>
                      <w:szCs w:val="20"/>
                    </w:rPr>
                    <w:t xml:space="preserve"> left ventricle was seen suggesting </w:t>
                  </w:r>
                  <w:proofErr w:type="spellStart"/>
                  <w:r w:rsidRPr="009A22FE">
                    <w:rPr>
                      <w:rFonts w:ascii="Arial" w:hAnsi="Arial"/>
                      <w:sz w:val="20"/>
                      <w:szCs w:val="20"/>
                    </w:rPr>
                    <w:t>hypovolemia</w:t>
                  </w:r>
                  <w:proofErr w:type="spellEnd"/>
                  <w:r w:rsidRPr="009A22FE">
                    <w:rPr>
                      <w:rFonts w:ascii="Arial" w:hAnsi="Arial"/>
                      <w:sz w:val="20"/>
                      <w:szCs w:val="20"/>
                    </w:rPr>
                    <w:t>.</w:t>
                  </w:r>
                </w:p>
                <w:p w14:paraId="2D7A95F6" w14:textId="77777777" w:rsidR="009A22FE" w:rsidRPr="009A22FE" w:rsidRDefault="009A22FE" w:rsidP="009A22FE">
                  <w:pPr>
                    <w:rPr>
                      <w:rFonts w:ascii="Arial" w:hAnsi="Arial"/>
                    </w:rPr>
                  </w:pPr>
                  <w:r w:rsidRPr="009A22FE">
                    <w:rPr>
                      <w:rFonts w:ascii="Arial" w:hAnsi="Arial"/>
                      <w:sz w:val="20"/>
                      <w:szCs w:val="20"/>
                    </w:rPr>
                    <w:t xml:space="preserve">However, in a patient with </w:t>
                  </w:r>
                  <w:proofErr w:type="spellStart"/>
                  <w:r w:rsidRPr="009A22FE">
                    <w:rPr>
                      <w:rFonts w:ascii="Arial" w:hAnsi="Arial"/>
                      <w:sz w:val="20"/>
                      <w:szCs w:val="20"/>
                    </w:rPr>
                    <w:t>hypotensionand</w:t>
                  </w:r>
                  <w:proofErr w:type="spellEnd"/>
                  <w:r w:rsidRPr="009A22FE">
                    <w:rPr>
                      <w:rFonts w:ascii="Arial" w:hAnsi="Arial"/>
                      <w:sz w:val="20"/>
                      <w:szCs w:val="20"/>
                    </w:rPr>
                    <w:t xml:space="preserve"> </w:t>
                  </w:r>
                  <w:proofErr w:type="spellStart"/>
                  <w:r w:rsidRPr="009A22FE">
                    <w:rPr>
                      <w:rFonts w:ascii="Arial" w:hAnsi="Arial"/>
                      <w:sz w:val="20"/>
                      <w:szCs w:val="20"/>
                    </w:rPr>
                    <w:t>hyperdynamicventricle</w:t>
                  </w:r>
                  <w:proofErr w:type="spellEnd"/>
                  <w:r w:rsidRPr="009A22FE">
                    <w:rPr>
                      <w:rFonts w:ascii="Arial" w:hAnsi="Arial"/>
                      <w:sz w:val="20"/>
                      <w:szCs w:val="20"/>
                    </w:rPr>
                    <w:t xml:space="preserve"> on TEE, what often happened was a faster pace of weaning from in- </w:t>
                  </w:r>
                  <w:proofErr w:type="spellStart"/>
                  <w:r w:rsidRPr="009A22FE">
                    <w:rPr>
                      <w:rFonts w:ascii="Arial" w:hAnsi="Arial"/>
                      <w:sz w:val="20"/>
                      <w:szCs w:val="20"/>
                    </w:rPr>
                    <w:t>otropic</w:t>
                  </w:r>
                  <w:proofErr w:type="spellEnd"/>
                  <w:r w:rsidRPr="009A22FE">
                    <w:rPr>
                      <w:rFonts w:ascii="Arial" w:hAnsi="Arial"/>
                      <w:sz w:val="20"/>
                      <w:szCs w:val="20"/>
                    </w:rPr>
                    <w:t xml:space="preserve"> support and an increase in the amount of fluid given. Therefore, it is possible that we </w:t>
                  </w:r>
                  <w:proofErr w:type="spellStart"/>
                  <w:r w:rsidRPr="009A22FE">
                    <w:rPr>
                      <w:rFonts w:ascii="Arial" w:hAnsi="Arial"/>
                      <w:sz w:val="20"/>
                      <w:szCs w:val="20"/>
                    </w:rPr>
                    <w:t>underestimatethe</w:t>
                  </w:r>
                  <w:proofErr w:type="spellEnd"/>
                  <w:r w:rsidRPr="009A22FE">
                    <w:rPr>
                      <w:rFonts w:ascii="Arial" w:hAnsi="Arial"/>
                      <w:sz w:val="20"/>
                      <w:szCs w:val="20"/>
                    </w:rPr>
                    <w:t xml:space="preserve"> real impact of TEE on patient management in the intensive care unit.</w:t>
                  </w:r>
                </w:p>
                <w:p w14:paraId="52D7BCEE" w14:textId="77777777" w:rsidR="009A22FE" w:rsidRPr="009A22FE" w:rsidRDefault="009A22FE" w:rsidP="009A22FE">
                  <w:pPr>
                    <w:rPr>
                      <w:rFonts w:ascii="Arial" w:hAnsi="Arial"/>
                    </w:rPr>
                  </w:pPr>
                  <w:r w:rsidRPr="009A22FE">
                    <w:rPr>
                      <w:rFonts w:ascii="Arial" w:hAnsi="Arial"/>
                      <w:sz w:val="20"/>
                      <w:szCs w:val="20"/>
                    </w:rPr>
                    <w:t> </w:t>
                  </w:r>
                </w:p>
                <w:p w14:paraId="3977EA00" w14:textId="77777777" w:rsidR="009A22FE" w:rsidRPr="009A22FE" w:rsidRDefault="009A22FE" w:rsidP="009A22FE">
                  <w:pPr>
                    <w:rPr>
                      <w:rFonts w:ascii="Arial" w:hAnsi="Arial"/>
                    </w:rPr>
                  </w:pPr>
                  <w:r w:rsidRPr="009A22FE">
                    <w:rPr>
                      <w:rFonts w:ascii="Arial" w:hAnsi="Arial"/>
                      <w:sz w:val="20"/>
                      <w:szCs w:val="20"/>
                    </w:rPr>
                    <w:lastRenderedPageBreak/>
                    <w:t>22</w:t>
                  </w:r>
                  <w:proofErr w:type="gramStart"/>
                  <w:r w:rsidRPr="009A22FE">
                    <w:rPr>
                      <w:rFonts w:ascii="Arial" w:hAnsi="Arial"/>
                      <w:sz w:val="20"/>
                      <w:szCs w:val="20"/>
                    </w:rPr>
                    <w:t>)  Bedside</w:t>
                  </w:r>
                  <w:proofErr w:type="gramEnd"/>
                  <w:r w:rsidRPr="009A22FE">
                    <w:rPr>
                      <w:rFonts w:ascii="Arial" w:hAnsi="Arial"/>
                      <w:sz w:val="20"/>
                      <w:szCs w:val="20"/>
                    </w:rPr>
                    <w:t xml:space="preserve"> Ultrasonography in the ICU*:Part 1</w:t>
                  </w:r>
                </w:p>
                <w:p w14:paraId="4858DF49" w14:textId="77777777" w:rsidR="009A22FE" w:rsidRPr="009A22FE" w:rsidRDefault="009A22FE" w:rsidP="009A22FE">
                  <w:pPr>
                    <w:rPr>
                      <w:rFonts w:ascii="Arial" w:hAnsi="Arial"/>
                    </w:rPr>
                  </w:pPr>
                  <w:r w:rsidRPr="009A22FE">
                    <w:rPr>
                      <w:rFonts w:ascii="Arial" w:hAnsi="Arial"/>
                      <w:sz w:val="20"/>
                      <w:szCs w:val="20"/>
                    </w:rPr>
                    <w:t>Chest</w:t>
                  </w:r>
                </w:p>
                <w:p w14:paraId="147AD2D5" w14:textId="77777777" w:rsidR="009A22FE" w:rsidRPr="009A22FE" w:rsidRDefault="009A22FE" w:rsidP="009A22FE">
                  <w:pPr>
                    <w:rPr>
                      <w:rFonts w:ascii="Arial" w:hAnsi="Arial"/>
                    </w:rPr>
                  </w:pPr>
                  <w:r w:rsidRPr="009A22FE">
                    <w:rPr>
                      <w:rFonts w:ascii="Arial" w:hAnsi="Arial"/>
                      <w:sz w:val="20"/>
                      <w:szCs w:val="20"/>
                    </w:rPr>
                    <w:t xml:space="preserve">August 2005, </w:t>
                  </w:r>
                  <w:proofErr w:type="spellStart"/>
                  <w:r w:rsidRPr="009A22FE">
                    <w:rPr>
                      <w:rFonts w:ascii="Arial" w:hAnsi="Arial"/>
                      <w:sz w:val="20"/>
                      <w:szCs w:val="20"/>
                    </w:rPr>
                    <w:t>Vol</w:t>
                  </w:r>
                  <w:proofErr w:type="spellEnd"/>
                  <w:r w:rsidRPr="009A22FE">
                    <w:rPr>
                      <w:rFonts w:ascii="Arial" w:hAnsi="Arial"/>
                      <w:sz w:val="20"/>
                      <w:szCs w:val="20"/>
                    </w:rPr>
                    <w:t xml:space="preserve"> 128, No. 2</w:t>
                  </w:r>
                </w:p>
                <w:p w14:paraId="46F6EAA7" w14:textId="77777777" w:rsidR="009A22FE" w:rsidRPr="009A22FE" w:rsidRDefault="009A22FE" w:rsidP="009A22FE">
                  <w:pPr>
                    <w:rPr>
                      <w:rFonts w:ascii="Arial" w:hAnsi="Arial"/>
                    </w:rPr>
                  </w:pPr>
                  <w:proofErr w:type="spellStart"/>
                  <w:r w:rsidRPr="009A22FE">
                    <w:rPr>
                      <w:rFonts w:ascii="Arial" w:hAnsi="Arial"/>
                      <w:sz w:val="20"/>
                      <w:szCs w:val="20"/>
                    </w:rPr>
                    <w:t>Yanick</w:t>
                  </w:r>
                  <w:proofErr w:type="spellEnd"/>
                  <w:r w:rsidRPr="009A22FE">
                    <w:rPr>
                      <w:rFonts w:ascii="Arial" w:hAnsi="Arial"/>
                      <w:sz w:val="20"/>
                      <w:szCs w:val="20"/>
                    </w:rPr>
                    <w:t xml:space="preserve"> Beaulieu, MD; Paul E. </w:t>
                  </w:r>
                  <w:proofErr w:type="spellStart"/>
                  <w:r w:rsidRPr="009A22FE">
                    <w:rPr>
                      <w:rFonts w:ascii="Arial" w:hAnsi="Arial"/>
                      <w:sz w:val="20"/>
                      <w:szCs w:val="20"/>
                    </w:rPr>
                    <w:t>Marik</w:t>
                  </w:r>
                  <w:proofErr w:type="spellEnd"/>
                  <w:r w:rsidRPr="009A22FE">
                    <w:rPr>
                      <w:rFonts w:ascii="Arial" w:hAnsi="Arial"/>
                      <w:sz w:val="20"/>
                      <w:szCs w:val="20"/>
                    </w:rPr>
                    <w:t>, MD, FCCP</w:t>
                  </w:r>
                </w:p>
                <w:p w14:paraId="0994E821" w14:textId="77777777" w:rsidR="009A22FE" w:rsidRPr="009A22FE" w:rsidRDefault="009A22FE" w:rsidP="009A22FE">
                  <w:pPr>
                    <w:rPr>
                      <w:rFonts w:ascii="Arial" w:hAnsi="Arial"/>
                    </w:rPr>
                  </w:pPr>
                  <w:r w:rsidRPr="009A22FE">
                    <w:rPr>
                      <w:rFonts w:ascii="Arial" w:hAnsi="Arial"/>
                      <w:sz w:val="20"/>
                      <w:szCs w:val="20"/>
                    </w:rPr>
                    <w:t xml:space="preserve">ICU patients, four patients with hemodynamic instability were found to have a small </w:t>
                  </w:r>
                  <w:proofErr w:type="spellStart"/>
                  <w:r w:rsidRPr="009A22FE">
                    <w:rPr>
                      <w:rFonts w:ascii="Arial" w:hAnsi="Arial"/>
                      <w:sz w:val="20"/>
                      <w:szCs w:val="20"/>
                    </w:rPr>
                    <w:t>hyperdynamic</w:t>
                  </w:r>
                  <w:proofErr w:type="spellEnd"/>
                  <w:r w:rsidRPr="009A22FE">
                    <w:rPr>
                      <w:rFonts w:ascii="Arial" w:hAnsi="Arial"/>
                      <w:sz w:val="20"/>
                      <w:szCs w:val="20"/>
                    </w:rPr>
                    <w:t xml:space="preserve"> ventricle on TEE. Of these four patients, three had PCWPs &gt; 20 mm Hg.</w:t>
                  </w:r>
                </w:p>
                <w:p w14:paraId="3099FD33" w14:textId="77777777" w:rsidR="009A22FE" w:rsidRPr="009A22FE" w:rsidRDefault="009A22FE" w:rsidP="009A22FE">
                  <w:pPr>
                    <w:rPr>
                      <w:rFonts w:ascii="Arial" w:hAnsi="Arial"/>
                    </w:rPr>
                  </w:pPr>
                  <w:r w:rsidRPr="009A22FE">
                    <w:rPr>
                      <w:rFonts w:ascii="Arial" w:hAnsi="Arial"/>
                      <w:sz w:val="20"/>
                      <w:szCs w:val="20"/>
                    </w:rPr>
                    <w:t> </w:t>
                  </w:r>
                </w:p>
                <w:p w14:paraId="1E9364BF" w14:textId="77777777" w:rsidR="009A22FE" w:rsidRPr="009A22FE" w:rsidRDefault="009A22FE" w:rsidP="009A22FE">
                  <w:pPr>
                    <w:rPr>
                      <w:rFonts w:ascii="Arial" w:hAnsi="Arial"/>
                    </w:rPr>
                  </w:pPr>
                  <w:r w:rsidRPr="009A22FE">
                    <w:rPr>
                      <w:rFonts w:ascii="Arial" w:hAnsi="Arial"/>
                      <w:sz w:val="20"/>
                      <w:szCs w:val="20"/>
                    </w:rPr>
                    <w:t>23) Left ventricular function in men and women. Another difference between sexes</w:t>
                  </w:r>
                </w:p>
                <w:p w14:paraId="178CB759" w14:textId="77777777" w:rsidR="009A22FE" w:rsidRPr="009A22FE" w:rsidRDefault="009A22FE" w:rsidP="009A22FE">
                  <w:pPr>
                    <w:rPr>
                      <w:rFonts w:ascii="Arial" w:hAnsi="Arial"/>
                    </w:rPr>
                  </w:pPr>
                  <w:r w:rsidRPr="009A22FE">
                    <w:rPr>
                      <w:rFonts w:ascii="Arial" w:hAnsi="Arial"/>
                      <w:sz w:val="20"/>
                      <w:szCs w:val="20"/>
                    </w:rPr>
                    <w:t>C. BUONANNO, E. ARBUSTINI, L. ROSSI, B. DANDER, C. VASSANELLI, B. PARIS and A. POPPI</w:t>
                  </w:r>
                </w:p>
                <w:p w14:paraId="0C62A182" w14:textId="77777777" w:rsidR="009A22FE" w:rsidRPr="009A22FE" w:rsidRDefault="009A22FE" w:rsidP="009A22FE">
                  <w:pPr>
                    <w:rPr>
                      <w:rFonts w:ascii="Arial" w:hAnsi="Arial"/>
                    </w:rPr>
                  </w:pPr>
                  <w:r w:rsidRPr="009A22FE">
                    <w:rPr>
                      <w:rFonts w:ascii="Arial" w:hAnsi="Arial"/>
                      <w:sz w:val="20"/>
                      <w:szCs w:val="20"/>
                    </w:rPr>
                    <w:t>Department of Cardiology, University Hospital of Verona Italy</w:t>
                  </w:r>
                </w:p>
                <w:p w14:paraId="3EDAB957" w14:textId="77777777" w:rsidR="009A22FE" w:rsidRPr="009A22FE" w:rsidRDefault="009A22FE" w:rsidP="009A22FE">
                  <w:pPr>
                    <w:rPr>
                      <w:rFonts w:ascii="Arial" w:hAnsi="Arial"/>
                    </w:rPr>
                  </w:pPr>
                  <w:r w:rsidRPr="009A22FE">
                    <w:rPr>
                      <w:rFonts w:ascii="Arial" w:hAnsi="Arial"/>
                      <w:sz w:val="20"/>
                      <w:szCs w:val="20"/>
                    </w:rPr>
                    <w:t>European Society of Cardiology</w:t>
                  </w:r>
                </w:p>
                <w:p w14:paraId="68051286" w14:textId="77777777" w:rsidR="009A22FE" w:rsidRPr="009A22FE" w:rsidRDefault="009A22FE" w:rsidP="009A22FE">
                  <w:pPr>
                    <w:rPr>
                      <w:rFonts w:ascii="Arial" w:hAnsi="Arial"/>
                    </w:rPr>
                  </w:pPr>
                  <w:r w:rsidRPr="009A22FE">
                    <w:rPr>
                      <w:rFonts w:ascii="Arial" w:hAnsi="Arial"/>
                      <w:sz w:val="20"/>
                      <w:szCs w:val="20"/>
                    </w:rPr>
                    <w:t xml:space="preserve">Requests for reprints to: </w:t>
                  </w:r>
                  <w:proofErr w:type="spellStart"/>
                  <w:r w:rsidRPr="009A22FE">
                    <w:rPr>
                      <w:rFonts w:ascii="Arial" w:hAnsi="Arial"/>
                      <w:sz w:val="20"/>
                      <w:szCs w:val="20"/>
                    </w:rPr>
                    <w:t>Dr</w:t>
                  </w:r>
                  <w:proofErr w:type="spellEnd"/>
                  <w:r w:rsidRPr="009A22FE">
                    <w:rPr>
                      <w:rFonts w:ascii="Arial" w:hAnsi="Arial"/>
                      <w:sz w:val="20"/>
                      <w:szCs w:val="20"/>
                    </w:rPr>
                    <w:t xml:space="preserve"> C. </w:t>
                  </w:r>
                  <w:proofErr w:type="spellStart"/>
                  <w:r w:rsidRPr="009A22FE">
                    <w:rPr>
                      <w:rFonts w:ascii="Arial" w:hAnsi="Arial"/>
                      <w:sz w:val="20"/>
                      <w:szCs w:val="20"/>
                    </w:rPr>
                    <w:t>Buonanno</w:t>
                  </w:r>
                  <w:proofErr w:type="spellEnd"/>
                  <w:r w:rsidRPr="009A22FE">
                    <w:rPr>
                      <w:rFonts w:ascii="Arial" w:hAnsi="Arial"/>
                      <w:sz w:val="20"/>
                      <w:szCs w:val="20"/>
                    </w:rPr>
                    <w:t xml:space="preserve">, Department of Cardiology, University Hospital of Verona, </w:t>
                  </w:r>
                  <w:proofErr w:type="spellStart"/>
                  <w:proofErr w:type="gramStart"/>
                  <w:r w:rsidRPr="009A22FE">
                    <w:rPr>
                      <w:rFonts w:ascii="Arial" w:hAnsi="Arial"/>
                      <w:sz w:val="20"/>
                      <w:szCs w:val="20"/>
                    </w:rPr>
                    <w:t>Piazzale</w:t>
                  </w:r>
                  <w:proofErr w:type="spellEnd"/>
                  <w:proofErr w:type="gramEnd"/>
                  <w:r w:rsidRPr="009A22FE">
                    <w:rPr>
                      <w:rFonts w:ascii="Arial" w:hAnsi="Arial"/>
                      <w:sz w:val="20"/>
                      <w:szCs w:val="20"/>
                    </w:rPr>
                    <w:t xml:space="preserve"> A. Stefani 37126 Verona, Italy.</w:t>
                  </w:r>
                </w:p>
                <w:p w14:paraId="25A4894E" w14:textId="77777777" w:rsidR="009A22FE" w:rsidRPr="009A22FE" w:rsidRDefault="009A22FE" w:rsidP="009A22FE">
                  <w:pPr>
                    <w:rPr>
                      <w:rFonts w:ascii="Arial" w:hAnsi="Arial"/>
                    </w:rPr>
                  </w:pPr>
                  <w:r w:rsidRPr="009A22FE">
                    <w:rPr>
                      <w:rFonts w:ascii="Arial" w:hAnsi="Arial"/>
                      <w:sz w:val="20"/>
                      <w:szCs w:val="20"/>
                    </w:rPr>
                    <w:t>In a group of 70 patients, 29 women and 41 men, with atypical chest pain and normal findings at coronary arteriography, some hemodynamic and angiographic parameters of left ventricular function were measured</w:t>
                  </w:r>
                </w:p>
                <w:p w14:paraId="34343B05" w14:textId="77777777" w:rsidR="009A22FE" w:rsidRPr="009A22FE" w:rsidRDefault="009A22FE" w:rsidP="009A22FE">
                  <w:pPr>
                    <w:rPr>
                      <w:rFonts w:ascii="Arial" w:hAnsi="Arial"/>
                    </w:rPr>
                  </w:pPr>
                  <w:r w:rsidRPr="009A22FE">
                    <w:rPr>
                      <w:rFonts w:ascii="Arial" w:hAnsi="Arial"/>
                      <w:sz w:val="20"/>
                      <w:szCs w:val="20"/>
                    </w:rPr>
                    <w:t xml:space="preserve">The physiological diversity between the sexes, with women showing a constant </w:t>
                  </w:r>
                  <w:proofErr w:type="spellStart"/>
                  <w:r w:rsidRPr="009A22FE">
                    <w:rPr>
                      <w:rFonts w:ascii="Arial" w:hAnsi="Arial"/>
                      <w:sz w:val="20"/>
                      <w:szCs w:val="20"/>
                    </w:rPr>
                    <w:t>hyperdynamic</w:t>
                  </w:r>
                  <w:proofErr w:type="spellEnd"/>
                  <w:r w:rsidRPr="009A22FE">
                    <w:rPr>
                      <w:rFonts w:ascii="Arial" w:hAnsi="Arial"/>
                      <w:sz w:val="20"/>
                      <w:szCs w:val="20"/>
                    </w:rPr>
                    <w:t xml:space="preserve"> condition in comparison to men, with smaller ventricular volumes and increased contraction, seems to offer a possible explanation for some intriguing aspects of the diagnosis of ischemic heart disease in the female sex.</w:t>
                  </w:r>
                </w:p>
                <w:p w14:paraId="52C905CF" w14:textId="77777777" w:rsidR="009A22FE" w:rsidRPr="009A22FE" w:rsidRDefault="009A22FE" w:rsidP="009A22FE">
                  <w:pPr>
                    <w:rPr>
                      <w:rFonts w:ascii="Arial" w:hAnsi="Arial"/>
                    </w:rPr>
                  </w:pPr>
                  <w:r w:rsidRPr="009A22FE">
                    <w:rPr>
                      <w:rFonts w:ascii="Arial" w:hAnsi="Arial"/>
                      <w:sz w:val="20"/>
                      <w:szCs w:val="20"/>
                    </w:rPr>
                    <w:t> </w:t>
                  </w:r>
                </w:p>
                <w:p w14:paraId="04F0AB9F" w14:textId="77777777" w:rsidR="009A22FE" w:rsidRPr="009A22FE" w:rsidRDefault="009A22FE" w:rsidP="009A22FE">
                  <w:pPr>
                    <w:rPr>
                      <w:rFonts w:ascii="Arial" w:hAnsi="Arial"/>
                    </w:rPr>
                  </w:pPr>
                  <w:r w:rsidRPr="009A22FE">
                    <w:rPr>
                      <w:rFonts w:ascii="Arial" w:hAnsi="Arial"/>
                      <w:sz w:val="20"/>
                      <w:szCs w:val="20"/>
                    </w:rPr>
                    <w:t>--------------------</w:t>
                  </w:r>
                </w:p>
                <w:p w14:paraId="1FF4A8F0" w14:textId="77777777" w:rsidR="009A22FE" w:rsidRPr="009A22FE" w:rsidRDefault="009A22FE" w:rsidP="009A22FE">
                  <w:pPr>
                    <w:rPr>
                      <w:rFonts w:ascii="Arial" w:hAnsi="Arial"/>
                    </w:rPr>
                  </w:pPr>
                  <w:r w:rsidRPr="009A22FE">
                    <w:rPr>
                      <w:rFonts w:ascii="Arial" w:hAnsi="Arial"/>
                      <w:sz w:val="20"/>
                      <w:szCs w:val="20"/>
                    </w:rPr>
                    <w:t>OTHER REFERENCES:</w:t>
                  </w:r>
                </w:p>
                <w:p w14:paraId="0801BF2E" w14:textId="77777777" w:rsidR="009A22FE" w:rsidRPr="009A22FE" w:rsidRDefault="009A22FE" w:rsidP="009A22FE">
                  <w:pPr>
                    <w:rPr>
                      <w:rFonts w:ascii="Arial" w:hAnsi="Arial"/>
                    </w:rPr>
                  </w:pPr>
                  <w:r w:rsidRPr="009A22FE">
                    <w:rPr>
                      <w:rFonts w:ascii="Arial" w:hAnsi="Arial"/>
                      <w:sz w:val="20"/>
                      <w:szCs w:val="20"/>
                    </w:rPr>
                    <w:t> </w:t>
                  </w:r>
                </w:p>
                <w:p w14:paraId="460FFFD5" w14:textId="77777777" w:rsidR="009A22FE" w:rsidRPr="009A22FE" w:rsidRDefault="009A22FE" w:rsidP="009A22FE">
                  <w:pPr>
                    <w:rPr>
                      <w:rFonts w:ascii="Arial" w:hAnsi="Arial"/>
                    </w:rPr>
                  </w:pPr>
                  <w:r w:rsidRPr="009A22FE">
                    <w:rPr>
                      <w:rFonts w:ascii="Arial" w:hAnsi="Arial"/>
                      <w:sz w:val="20"/>
                      <w:szCs w:val="20"/>
                    </w:rPr>
                    <w:t>24</w:t>
                  </w:r>
                  <w:proofErr w:type="gramStart"/>
                  <w:r w:rsidRPr="009A22FE">
                    <w:rPr>
                      <w:rFonts w:ascii="Arial" w:hAnsi="Arial"/>
                      <w:sz w:val="20"/>
                      <w:szCs w:val="20"/>
                    </w:rPr>
                    <w:t>)  Is</w:t>
                  </w:r>
                  <w:proofErr w:type="gramEnd"/>
                  <w:r w:rsidRPr="009A22FE">
                    <w:rPr>
                      <w:rFonts w:ascii="Arial" w:hAnsi="Arial"/>
                      <w:sz w:val="20"/>
                      <w:szCs w:val="20"/>
                    </w:rPr>
                    <w:t xml:space="preserve"> early ventricular dysfunction or dilatation associated with lower mortality rate in adult severe sepsis and septic shock? A meta-analysis.</w:t>
                  </w:r>
                </w:p>
                <w:p w14:paraId="6ED66A17" w14:textId="77777777" w:rsidR="009A22FE" w:rsidRPr="009A22FE" w:rsidRDefault="009A22FE" w:rsidP="009A22FE">
                  <w:pPr>
                    <w:rPr>
                      <w:rFonts w:ascii="Arial" w:hAnsi="Arial"/>
                    </w:rPr>
                  </w:pPr>
                  <w:r w:rsidRPr="009A22FE">
                    <w:rPr>
                      <w:rFonts w:ascii="Arial" w:hAnsi="Arial"/>
                      <w:sz w:val="20"/>
                      <w:szCs w:val="20"/>
                    </w:rPr>
                    <w:t>May 2013</w:t>
                  </w:r>
                </w:p>
                <w:p w14:paraId="32B0DAC9" w14:textId="77777777" w:rsidR="009A22FE" w:rsidRPr="009A22FE" w:rsidRDefault="009A22FE" w:rsidP="009A22FE">
                  <w:pPr>
                    <w:rPr>
                      <w:rFonts w:ascii="Arial" w:hAnsi="Arial"/>
                    </w:rPr>
                  </w:pPr>
                  <w:r w:rsidRPr="009A22FE">
                    <w:rPr>
                      <w:rFonts w:ascii="Arial" w:hAnsi="Arial"/>
                      <w:sz w:val="20"/>
                      <w:szCs w:val="20"/>
                    </w:rPr>
                    <w:t>Critical Care</w:t>
                  </w:r>
                </w:p>
                <w:p w14:paraId="45C6102F" w14:textId="77777777" w:rsidR="009A22FE" w:rsidRPr="009A22FE" w:rsidRDefault="009A22FE" w:rsidP="009A22FE">
                  <w:pPr>
                    <w:rPr>
                      <w:rFonts w:ascii="Arial" w:hAnsi="Arial"/>
                    </w:rPr>
                  </w:pPr>
                  <w:r w:rsidRPr="009A22FE">
                    <w:rPr>
                      <w:rFonts w:ascii="Arial" w:hAnsi="Arial"/>
                      <w:sz w:val="20"/>
                      <w:szCs w:val="20"/>
                    </w:rPr>
                    <w:t> </w:t>
                  </w:r>
                </w:p>
                <w:p w14:paraId="5A67B9A2" w14:textId="77777777" w:rsidR="009A22FE" w:rsidRPr="009A22FE" w:rsidRDefault="009A22FE" w:rsidP="009A22FE">
                  <w:pPr>
                    <w:rPr>
                      <w:rFonts w:ascii="Arial" w:hAnsi="Arial"/>
                    </w:rPr>
                  </w:pPr>
                  <w:r w:rsidRPr="009A22FE">
                    <w:rPr>
                      <w:rFonts w:ascii="Arial" w:hAnsi="Arial"/>
                      <w:sz w:val="20"/>
                      <w:szCs w:val="20"/>
                    </w:rPr>
                    <w:t> </w:t>
                  </w:r>
                </w:p>
                <w:p w14:paraId="58495E88" w14:textId="77777777" w:rsidR="009A22FE" w:rsidRPr="009A22FE" w:rsidRDefault="009A22FE" w:rsidP="009A22FE">
                  <w:pPr>
                    <w:rPr>
                      <w:rFonts w:ascii="Arial" w:hAnsi="Arial"/>
                    </w:rPr>
                  </w:pPr>
                  <w:r w:rsidRPr="009A22FE">
                    <w:rPr>
                      <w:rFonts w:ascii="Arial" w:hAnsi="Arial"/>
                      <w:sz w:val="20"/>
                      <w:szCs w:val="20"/>
                    </w:rPr>
                    <w:t>25</w:t>
                  </w:r>
                  <w:proofErr w:type="gramStart"/>
                  <w:r w:rsidRPr="009A22FE">
                    <w:rPr>
                      <w:rFonts w:ascii="Arial" w:hAnsi="Arial"/>
                      <w:sz w:val="20"/>
                      <w:szCs w:val="20"/>
                    </w:rPr>
                    <w:t xml:space="preserve">)  </w:t>
                  </w:r>
                  <w:proofErr w:type="spellStart"/>
                  <w:r w:rsidRPr="009A22FE">
                    <w:rPr>
                      <w:rFonts w:ascii="Arial" w:hAnsi="Arial"/>
                      <w:sz w:val="20"/>
                      <w:szCs w:val="20"/>
                    </w:rPr>
                    <w:t>Crit</w:t>
                  </w:r>
                  <w:proofErr w:type="spellEnd"/>
                  <w:proofErr w:type="gramEnd"/>
                  <w:r w:rsidRPr="009A22FE">
                    <w:rPr>
                      <w:rFonts w:ascii="Arial" w:hAnsi="Arial"/>
                      <w:sz w:val="20"/>
                      <w:szCs w:val="20"/>
                    </w:rPr>
                    <w:t xml:space="preserve"> Care. 2012</w:t>
                  </w:r>
                  <w:proofErr w:type="gramStart"/>
                  <w:r w:rsidRPr="009A22FE">
                    <w:rPr>
                      <w:rFonts w:ascii="Arial" w:hAnsi="Arial"/>
                      <w:sz w:val="20"/>
                      <w:szCs w:val="20"/>
                    </w:rPr>
                    <w:t>;</w:t>
                  </w:r>
                  <w:proofErr w:type="gramEnd"/>
                  <w:r w:rsidRPr="009A22FE">
                    <w:rPr>
                      <w:rFonts w:ascii="Arial" w:hAnsi="Arial"/>
                      <w:sz w:val="20"/>
                      <w:szCs w:val="20"/>
                    </w:rPr>
                    <w:t xml:space="preserve"> 16(3): 132.</w:t>
                  </w:r>
                </w:p>
                <w:p w14:paraId="11BC69B7" w14:textId="77777777" w:rsidR="009A22FE" w:rsidRPr="009A22FE" w:rsidRDefault="009A22FE" w:rsidP="009A22FE">
                  <w:pPr>
                    <w:rPr>
                      <w:rFonts w:ascii="Arial" w:hAnsi="Arial"/>
                    </w:rPr>
                  </w:pPr>
                  <w:r w:rsidRPr="009A22FE">
                    <w:rPr>
                      <w:rFonts w:ascii="Arial" w:hAnsi="Arial"/>
                      <w:sz w:val="20"/>
                      <w:szCs w:val="20"/>
                    </w:rPr>
                    <w:t xml:space="preserve">Published online 2012 June 27. </w:t>
                  </w:r>
                  <w:proofErr w:type="spellStart"/>
                  <w:proofErr w:type="gramStart"/>
                  <w:r w:rsidRPr="009A22FE">
                    <w:rPr>
                      <w:rFonts w:ascii="Arial" w:hAnsi="Arial"/>
                      <w:sz w:val="20"/>
                      <w:szCs w:val="20"/>
                    </w:rPr>
                    <w:t>doi</w:t>
                  </w:r>
                  <w:proofErr w:type="spellEnd"/>
                  <w:proofErr w:type="gramEnd"/>
                  <w:r w:rsidRPr="009A22FE">
                    <w:rPr>
                      <w:rFonts w:ascii="Arial" w:hAnsi="Arial"/>
                      <w:sz w:val="20"/>
                      <w:szCs w:val="20"/>
                    </w:rPr>
                    <w:t>:  10.1186/cc11367</w:t>
                  </w:r>
                </w:p>
                <w:p w14:paraId="043050F3" w14:textId="77777777" w:rsidR="009A22FE" w:rsidRPr="009A22FE" w:rsidRDefault="009A22FE" w:rsidP="009A22FE">
                  <w:pPr>
                    <w:rPr>
                      <w:rFonts w:ascii="Arial" w:hAnsi="Arial"/>
                    </w:rPr>
                  </w:pPr>
                  <w:r w:rsidRPr="009A22FE">
                    <w:rPr>
                      <w:rFonts w:ascii="Arial" w:hAnsi="Arial"/>
                      <w:sz w:val="20"/>
                      <w:szCs w:val="20"/>
                    </w:rPr>
                    <w:t>PMCID: PMC3580648</w:t>
                  </w:r>
                </w:p>
                <w:p w14:paraId="4C9E27FC" w14:textId="77777777" w:rsidR="009A22FE" w:rsidRPr="009A22FE" w:rsidRDefault="009A22FE" w:rsidP="009A22FE">
                  <w:pPr>
                    <w:rPr>
                      <w:rFonts w:ascii="Arial" w:hAnsi="Arial"/>
                    </w:rPr>
                  </w:pPr>
                  <w:r w:rsidRPr="009A22FE">
                    <w:rPr>
                      <w:rFonts w:ascii="Arial" w:hAnsi="Arial"/>
                      <w:sz w:val="20"/>
                      <w:szCs w:val="20"/>
                    </w:rPr>
                    <w:t>Down but not out: myocardial depression in sepsis</w:t>
                  </w:r>
                </w:p>
                <w:p w14:paraId="6A70C0BE" w14:textId="77777777" w:rsidR="009A22FE" w:rsidRPr="009A22FE" w:rsidRDefault="009A22FE" w:rsidP="009A22FE">
                  <w:pPr>
                    <w:rPr>
                      <w:rFonts w:ascii="Arial" w:hAnsi="Arial"/>
                    </w:rPr>
                  </w:pPr>
                  <w:r w:rsidRPr="009A22FE">
                    <w:rPr>
                      <w:rFonts w:ascii="Arial" w:hAnsi="Arial"/>
                      <w:sz w:val="20"/>
                      <w:szCs w:val="20"/>
                    </w:rPr>
                    <w:t> </w:t>
                  </w:r>
                </w:p>
                <w:p w14:paraId="029F1CD5" w14:textId="77777777" w:rsidR="009A22FE" w:rsidRPr="009A22FE" w:rsidRDefault="009A22FE" w:rsidP="009A22FE">
                  <w:pPr>
                    <w:rPr>
                      <w:rFonts w:ascii="Arial" w:hAnsi="Arial"/>
                    </w:rPr>
                  </w:pPr>
                  <w:r w:rsidRPr="009A22FE">
                    <w:rPr>
                      <w:rFonts w:ascii="Arial" w:hAnsi="Arial"/>
                      <w:sz w:val="20"/>
                      <w:szCs w:val="20"/>
                    </w:rPr>
                    <w:t>26) Heart Fail Rev. 2010 Nov</w:t>
                  </w:r>
                  <w:proofErr w:type="gramStart"/>
                  <w:r w:rsidRPr="009A22FE">
                    <w:rPr>
                      <w:rFonts w:ascii="Arial" w:hAnsi="Arial"/>
                      <w:sz w:val="20"/>
                      <w:szCs w:val="20"/>
                    </w:rPr>
                    <w:t>;15</w:t>
                  </w:r>
                  <w:proofErr w:type="gramEnd"/>
                  <w:r w:rsidRPr="009A22FE">
                    <w:rPr>
                      <w:rFonts w:ascii="Arial" w:hAnsi="Arial"/>
                      <w:sz w:val="20"/>
                      <w:szCs w:val="20"/>
                    </w:rPr>
                    <w:t xml:space="preserve">(6):605-11. </w:t>
                  </w:r>
                  <w:proofErr w:type="spellStart"/>
                  <w:proofErr w:type="gramStart"/>
                  <w:r w:rsidRPr="009A22FE">
                    <w:rPr>
                      <w:rFonts w:ascii="Arial" w:hAnsi="Arial"/>
                      <w:sz w:val="20"/>
                      <w:szCs w:val="20"/>
                    </w:rPr>
                    <w:t>doi</w:t>
                  </w:r>
                  <w:proofErr w:type="spellEnd"/>
                  <w:proofErr w:type="gramEnd"/>
                  <w:r w:rsidRPr="009A22FE">
                    <w:rPr>
                      <w:rFonts w:ascii="Arial" w:hAnsi="Arial"/>
                      <w:sz w:val="20"/>
                      <w:szCs w:val="20"/>
                    </w:rPr>
                    <w:t>: 10.1007/s10741-010-9176-4.</w:t>
                  </w:r>
                </w:p>
                <w:p w14:paraId="2D21C8C2" w14:textId="77777777" w:rsidR="009A22FE" w:rsidRPr="009A22FE" w:rsidRDefault="009A22FE" w:rsidP="009A22FE">
                  <w:pPr>
                    <w:rPr>
                      <w:rFonts w:ascii="Arial" w:hAnsi="Arial"/>
                    </w:rPr>
                  </w:pPr>
                  <w:r w:rsidRPr="009A22FE">
                    <w:rPr>
                      <w:rFonts w:ascii="Arial" w:hAnsi="Arial"/>
                      <w:sz w:val="20"/>
                      <w:szCs w:val="20"/>
                    </w:rPr>
                    <w:t>Sepsis-induced cardiomyopathy: a review of pathophysiologic mechanisms.</w:t>
                  </w:r>
                </w:p>
                <w:p w14:paraId="041F88DC" w14:textId="77777777" w:rsidR="009A22FE" w:rsidRPr="009A22FE" w:rsidRDefault="009A22FE" w:rsidP="009A22FE">
                  <w:pPr>
                    <w:rPr>
                      <w:rFonts w:ascii="Arial" w:hAnsi="Arial"/>
                    </w:rPr>
                  </w:pPr>
                  <w:r w:rsidRPr="009A22FE">
                    <w:rPr>
                      <w:rFonts w:ascii="Arial" w:hAnsi="Arial"/>
                      <w:sz w:val="20"/>
                      <w:szCs w:val="20"/>
                    </w:rPr>
                    <w:t xml:space="preserve">Flynn A, </w:t>
                  </w:r>
                  <w:proofErr w:type="spellStart"/>
                  <w:r w:rsidRPr="009A22FE">
                    <w:rPr>
                      <w:rFonts w:ascii="Arial" w:hAnsi="Arial"/>
                      <w:sz w:val="20"/>
                      <w:szCs w:val="20"/>
                    </w:rPr>
                    <w:t>Chokkalingam</w:t>
                  </w:r>
                  <w:proofErr w:type="spellEnd"/>
                  <w:r w:rsidRPr="009A22FE">
                    <w:rPr>
                      <w:rFonts w:ascii="Arial" w:hAnsi="Arial"/>
                      <w:sz w:val="20"/>
                      <w:szCs w:val="20"/>
                    </w:rPr>
                    <w:t xml:space="preserve"> Mani B, Mather PJ.</w:t>
                  </w:r>
                </w:p>
                <w:p w14:paraId="48D203E3" w14:textId="77777777" w:rsidR="009A22FE" w:rsidRPr="009A22FE" w:rsidRDefault="009A22FE" w:rsidP="009A22FE">
                  <w:pPr>
                    <w:rPr>
                      <w:rFonts w:ascii="Arial" w:hAnsi="Arial"/>
                    </w:rPr>
                  </w:pPr>
                  <w:r w:rsidRPr="009A22FE">
                    <w:rPr>
                      <w:rFonts w:ascii="Arial" w:hAnsi="Arial"/>
                      <w:sz w:val="20"/>
                      <w:szCs w:val="20"/>
                    </w:rPr>
                    <w:t>Source</w:t>
                  </w:r>
                </w:p>
                <w:p w14:paraId="3BEBFC7F" w14:textId="77777777" w:rsidR="009A22FE" w:rsidRPr="009A22FE" w:rsidRDefault="009A22FE" w:rsidP="009A22FE">
                  <w:pPr>
                    <w:rPr>
                      <w:rFonts w:ascii="Arial" w:hAnsi="Arial"/>
                    </w:rPr>
                  </w:pPr>
                  <w:r w:rsidRPr="009A22FE">
                    <w:rPr>
                      <w:rFonts w:ascii="Arial" w:hAnsi="Arial"/>
                      <w:sz w:val="20"/>
                      <w:szCs w:val="20"/>
                    </w:rPr>
                    <w:t>Cardiology, St. Louis University Hospital, 3635 Vista Ave. 13th Floor, St. Louis, MO 63110, USA.</w:t>
                  </w:r>
                </w:p>
                <w:p w14:paraId="67427697" w14:textId="77777777" w:rsidR="009A22FE" w:rsidRPr="009A22FE" w:rsidRDefault="009A22FE" w:rsidP="009A22FE">
                  <w:pPr>
                    <w:rPr>
                      <w:rFonts w:ascii="Arial" w:hAnsi="Arial"/>
                    </w:rPr>
                  </w:pPr>
                  <w:r w:rsidRPr="009A22FE">
                    <w:rPr>
                      <w:rFonts w:ascii="Arial" w:hAnsi="Arial"/>
                      <w:sz w:val="20"/>
                      <w:szCs w:val="20"/>
                    </w:rPr>
                    <w:t> </w:t>
                  </w:r>
                </w:p>
                <w:p w14:paraId="7BCC729E" w14:textId="77777777" w:rsidR="009A22FE" w:rsidRPr="009A22FE" w:rsidRDefault="009A22FE" w:rsidP="009A22FE">
                  <w:pPr>
                    <w:rPr>
                      <w:rFonts w:ascii="Arial" w:hAnsi="Arial"/>
                    </w:rPr>
                  </w:pPr>
                  <w:r w:rsidRPr="009A22FE">
                    <w:rPr>
                      <w:rFonts w:ascii="Arial" w:hAnsi="Arial"/>
                      <w:sz w:val="20"/>
                      <w:szCs w:val="20"/>
                    </w:rPr>
                    <w:t>-Complement molecules, nitric oxide, cellular adhesion molecules, disordered intracellular energetics, and abnormalities in intracellular calcium fluxes are some of the more recently postulated causes.</w:t>
                  </w:r>
                </w:p>
                <w:p w14:paraId="6D560996" w14:textId="77777777" w:rsidR="009A22FE" w:rsidRPr="009A22FE" w:rsidRDefault="009A22FE" w:rsidP="009A22FE">
                  <w:pPr>
                    <w:rPr>
                      <w:rFonts w:ascii="Arial" w:hAnsi="Arial"/>
                    </w:rPr>
                  </w:pPr>
                  <w:r w:rsidRPr="009A22FE">
                    <w:rPr>
                      <w:rFonts w:ascii="Arial" w:hAnsi="Arial"/>
                      <w:sz w:val="20"/>
                      <w:szCs w:val="20"/>
                    </w:rPr>
                    <w:t> </w:t>
                  </w:r>
                </w:p>
                <w:p w14:paraId="18BAB8CE" w14:textId="77777777" w:rsidR="009A22FE" w:rsidRPr="009A22FE" w:rsidRDefault="009A22FE" w:rsidP="009A22FE">
                  <w:pPr>
                    <w:rPr>
                      <w:rFonts w:ascii="Arial" w:hAnsi="Arial"/>
                    </w:rPr>
                  </w:pPr>
                  <w:r w:rsidRPr="009A22FE">
                    <w:rPr>
                      <w:rFonts w:ascii="Arial" w:hAnsi="Arial"/>
                      <w:sz w:val="20"/>
                      <w:szCs w:val="20"/>
                    </w:rPr>
                    <w:t>---------------------</w:t>
                  </w:r>
                </w:p>
                <w:p w14:paraId="4E506D4F" w14:textId="77777777" w:rsidR="009A22FE" w:rsidRPr="009A22FE" w:rsidRDefault="009A22FE" w:rsidP="009A22FE">
                  <w:pPr>
                    <w:rPr>
                      <w:rFonts w:ascii="Arial" w:hAnsi="Arial"/>
                    </w:rPr>
                  </w:pPr>
                  <w:proofErr w:type="spellStart"/>
                  <w:r w:rsidRPr="009A22FE">
                    <w:rPr>
                      <w:rFonts w:ascii="Arial" w:hAnsi="Arial"/>
                      <w:sz w:val="20"/>
                      <w:szCs w:val="20"/>
                    </w:rPr>
                    <w:t>MeSH</w:t>
                  </w:r>
                  <w:proofErr w:type="spellEnd"/>
                  <w:r w:rsidRPr="009A22FE">
                    <w:rPr>
                      <w:rFonts w:ascii="Arial" w:hAnsi="Arial"/>
                      <w:sz w:val="20"/>
                      <w:szCs w:val="20"/>
                    </w:rPr>
                    <w:t xml:space="preserve"> TERMS: "stroke volume" + "intensive care unit" = 109 results</w:t>
                  </w:r>
                </w:p>
                <w:p w14:paraId="7E7E4B8F" w14:textId="77777777" w:rsidR="009A22FE" w:rsidRPr="009A22FE" w:rsidRDefault="009A22FE" w:rsidP="009A22FE">
                  <w:pPr>
                    <w:rPr>
                      <w:rFonts w:ascii="Arial" w:hAnsi="Arial"/>
                    </w:rPr>
                  </w:pPr>
                  <w:r w:rsidRPr="009A22FE">
                    <w:rPr>
                      <w:rFonts w:ascii="Arial" w:hAnsi="Arial"/>
                      <w:sz w:val="20"/>
                      <w:szCs w:val="20"/>
                    </w:rPr>
                    <w:t> </w:t>
                  </w:r>
                </w:p>
                <w:p w14:paraId="4E25A150" w14:textId="77777777" w:rsidR="009A22FE" w:rsidRPr="009A22FE" w:rsidRDefault="009A22FE" w:rsidP="009A22FE">
                  <w:pPr>
                    <w:rPr>
                      <w:rFonts w:ascii="Arial" w:hAnsi="Arial"/>
                    </w:rPr>
                  </w:pPr>
                  <w:r w:rsidRPr="009A22FE">
                    <w:rPr>
                      <w:rFonts w:ascii="Arial" w:hAnsi="Arial"/>
                      <w:sz w:val="20"/>
                      <w:szCs w:val="20"/>
                    </w:rPr>
                    <w:t xml:space="preserve">30) </w:t>
                  </w:r>
                  <w:proofErr w:type="spellStart"/>
                  <w:r w:rsidRPr="009A22FE">
                    <w:rPr>
                      <w:rFonts w:ascii="Arial" w:hAnsi="Arial"/>
                      <w:sz w:val="20"/>
                      <w:szCs w:val="20"/>
                    </w:rPr>
                    <w:t>Acta</w:t>
                  </w:r>
                  <w:proofErr w:type="spellEnd"/>
                  <w:r w:rsidRPr="009A22FE">
                    <w:rPr>
                      <w:rFonts w:ascii="Arial" w:hAnsi="Arial"/>
                      <w:sz w:val="20"/>
                      <w:szCs w:val="20"/>
                    </w:rPr>
                    <w:t xml:space="preserve"> </w:t>
                  </w:r>
                  <w:proofErr w:type="spellStart"/>
                  <w:r w:rsidRPr="009A22FE">
                    <w:rPr>
                      <w:rFonts w:ascii="Arial" w:hAnsi="Arial"/>
                      <w:sz w:val="20"/>
                      <w:szCs w:val="20"/>
                    </w:rPr>
                    <w:t>Anaesthesiol</w:t>
                  </w:r>
                  <w:proofErr w:type="spellEnd"/>
                  <w:r w:rsidRPr="009A22FE">
                    <w:rPr>
                      <w:rFonts w:ascii="Arial" w:hAnsi="Arial"/>
                      <w:sz w:val="20"/>
                      <w:szCs w:val="20"/>
                    </w:rPr>
                    <w:t xml:space="preserve"> Scand. 2008 Jan</w:t>
                  </w:r>
                  <w:proofErr w:type="gramStart"/>
                  <w:r w:rsidRPr="009A22FE">
                    <w:rPr>
                      <w:rFonts w:ascii="Arial" w:hAnsi="Arial"/>
                      <w:sz w:val="20"/>
                      <w:szCs w:val="20"/>
                    </w:rPr>
                    <w:t>;52</w:t>
                  </w:r>
                  <w:proofErr w:type="gramEnd"/>
                  <w:r w:rsidRPr="009A22FE">
                    <w:rPr>
                      <w:rFonts w:ascii="Arial" w:hAnsi="Arial"/>
                      <w:sz w:val="20"/>
                      <w:szCs w:val="20"/>
                    </w:rPr>
                    <w:t xml:space="preserve">(1):45-51. </w:t>
                  </w:r>
                  <w:proofErr w:type="spellStart"/>
                  <w:r w:rsidRPr="009A22FE">
                    <w:rPr>
                      <w:rFonts w:ascii="Arial" w:hAnsi="Arial"/>
                      <w:sz w:val="20"/>
                      <w:szCs w:val="20"/>
                    </w:rPr>
                    <w:t>Epub</w:t>
                  </w:r>
                  <w:proofErr w:type="spellEnd"/>
                  <w:r w:rsidRPr="009A22FE">
                    <w:rPr>
                      <w:rFonts w:ascii="Arial" w:hAnsi="Arial"/>
                      <w:sz w:val="20"/>
                      <w:szCs w:val="20"/>
                    </w:rPr>
                    <w:t xml:space="preserve"> 2007 Nov 8.</w:t>
                  </w:r>
                </w:p>
                <w:p w14:paraId="14AA575A" w14:textId="77777777" w:rsidR="009A22FE" w:rsidRPr="009A22FE" w:rsidRDefault="009A22FE" w:rsidP="009A22FE">
                  <w:pPr>
                    <w:rPr>
                      <w:rFonts w:ascii="Arial" w:hAnsi="Arial"/>
                    </w:rPr>
                  </w:pPr>
                  <w:r w:rsidRPr="009A22FE">
                    <w:rPr>
                      <w:rFonts w:ascii="Arial" w:hAnsi="Arial"/>
                      <w:sz w:val="20"/>
                      <w:szCs w:val="20"/>
                    </w:rPr>
                    <w:t>Echocardiographic features, mortality, and adrenal function in patients with cirrhosis and septic shock.</w:t>
                  </w:r>
                </w:p>
                <w:p w14:paraId="65E5D0A4" w14:textId="77777777" w:rsidR="009A22FE" w:rsidRPr="009A22FE" w:rsidRDefault="009A22FE" w:rsidP="009A22FE">
                  <w:pPr>
                    <w:rPr>
                      <w:rFonts w:ascii="Arial" w:hAnsi="Arial"/>
                    </w:rPr>
                  </w:pPr>
                  <w:r w:rsidRPr="009A22FE">
                    <w:rPr>
                      <w:rFonts w:ascii="Arial" w:hAnsi="Arial"/>
                      <w:sz w:val="20"/>
                      <w:szCs w:val="20"/>
                    </w:rPr>
                    <w:t xml:space="preserve">Thierry S, Giroux </w:t>
                  </w:r>
                  <w:proofErr w:type="spellStart"/>
                  <w:r w:rsidRPr="009A22FE">
                    <w:rPr>
                      <w:rFonts w:ascii="Arial" w:hAnsi="Arial"/>
                      <w:sz w:val="20"/>
                      <w:szCs w:val="20"/>
                    </w:rPr>
                    <w:t>Leprieur</w:t>
                  </w:r>
                  <w:proofErr w:type="spellEnd"/>
                  <w:r w:rsidRPr="009A22FE">
                    <w:rPr>
                      <w:rFonts w:ascii="Arial" w:hAnsi="Arial"/>
                      <w:sz w:val="20"/>
                      <w:szCs w:val="20"/>
                    </w:rPr>
                    <w:t xml:space="preserve"> E, </w:t>
                  </w:r>
                  <w:proofErr w:type="spellStart"/>
                  <w:r w:rsidRPr="009A22FE">
                    <w:rPr>
                      <w:rFonts w:ascii="Arial" w:hAnsi="Arial"/>
                      <w:sz w:val="20"/>
                      <w:szCs w:val="20"/>
                    </w:rPr>
                    <w:t>Lecuyer</w:t>
                  </w:r>
                  <w:proofErr w:type="spellEnd"/>
                  <w:r w:rsidRPr="009A22FE">
                    <w:rPr>
                      <w:rFonts w:ascii="Arial" w:hAnsi="Arial"/>
                      <w:sz w:val="20"/>
                      <w:szCs w:val="20"/>
                    </w:rPr>
                    <w:t xml:space="preserve"> L, </w:t>
                  </w:r>
                  <w:proofErr w:type="spellStart"/>
                  <w:r w:rsidRPr="009A22FE">
                    <w:rPr>
                      <w:rFonts w:ascii="Arial" w:hAnsi="Arial"/>
                      <w:sz w:val="20"/>
                      <w:szCs w:val="20"/>
                    </w:rPr>
                    <w:t>Brocas</w:t>
                  </w:r>
                  <w:proofErr w:type="spellEnd"/>
                  <w:r w:rsidRPr="009A22FE">
                    <w:rPr>
                      <w:rFonts w:ascii="Arial" w:hAnsi="Arial"/>
                      <w:sz w:val="20"/>
                      <w:szCs w:val="20"/>
                    </w:rPr>
                    <w:t xml:space="preserve"> E, Van de </w:t>
                  </w:r>
                  <w:proofErr w:type="spellStart"/>
                  <w:r w:rsidRPr="009A22FE">
                    <w:rPr>
                      <w:rFonts w:ascii="Arial" w:hAnsi="Arial"/>
                      <w:sz w:val="20"/>
                      <w:szCs w:val="20"/>
                    </w:rPr>
                    <w:t>Louw</w:t>
                  </w:r>
                  <w:proofErr w:type="spellEnd"/>
                  <w:r w:rsidRPr="009A22FE">
                    <w:rPr>
                      <w:rFonts w:ascii="Arial" w:hAnsi="Arial"/>
                      <w:sz w:val="20"/>
                      <w:szCs w:val="20"/>
                    </w:rPr>
                    <w:t xml:space="preserve"> A.</w:t>
                  </w:r>
                </w:p>
                <w:p w14:paraId="3C81FF37" w14:textId="77777777" w:rsidR="009A22FE" w:rsidRPr="009A22FE" w:rsidRDefault="009A22FE" w:rsidP="009A22FE">
                  <w:pPr>
                    <w:rPr>
                      <w:rFonts w:ascii="Arial" w:hAnsi="Arial"/>
                    </w:rPr>
                  </w:pPr>
                  <w:proofErr w:type="spellStart"/>
                  <w:r w:rsidRPr="009A22FE">
                    <w:rPr>
                      <w:rFonts w:ascii="Arial" w:hAnsi="Arial"/>
                      <w:sz w:val="20"/>
                      <w:szCs w:val="20"/>
                    </w:rPr>
                    <w:t>SourceRéanimation</w:t>
                  </w:r>
                  <w:proofErr w:type="spellEnd"/>
                  <w:r w:rsidRPr="009A22FE">
                    <w:rPr>
                      <w:rFonts w:ascii="Arial" w:hAnsi="Arial"/>
                      <w:sz w:val="20"/>
                      <w:szCs w:val="20"/>
                    </w:rPr>
                    <w:t xml:space="preserve"> </w:t>
                  </w:r>
                  <w:proofErr w:type="spellStart"/>
                  <w:r w:rsidRPr="009A22FE">
                    <w:rPr>
                      <w:rFonts w:ascii="Arial" w:hAnsi="Arial"/>
                      <w:sz w:val="20"/>
                      <w:szCs w:val="20"/>
                    </w:rPr>
                    <w:t>Chirurgicale</w:t>
                  </w:r>
                  <w:proofErr w:type="spellEnd"/>
                  <w:r w:rsidRPr="009A22FE">
                    <w:rPr>
                      <w:rFonts w:ascii="Arial" w:hAnsi="Arial"/>
                      <w:sz w:val="20"/>
                      <w:szCs w:val="20"/>
                    </w:rPr>
                    <w:t xml:space="preserve">, Centre </w:t>
                  </w:r>
                  <w:proofErr w:type="spellStart"/>
                  <w:r w:rsidRPr="009A22FE">
                    <w:rPr>
                      <w:rFonts w:ascii="Arial" w:hAnsi="Arial"/>
                      <w:sz w:val="20"/>
                      <w:szCs w:val="20"/>
                    </w:rPr>
                    <w:t>Cardiologique</w:t>
                  </w:r>
                  <w:proofErr w:type="spellEnd"/>
                  <w:r w:rsidRPr="009A22FE">
                    <w:rPr>
                      <w:rFonts w:ascii="Arial" w:hAnsi="Arial"/>
                      <w:sz w:val="20"/>
                      <w:szCs w:val="20"/>
                    </w:rPr>
                    <w:t xml:space="preserve"> du Nord, Saint Denis, Paris, France. </w:t>
                  </w:r>
                  <w:proofErr w:type="gramStart"/>
                  <w:r w:rsidRPr="009A22FE">
                    <w:rPr>
                      <w:rFonts w:ascii="Arial" w:hAnsi="Arial"/>
                      <w:sz w:val="20"/>
                      <w:szCs w:val="20"/>
                    </w:rPr>
                    <w:t>s</w:t>
                  </w:r>
                  <w:proofErr w:type="gramEnd"/>
                  <w:r w:rsidRPr="009A22FE">
                    <w:rPr>
                      <w:rFonts w:ascii="Arial" w:hAnsi="Arial"/>
                      <w:sz w:val="20"/>
                      <w:szCs w:val="20"/>
                    </w:rPr>
                    <w:t>.thierry@ccn.fr; thierry.stephane@free.fr</w:t>
                  </w:r>
                </w:p>
                <w:p w14:paraId="6228C070" w14:textId="77777777" w:rsidR="009A22FE" w:rsidRPr="009A22FE" w:rsidRDefault="009A22FE" w:rsidP="009A22FE">
                  <w:pPr>
                    <w:rPr>
                      <w:rFonts w:ascii="Arial" w:hAnsi="Arial"/>
                    </w:rPr>
                  </w:pPr>
                  <w:r w:rsidRPr="009A22FE">
                    <w:rPr>
                      <w:rFonts w:ascii="Arial" w:hAnsi="Arial"/>
                      <w:sz w:val="20"/>
                      <w:szCs w:val="20"/>
                    </w:rPr>
                    <w:t> </w:t>
                  </w:r>
                </w:p>
                <w:p w14:paraId="506B7243" w14:textId="77777777" w:rsidR="009A22FE" w:rsidRPr="009A22FE" w:rsidRDefault="009A22FE" w:rsidP="009A22FE">
                  <w:pPr>
                    <w:rPr>
                      <w:rFonts w:ascii="Arial" w:hAnsi="Arial"/>
                    </w:rPr>
                  </w:pPr>
                  <w:r w:rsidRPr="009A22FE">
                    <w:rPr>
                      <w:rFonts w:ascii="Arial" w:hAnsi="Arial"/>
                      <w:sz w:val="20"/>
                      <w:szCs w:val="20"/>
                    </w:rPr>
                    <w:lastRenderedPageBreak/>
                    <w:t xml:space="preserve">"Thirty-four patients admitted to the intensive care unit (ICU) for septic shocks were included, 14 with and 20 without liver cirrhosis. Echocardiography was performed within the first 24 h to measure the cardiac index (CI), systolic index (SI), and left ventricular ejection fraction (LVEF). In a population with septic shock, left ventricular function was more </w:t>
                  </w:r>
                  <w:proofErr w:type="spellStart"/>
                  <w:r w:rsidRPr="009A22FE">
                    <w:rPr>
                      <w:rFonts w:ascii="Arial" w:hAnsi="Arial"/>
                      <w:sz w:val="20"/>
                      <w:szCs w:val="20"/>
                    </w:rPr>
                    <w:t>hyperdynamic</w:t>
                  </w:r>
                  <w:proofErr w:type="spellEnd"/>
                  <w:r w:rsidRPr="009A22FE">
                    <w:rPr>
                      <w:rFonts w:ascii="Arial" w:hAnsi="Arial"/>
                      <w:sz w:val="20"/>
                      <w:szCs w:val="20"/>
                    </w:rPr>
                    <w:t xml:space="preserve"> in the subset with cirrhosis. Relative adrenal insufficiency occurred in similar proportions of patients with and without cirrhosis. Serum cortisol levels under basal conditions (H0) and after stimulation (H1) showed no significant differences between patients with and without cirrhosis. "</w:t>
                  </w:r>
                </w:p>
                <w:p w14:paraId="450B4B8E" w14:textId="77777777" w:rsidR="009A22FE" w:rsidRPr="009A22FE" w:rsidRDefault="009A22FE" w:rsidP="009A22FE">
                  <w:pPr>
                    <w:rPr>
                      <w:rFonts w:ascii="Arial" w:hAnsi="Arial"/>
                    </w:rPr>
                  </w:pPr>
                  <w:r w:rsidRPr="009A22FE">
                    <w:rPr>
                      <w:rFonts w:ascii="Arial" w:hAnsi="Arial"/>
                      <w:sz w:val="20"/>
                      <w:szCs w:val="20"/>
                    </w:rPr>
                    <w:t> </w:t>
                  </w:r>
                </w:p>
                <w:p w14:paraId="5D5E70E8" w14:textId="77777777" w:rsidR="009A22FE" w:rsidRPr="009A22FE" w:rsidRDefault="009A22FE" w:rsidP="009A22FE">
                  <w:pPr>
                    <w:rPr>
                      <w:rFonts w:ascii="Arial" w:hAnsi="Arial"/>
                    </w:rPr>
                  </w:pPr>
                  <w:r w:rsidRPr="009A22FE">
                    <w:rPr>
                      <w:rFonts w:ascii="Arial" w:hAnsi="Arial"/>
                      <w:sz w:val="20"/>
                      <w:szCs w:val="20"/>
                    </w:rPr>
                    <w:t>31</w:t>
                  </w:r>
                  <w:proofErr w:type="gramStart"/>
                  <w:r w:rsidRPr="009A22FE">
                    <w:rPr>
                      <w:rFonts w:ascii="Arial" w:hAnsi="Arial"/>
                      <w:sz w:val="20"/>
                      <w:szCs w:val="20"/>
                    </w:rPr>
                    <w:t>)  Chest</w:t>
                  </w:r>
                  <w:proofErr w:type="gramEnd"/>
                  <w:r w:rsidRPr="009A22FE">
                    <w:rPr>
                      <w:rFonts w:ascii="Arial" w:hAnsi="Arial"/>
                      <w:sz w:val="20"/>
                      <w:szCs w:val="20"/>
                    </w:rPr>
                    <w:t>. 1999 Nov</w:t>
                  </w:r>
                  <w:proofErr w:type="gramStart"/>
                  <w:r w:rsidRPr="009A22FE">
                    <w:rPr>
                      <w:rFonts w:ascii="Arial" w:hAnsi="Arial"/>
                      <w:sz w:val="20"/>
                      <w:szCs w:val="20"/>
                    </w:rPr>
                    <w:t>;116</w:t>
                  </w:r>
                  <w:proofErr w:type="gramEnd"/>
                  <w:r w:rsidRPr="009A22FE">
                    <w:rPr>
                      <w:rFonts w:ascii="Arial" w:hAnsi="Arial"/>
                      <w:sz w:val="20"/>
                      <w:szCs w:val="20"/>
                    </w:rPr>
                    <w:t>(5):1354-9.</w:t>
                  </w:r>
                </w:p>
                <w:p w14:paraId="0B1E6AD2" w14:textId="77777777" w:rsidR="009A22FE" w:rsidRPr="009A22FE" w:rsidRDefault="009A22FE" w:rsidP="009A22FE">
                  <w:pPr>
                    <w:rPr>
                      <w:rFonts w:ascii="Arial" w:hAnsi="Arial"/>
                    </w:rPr>
                  </w:pPr>
                  <w:r w:rsidRPr="009A22FE">
                    <w:rPr>
                      <w:rFonts w:ascii="Arial" w:hAnsi="Arial"/>
                      <w:sz w:val="20"/>
                      <w:szCs w:val="20"/>
                    </w:rPr>
                    <w:t>Persistent preload defect in severe sepsis despite fluid loading: A longitudinal echocardiographic study in patients with septic shock.</w:t>
                  </w:r>
                </w:p>
                <w:p w14:paraId="28F4BB67" w14:textId="77777777" w:rsidR="009A22FE" w:rsidRPr="009A22FE" w:rsidRDefault="009A22FE" w:rsidP="009A22FE">
                  <w:pPr>
                    <w:rPr>
                      <w:rFonts w:ascii="Arial" w:hAnsi="Arial"/>
                    </w:rPr>
                  </w:pPr>
                  <w:proofErr w:type="spellStart"/>
                  <w:r w:rsidRPr="009A22FE">
                    <w:rPr>
                      <w:rFonts w:ascii="Arial" w:hAnsi="Arial"/>
                      <w:sz w:val="20"/>
                      <w:szCs w:val="20"/>
                    </w:rPr>
                    <w:t>Jardin</w:t>
                  </w:r>
                  <w:proofErr w:type="spellEnd"/>
                  <w:r w:rsidRPr="009A22FE">
                    <w:rPr>
                      <w:rFonts w:ascii="Arial" w:hAnsi="Arial"/>
                      <w:sz w:val="20"/>
                      <w:szCs w:val="20"/>
                    </w:rPr>
                    <w:t xml:space="preserve"> F, </w:t>
                  </w:r>
                  <w:proofErr w:type="spellStart"/>
                  <w:r w:rsidRPr="009A22FE">
                    <w:rPr>
                      <w:rFonts w:ascii="Arial" w:hAnsi="Arial"/>
                      <w:sz w:val="20"/>
                      <w:szCs w:val="20"/>
                    </w:rPr>
                    <w:t>Fourme</w:t>
                  </w:r>
                  <w:proofErr w:type="spellEnd"/>
                  <w:r w:rsidRPr="009A22FE">
                    <w:rPr>
                      <w:rFonts w:ascii="Arial" w:hAnsi="Arial"/>
                      <w:sz w:val="20"/>
                      <w:szCs w:val="20"/>
                    </w:rPr>
                    <w:t xml:space="preserve"> T, Page B, </w:t>
                  </w:r>
                  <w:proofErr w:type="spellStart"/>
                  <w:r w:rsidRPr="009A22FE">
                    <w:rPr>
                      <w:rFonts w:ascii="Arial" w:hAnsi="Arial"/>
                      <w:sz w:val="20"/>
                      <w:szCs w:val="20"/>
                    </w:rPr>
                    <w:t>Loubières</w:t>
                  </w:r>
                  <w:proofErr w:type="spellEnd"/>
                  <w:r w:rsidRPr="009A22FE">
                    <w:rPr>
                      <w:rFonts w:ascii="Arial" w:hAnsi="Arial"/>
                      <w:sz w:val="20"/>
                      <w:szCs w:val="20"/>
                    </w:rPr>
                    <w:t xml:space="preserve"> Y, </w:t>
                  </w:r>
                  <w:proofErr w:type="spellStart"/>
                  <w:r w:rsidRPr="009A22FE">
                    <w:rPr>
                      <w:rFonts w:ascii="Arial" w:hAnsi="Arial"/>
                      <w:sz w:val="20"/>
                      <w:szCs w:val="20"/>
                    </w:rPr>
                    <w:t>Vieillard</w:t>
                  </w:r>
                  <w:proofErr w:type="spellEnd"/>
                  <w:r w:rsidRPr="009A22FE">
                    <w:rPr>
                      <w:rFonts w:ascii="Arial" w:hAnsi="Arial"/>
                      <w:sz w:val="20"/>
                      <w:szCs w:val="20"/>
                    </w:rPr>
                    <w:t xml:space="preserve">-Baron A, </w:t>
                  </w:r>
                  <w:proofErr w:type="spellStart"/>
                  <w:r w:rsidRPr="009A22FE">
                    <w:rPr>
                      <w:rFonts w:ascii="Arial" w:hAnsi="Arial"/>
                      <w:sz w:val="20"/>
                      <w:szCs w:val="20"/>
                    </w:rPr>
                    <w:t>Beauchet</w:t>
                  </w:r>
                  <w:proofErr w:type="spellEnd"/>
                  <w:r w:rsidRPr="009A22FE">
                    <w:rPr>
                      <w:rFonts w:ascii="Arial" w:hAnsi="Arial"/>
                      <w:sz w:val="20"/>
                      <w:szCs w:val="20"/>
                    </w:rPr>
                    <w:t xml:space="preserve"> A, </w:t>
                  </w:r>
                  <w:proofErr w:type="spellStart"/>
                  <w:r w:rsidRPr="009A22FE">
                    <w:rPr>
                      <w:rFonts w:ascii="Arial" w:hAnsi="Arial"/>
                      <w:sz w:val="20"/>
                      <w:szCs w:val="20"/>
                    </w:rPr>
                    <w:t>Bourdarias</w:t>
                  </w:r>
                  <w:proofErr w:type="spellEnd"/>
                  <w:r w:rsidRPr="009A22FE">
                    <w:rPr>
                      <w:rFonts w:ascii="Arial" w:hAnsi="Arial"/>
                      <w:sz w:val="20"/>
                      <w:szCs w:val="20"/>
                    </w:rPr>
                    <w:t xml:space="preserve"> JP.</w:t>
                  </w:r>
                </w:p>
                <w:p w14:paraId="4FC63256" w14:textId="77777777" w:rsidR="009A22FE" w:rsidRPr="009A22FE" w:rsidRDefault="009A22FE" w:rsidP="009A22FE">
                  <w:pPr>
                    <w:rPr>
                      <w:rFonts w:ascii="Arial" w:hAnsi="Arial"/>
                    </w:rPr>
                  </w:pPr>
                  <w:proofErr w:type="spellStart"/>
                  <w:r w:rsidRPr="009A22FE">
                    <w:rPr>
                      <w:rFonts w:ascii="Arial" w:hAnsi="Arial"/>
                      <w:sz w:val="20"/>
                      <w:szCs w:val="20"/>
                    </w:rPr>
                    <w:t>SourceMedical</w:t>
                  </w:r>
                  <w:proofErr w:type="spellEnd"/>
                  <w:r w:rsidRPr="009A22FE">
                    <w:rPr>
                      <w:rFonts w:ascii="Arial" w:hAnsi="Arial"/>
                      <w:sz w:val="20"/>
                      <w:szCs w:val="20"/>
                    </w:rPr>
                    <w:t xml:space="preserve"> Intensive Care Unit, University </w:t>
                  </w:r>
                  <w:proofErr w:type="spellStart"/>
                  <w:r w:rsidRPr="009A22FE">
                    <w:rPr>
                      <w:rFonts w:ascii="Arial" w:hAnsi="Arial"/>
                      <w:sz w:val="20"/>
                      <w:szCs w:val="20"/>
                    </w:rPr>
                    <w:t>Hôpital</w:t>
                  </w:r>
                  <w:proofErr w:type="spellEnd"/>
                  <w:r w:rsidRPr="009A22FE">
                    <w:rPr>
                      <w:rFonts w:ascii="Arial" w:hAnsi="Arial"/>
                      <w:sz w:val="20"/>
                      <w:szCs w:val="20"/>
                    </w:rPr>
                    <w:t xml:space="preserve"> </w:t>
                  </w:r>
                  <w:proofErr w:type="spellStart"/>
                  <w:r w:rsidRPr="009A22FE">
                    <w:rPr>
                      <w:rFonts w:ascii="Arial" w:hAnsi="Arial"/>
                      <w:sz w:val="20"/>
                      <w:szCs w:val="20"/>
                    </w:rPr>
                    <w:t>Ambroise</w:t>
                  </w:r>
                  <w:proofErr w:type="spellEnd"/>
                  <w:r w:rsidRPr="009A22FE">
                    <w:rPr>
                      <w:rFonts w:ascii="Arial" w:hAnsi="Arial"/>
                      <w:sz w:val="20"/>
                      <w:szCs w:val="20"/>
                    </w:rPr>
                    <w:t xml:space="preserve"> </w:t>
                  </w:r>
                  <w:proofErr w:type="spellStart"/>
                  <w:r w:rsidRPr="009A22FE">
                    <w:rPr>
                      <w:rFonts w:ascii="Arial" w:hAnsi="Arial"/>
                      <w:sz w:val="20"/>
                      <w:szCs w:val="20"/>
                    </w:rPr>
                    <w:t>Paré</w:t>
                  </w:r>
                  <w:proofErr w:type="spellEnd"/>
                  <w:r w:rsidRPr="009A22FE">
                    <w:rPr>
                      <w:rFonts w:ascii="Arial" w:hAnsi="Arial"/>
                      <w:sz w:val="20"/>
                      <w:szCs w:val="20"/>
                    </w:rPr>
                    <w:t xml:space="preserve">, Assistance </w:t>
                  </w:r>
                  <w:proofErr w:type="spellStart"/>
                  <w:r w:rsidRPr="009A22FE">
                    <w:rPr>
                      <w:rFonts w:ascii="Arial" w:hAnsi="Arial"/>
                      <w:sz w:val="20"/>
                      <w:szCs w:val="20"/>
                    </w:rPr>
                    <w:t>Publique</w:t>
                  </w:r>
                  <w:proofErr w:type="spellEnd"/>
                  <w:r w:rsidRPr="009A22FE">
                    <w:rPr>
                      <w:rFonts w:ascii="Arial" w:hAnsi="Arial"/>
                      <w:sz w:val="20"/>
                      <w:szCs w:val="20"/>
                    </w:rPr>
                    <w:t xml:space="preserve"> </w:t>
                  </w:r>
                  <w:proofErr w:type="spellStart"/>
                  <w:r w:rsidRPr="009A22FE">
                    <w:rPr>
                      <w:rFonts w:ascii="Arial" w:hAnsi="Arial"/>
                      <w:sz w:val="20"/>
                      <w:szCs w:val="20"/>
                    </w:rPr>
                    <w:t>Hôpitaux</w:t>
                  </w:r>
                  <w:proofErr w:type="spellEnd"/>
                  <w:r w:rsidRPr="009A22FE">
                    <w:rPr>
                      <w:rFonts w:ascii="Arial" w:hAnsi="Arial"/>
                      <w:sz w:val="20"/>
                      <w:szCs w:val="20"/>
                    </w:rPr>
                    <w:t xml:space="preserve"> de Paris, Boulogne, France.</w:t>
                  </w:r>
                </w:p>
                <w:p w14:paraId="0185F7DF" w14:textId="77777777" w:rsidR="009A22FE" w:rsidRPr="009A22FE" w:rsidRDefault="009A22FE" w:rsidP="009A22FE">
                  <w:pPr>
                    <w:rPr>
                      <w:rFonts w:ascii="Arial" w:hAnsi="Arial"/>
                    </w:rPr>
                  </w:pPr>
                  <w:r w:rsidRPr="009A22FE">
                    <w:rPr>
                      <w:rFonts w:ascii="Arial" w:hAnsi="Arial"/>
                      <w:sz w:val="20"/>
                      <w:szCs w:val="20"/>
                    </w:rPr>
                    <w:t> </w:t>
                  </w:r>
                </w:p>
                <w:p w14:paraId="0B82C556" w14:textId="77777777" w:rsidR="009A22FE" w:rsidRPr="009A22FE" w:rsidRDefault="009A22FE" w:rsidP="009A22FE">
                  <w:pPr>
                    <w:rPr>
                      <w:rFonts w:ascii="Arial" w:hAnsi="Arial"/>
                    </w:rPr>
                  </w:pPr>
                  <w:r w:rsidRPr="009A22FE">
                    <w:rPr>
                      <w:rFonts w:ascii="Arial" w:hAnsi="Arial"/>
                      <w:sz w:val="20"/>
                      <w:szCs w:val="20"/>
                    </w:rPr>
                    <w:t xml:space="preserve">"2D-ECHO changes during hemodynamic support in 90 septic patients confirmed defective LV preload with a propensity to worsen despite fluid loading in </w:t>
                  </w:r>
                  <w:proofErr w:type="spellStart"/>
                  <w:r w:rsidRPr="009A22FE">
                    <w:rPr>
                      <w:rFonts w:ascii="Arial" w:hAnsi="Arial"/>
                      <w:sz w:val="20"/>
                      <w:szCs w:val="20"/>
                    </w:rPr>
                    <w:t>nonsurvivors</w:t>
                  </w:r>
                  <w:proofErr w:type="spellEnd"/>
                  <w:r w:rsidRPr="009A22FE">
                    <w:rPr>
                      <w:rFonts w:ascii="Arial" w:hAnsi="Arial"/>
                      <w:sz w:val="20"/>
                      <w:szCs w:val="20"/>
                    </w:rPr>
                    <w:t xml:space="preserve"> (62% in the present study). Our results are also in agreement with previous studies reporting depressed LV systolic function at the initial phase of septic shock. Since LV dysfunction was more marked in patients who recovered, we suggest that the exact significance of this finding should be reevaluated."</w:t>
                  </w:r>
                </w:p>
                <w:p w14:paraId="32D924DF" w14:textId="77777777" w:rsidR="009A22FE" w:rsidRPr="009A22FE" w:rsidRDefault="009A22FE" w:rsidP="009A22FE">
                  <w:pPr>
                    <w:rPr>
                      <w:rFonts w:ascii="Arial" w:hAnsi="Arial"/>
                    </w:rPr>
                  </w:pPr>
                  <w:r w:rsidRPr="009A22FE">
                    <w:rPr>
                      <w:rFonts w:ascii="Arial" w:hAnsi="Arial"/>
                      <w:sz w:val="20"/>
                      <w:szCs w:val="20"/>
                    </w:rPr>
                    <w:t> </w:t>
                  </w:r>
                </w:p>
                <w:p w14:paraId="4F685FEE" w14:textId="77777777" w:rsidR="009A22FE" w:rsidRDefault="00AC638C" w:rsidP="009A22FE">
                  <w:pPr>
                    <w:rPr>
                      <w:ins w:id="497" w:author="Joseph Paonessa" w:date="2014-02-11T18:27:00Z"/>
                      <w:rFonts w:ascii="Arial" w:hAnsi="Arial"/>
                      <w:sz w:val="20"/>
                      <w:szCs w:val="20"/>
                    </w:rPr>
                  </w:pPr>
                  <w:ins w:id="498" w:author="Joseph Paonessa" w:date="2014-02-11T18:27:00Z">
                    <w:r>
                      <w:rPr>
                        <w:rFonts w:ascii="Arial" w:hAnsi="Arial"/>
                        <w:sz w:val="20"/>
                        <w:szCs w:val="20"/>
                      </w:rPr>
                      <w:t>----</w:t>
                    </w:r>
                    <w:r>
                      <w:rPr>
                        <w:rFonts w:ascii="Arial" w:hAnsi="Arial"/>
                        <w:sz w:val="20"/>
                        <w:szCs w:val="20"/>
                      </w:rPr>
                      <w:br/>
                    </w:r>
                  </w:ins>
                </w:p>
                <w:p w14:paraId="723518A5" w14:textId="77777777" w:rsidR="00AC638C" w:rsidRPr="00AC638C" w:rsidRDefault="00AC638C" w:rsidP="00AC638C">
                  <w:pPr>
                    <w:widowControl w:val="0"/>
                    <w:numPr>
                      <w:ins w:id="499" w:author="Joseph Paonessa" w:date="2014-02-11T18:27:00Z"/>
                    </w:numPr>
                    <w:autoSpaceDE w:val="0"/>
                    <w:autoSpaceDN w:val="0"/>
                    <w:adjustRightInd w:val="0"/>
                    <w:rPr>
                      <w:ins w:id="500" w:author="Joseph Paonessa" w:date="2014-02-11T18:27:00Z"/>
                      <w:rFonts w:cs="Times New Roman"/>
                      <w:color w:val="231F20"/>
                      <w:szCs w:val="36"/>
                      <w:rPrChange w:id="501" w:author="Joseph Paonessa" w:date="2014-02-11T18:28:00Z">
                        <w:rPr>
                          <w:ins w:id="502" w:author="Joseph Paonessa" w:date="2014-02-11T18:27:00Z"/>
                          <w:rFonts w:ascii="Times New Roman" w:hAnsi="Times New Roman" w:cs="Times New Roman"/>
                          <w:color w:val="231F20"/>
                          <w:sz w:val="36"/>
                          <w:szCs w:val="36"/>
                        </w:rPr>
                      </w:rPrChange>
                    </w:rPr>
                  </w:pPr>
                  <w:ins w:id="503" w:author="Joseph Paonessa" w:date="2014-02-11T18:28:00Z">
                    <w:r>
                      <w:rPr>
                        <w:rFonts w:cs="Times New Roman"/>
                        <w:color w:val="231F20"/>
                        <w:szCs w:val="36"/>
                      </w:rPr>
                      <w:t xml:space="preserve">(32) </w:t>
                    </w:r>
                  </w:ins>
                  <w:ins w:id="504" w:author="Joseph Paonessa" w:date="2014-02-11T18:27:00Z">
                    <w:r w:rsidR="002D37B0" w:rsidRPr="002D37B0">
                      <w:rPr>
                        <w:rFonts w:cs="Times New Roman"/>
                        <w:color w:val="231F20"/>
                        <w:szCs w:val="36"/>
                        <w:rPrChange w:id="505" w:author="Joseph Paonessa" w:date="2014-02-11T18:28:00Z">
                          <w:rPr>
                            <w:rFonts w:ascii="Times New Roman" w:hAnsi="Times New Roman" w:cs="Times New Roman"/>
                            <w:color w:val="231F20"/>
                            <w:sz w:val="36"/>
                            <w:szCs w:val="36"/>
                          </w:rPr>
                        </w:rPrChange>
                      </w:rPr>
                      <w:t xml:space="preserve">Effect of Heart Rate Control With </w:t>
                    </w:r>
                    <w:proofErr w:type="spellStart"/>
                    <w:r w:rsidR="002D37B0" w:rsidRPr="002D37B0">
                      <w:rPr>
                        <w:rFonts w:cs="Times New Roman"/>
                        <w:color w:val="231F20"/>
                        <w:szCs w:val="36"/>
                        <w:rPrChange w:id="506" w:author="Joseph Paonessa" w:date="2014-02-11T18:28:00Z">
                          <w:rPr>
                            <w:rFonts w:ascii="Times New Roman" w:hAnsi="Times New Roman" w:cs="Times New Roman"/>
                            <w:color w:val="231F20"/>
                            <w:sz w:val="36"/>
                            <w:szCs w:val="36"/>
                          </w:rPr>
                        </w:rPrChange>
                      </w:rPr>
                      <w:t>Esmolol</w:t>
                    </w:r>
                    <w:proofErr w:type="spellEnd"/>
                    <w:r w:rsidR="002D37B0" w:rsidRPr="002D37B0">
                      <w:rPr>
                        <w:rFonts w:cs="Times New Roman"/>
                        <w:color w:val="231F20"/>
                        <w:szCs w:val="36"/>
                        <w:rPrChange w:id="507" w:author="Joseph Paonessa" w:date="2014-02-11T18:28:00Z">
                          <w:rPr>
                            <w:rFonts w:ascii="Times New Roman" w:hAnsi="Times New Roman" w:cs="Times New Roman"/>
                            <w:color w:val="231F20"/>
                            <w:sz w:val="36"/>
                            <w:szCs w:val="36"/>
                          </w:rPr>
                        </w:rPrChange>
                      </w:rPr>
                      <w:t xml:space="preserve"> on Hemodynamic</w:t>
                    </w:r>
                  </w:ins>
                </w:p>
                <w:p w14:paraId="79FF58BD" w14:textId="77777777" w:rsidR="00AC638C" w:rsidRPr="00AC638C" w:rsidRDefault="002D37B0" w:rsidP="00AC638C">
                  <w:pPr>
                    <w:widowControl w:val="0"/>
                    <w:numPr>
                      <w:ins w:id="508" w:author="Joseph Paonessa" w:date="2014-02-11T18:27:00Z"/>
                    </w:numPr>
                    <w:autoSpaceDE w:val="0"/>
                    <w:autoSpaceDN w:val="0"/>
                    <w:adjustRightInd w:val="0"/>
                    <w:rPr>
                      <w:ins w:id="509" w:author="Joseph Paonessa" w:date="2014-02-11T18:27:00Z"/>
                      <w:rFonts w:cs="Times New Roman"/>
                      <w:color w:val="231F20"/>
                      <w:szCs w:val="36"/>
                      <w:rPrChange w:id="510" w:author="Joseph Paonessa" w:date="2014-02-11T18:28:00Z">
                        <w:rPr>
                          <w:ins w:id="511" w:author="Joseph Paonessa" w:date="2014-02-11T18:27:00Z"/>
                          <w:rFonts w:ascii="Times New Roman" w:hAnsi="Times New Roman" w:cs="Times New Roman"/>
                          <w:color w:val="231F20"/>
                          <w:sz w:val="36"/>
                          <w:szCs w:val="36"/>
                        </w:rPr>
                      </w:rPrChange>
                    </w:rPr>
                  </w:pPr>
                  <w:proofErr w:type="gramStart"/>
                  <w:ins w:id="512" w:author="Joseph Paonessa" w:date="2014-02-11T18:27:00Z">
                    <w:r w:rsidRPr="002D37B0">
                      <w:rPr>
                        <w:rFonts w:cs="Times New Roman"/>
                        <w:color w:val="231F20"/>
                        <w:szCs w:val="36"/>
                        <w:rPrChange w:id="513" w:author="Joseph Paonessa" w:date="2014-02-11T18:28:00Z">
                          <w:rPr>
                            <w:rFonts w:ascii="Times New Roman" w:hAnsi="Times New Roman" w:cs="Times New Roman"/>
                            <w:color w:val="231F20"/>
                            <w:sz w:val="36"/>
                            <w:szCs w:val="36"/>
                          </w:rPr>
                        </w:rPrChange>
                      </w:rPr>
                      <w:t>and</w:t>
                    </w:r>
                    <w:proofErr w:type="gramEnd"/>
                    <w:r w:rsidRPr="002D37B0">
                      <w:rPr>
                        <w:rFonts w:cs="Times New Roman"/>
                        <w:color w:val="231F20"/>
                        <w:szCs w:val="36"/>
                        <w:rPrChange w:id="514" w:author="Joseph Paonessa" w:date="2014-02-11T18:28:00Z">
                          <w:rPr>
                            <w:rFonts w:ascii="Times New Roman" w:hAnsi="Times New Roman" w:cs="Times New Roman"/>
                            <w:color w:val="231F20"/>
                            <w:sz w:val="36"/>
                            <w:szCs w:val="36"/>
                          </w:rPr>
                        </w:rPrChange>
                      </w:rPr>
                      <w:t xml:space="preserve"> Clinical Outcomes in Patients With Septic Shock</w:t>
                    </w:r>
                  </w:ins>
                </w:p>
                <w:p w14:paraId="53FC52F4" w14:textId="77777777" w:rsidR="00AC638C" w:rsidRPr="00AC638C" w:rsidRDefault="002D37B0" w:rsidP="00AC638C">
                  <w:pPr>
                    <w:widowControl w:val="0"/>
                    <w:numPr>
                      <w:ins w:id="515" w:author="Joseph Paonessa" w:date="2014-02-11T18:27:00Z"/>
                    </w:numPr>
                    <w:autoSpaceDE w:val="0"/>
                    <w:autoSpaceDN w:val="0"/>
                    <w:adjustRightInd w:val="0"/>
                    <w:rPr>
                      <w:ins w:id="516" w:author="Joseph Paonessa" w:date="2014-02-11T18:27:00Z"/>
                      <w:rFonts w:cs="Times New Roman"/>
                      <w:color w:val="231F20"/>
                      <w:szCs w:val="36"/>
                      <w:rPrChange w:id="517" w:author="Joseph Paonessa" w:date="2014-02-11T18:28:00Z">
                        <w:rPr>
                          <w:ins w:id="518" w:author="Joseph Paonessa" w:date="2014-02-11T18:27:00Z"/>
                          <w:rFonts w:ascii="Times New Roman" w:hAnsi="Times New Roman" w:cs="Times New Roman"/>
                          <w:color w:val="231F20"/>
                          <w:sz w:val="36"/>
                          <w:szCs w:val="36"/>
                        </w:rPr>
                      </w:rPrChange>
                    </w:rPr>
                  </w:pPr>
                  <w:ins w:id="519" w:author="Joseph Paonessa" w:date="2014-02-11T18:27:00Z">
                    <w:r w:rsidRPr="002D37B0">
                      <w:rPr>
                        <w:rFonts w:cs="Times New Roman"/>
                        <w:color w:val="231F20"/>
                        <w:szCs w:val="36"/>
                        <w:rPrChange w:id="520" w:author="Joseph Paonessa" w:date="2014-02-11T18:28:00Z">
                          <w:rPr>
                            <w:rFonts w:ascii="Times New Roman" w:hAnsi="Times New Roman" w:cs="Times New Roman"/>
                            <w:color w:val="231F20"/>
                            <w:sz w:val="36"/>
                            <w:szCs w:val="36"/>
                          </w:rPr>
                        </w:rPrChange>
                      </w:rPr>
                      <w:t>A Randomized Clinical Trial</w:t>
                    </w:r>
                  </w:ins>
                </w:p>
                <w:p w14:paraId="12074411" w14:textId="77777777" w:rsidR="00AC638C" w:rsidRPr="00AC638C" w:rsidRDefault="002D37B0" w:rsidP="00AC638C">
                  <w:pPr>
                    <w:widowControl w:val="0"/>
                    <w:numPr>
                      <w:ins w:id="521" w:author="Joseph Paonessa" w:date="2014-02-11T18:27:00Z"/>
                    </w:numPr>
                    <w:autoSpaceDE w:val="0"/>
                    <w:autoSpaceDN w:val="0"/>
                    <w:adjustRightInd w:val="0"/>
                    <w:rPr>
                      <w:ins w:id="522" w:author="Joseph Paonessa" w:date="2014-02-11T18:27:00Z"/>
                      <w:rFonts w:cs="Times New Roman"/>
                      <w:color w:val="231F20"/>
                      <w:szCs w:val="15"/>
                      <w:rPrChange w:id="523" w:author="Joseph Paonessa" w:date="2014-02-11T18:28:00Z">
                        <w:rPr>
                          <w:ins w:id="524" w:author="Joseph Paonessa" w:date="2014-02-11T18:27:00Z"/>
                          <w:rFonts w:ascii="Times New Roman" w:hAnsi="Times New Roman" w:cs="Times New Roman"/>
                          <w:color w:val="231F20"/>
                          <w:sz w:val="15"/>
                          <w:szCs w:val="15"/>
                        </w:rPr>
                      </w:rPrChange>
                    </w:rPr>
                  </w:pPr>
                  <w:ins w:id="525" w:author="Joseph Paonessa" w:date="2014-02-11T18:27:00Z">
                    <w:r w:rsidRPr="002D37B0">
                      <w:rPr>
                        <w:rFonts w:cs="Times New Roman"/>
                        <w:color w:val="231F20"/>
                        <w:szCs w:val="15"/>
                        <w:rPrChange w:id="526" w:author="Joseph Paonessa" w:date="2014-02-11T18:28:00Z">
                          <w:rPr>
                            <w:rFonts w:ascii="Times New Roman" w:hAnsi="Times New Roman" w:cs="Times New Roman"/>
                            <w:color w:val="231F20"/>
                            <w:sz w:val="15"/>
                            <w:szCs w:val="15"/>
                          </w:rPr>
                        </w:rPrChange>
                      </w:rPr>
                      <w:t xml:space="preserve">Andrea </w:t>
                    </w:r>
                    <w:proofErr w:type="spellStart"/>
                    <w:r w:rsidRPr="002D37B0">
                      <w:rPr>
                        <w:rFonts w:cs="Times New Roman"/>
                        <w:color w:val="231F20"/>
                        <w:szCs w:val="15"/>
                        <w:rPrChange w:id="527" w:author="Joseph Paonessa" w:date="2014-02-11T18:28:00Z">
                          <w:rPr>
                            <w:rFonts w:ascii="Times New Roman" w:hAnsi="Times New Roman" w:cs="Times New Roman"/>
                            <w:color w:val="231F20"/>
                            <w:sz w:val="15"/>
                            <w:szCs w:val="15"/>
                          </w:rPr>
                        </w:rPrChange>
                      </w:rPr>
                      <w:t>Morelli</w:t>
                    </w:r>
                    <w:proofErr w:type="spellEnd"/>
                    <w:r w:rsidRPr="002D37B0">
                      <w:rPr>
                        <w:rFonts w:cs="Times New Roman"/>
                        <w:color w:val="231F20"/>
                        <w:szCs w:val="15"/>
                        <w:rPrChange w:id="528" w:author="Joseph Paonessa" w:date="2014-02-11T18:28:00Z">
                          <w:rPr>
                            <w:rFonts w:ascii="Times New Roman" w:hAnsi="Times New Roman" w:cs="Times New Roman"/>
                            <w:color w:val="231F20"/>
                            <w:sz w:val="15"/>
                            <w:szCs w:val="15"/>
                          </w:rPr>
                        </w:rPrChange>
                      </w:rPr>
                      <w:t xml:space="preserve">, MD; Christian </w:t>
                    </w:r>
                    <w:proofErr w:type="spellStart"/>
                    <w:r w:rsidRPr="002D37B0">
                      <w:rPr>
                        <w:rFonts w:cs="Times New Roman"/>
                        <w:color w:val="231F20"/>
                        <w:szCs w:val="15"/>
                        <w:rPrChange w:id="529" w:author="Joseph Paonessa" w:date="2014-02-11T18:28:00Z">
                          <w:rPr>
                            <w:rFonts w:ascii="Times New Roman" w:hAnsi="Times New Roman" w:cs="Times New Roman"/>
                            <w:color w:val="231F20"/>
                            <w:sz w:val="15"/>
                            <w:szCs w:val="15"/>
                          </w:rPr>
                        </w:rPrChange>
                      </w:rPr>
                      <w:t>Ertmer</w:t>
                    </w:r>
                    <w:proofErr w:type="spellEnd"/>
                    <w:r w:rsidRPr="002D37B0">
                      <w:rPr>
                        <w:rFonts w:cs="Times New Roman"/>
                        <w:color w:val="231F20"/>
                        <w:szCs w:val="15"/>
                        <w:rPrChange w:id="530" w:author="Joseph Paonessa" w:date="2014-02-11T18:28:00Z">
                          <w:rPr>
                            <w:rFonts w:ascii="Times New Roman" w:hAnsi="Times New Roman" w:cs="Times New Roman"/>
                            <w:color w:val="231F20"/>
                            <w:sz w:val="15"/>
                            <w:szCs w:val="15"/>
                          </w:rPr>
                        </w:rPrChange>
                      </w:rPr>
                      <w:t xml:space="preserve">, MD; </w:t>
                    </w:r>
                    <w:proofErr w:type="spellStart"/>
                    <w:r w:rsidRPr="002D37B0">
                      <w:rPr>
                        <w:rFonts w:cs="Times New Roman"/>
                        <w:color w:val="231F20"/>
                        <w:szCs w:val="15"/>
                        <w:rPrChange w:id="531" w:author="Joseph Paonessa" w:date="2014-02-11T18:28:00Z">
                          <w:rPr>
                            <w:rFonts w:ascii="Times New Roman" w:hAnsi="Times New Roman" w:cs="Times New Roman"/>
                            <w:color w:val="231F20"/>
                            <w:sz w:val="15"/>
                            <w:szCs w:val="15"/>
                          </w:rPr>
                        </w:rPrChange>
                      </w:rPr>
                      <w:t>MartinWestphal</w:t>
                    </w:r>
                    <w:proofErr w:type="spellEnd"/>
                    <w:r w:rsidRPr="002D37B0">
                      <w:rPr>
                        <w:rFonts w:cs="Times New Roman"/>
                        <w:color w:val="231F20"/>
                        <w:szCs w:val="15"/>
                        <w:rPrChange w:id="532" w:author="Joseph Paonessa" w:date="2014-02-11T18:28:00Z">
                          <w:rPr>
                            <w:rFonts w:ascii="Times New Roman" w:hAnsi="Times New Roman" w:cs="Times New Roman"/>
                            <w:color w:val="231F20"/>
                            <w:sz w:val="15"/>
                            <w:szCs w:val="15"/>
                          </w:rPr>
                        </w:rPrChange>
                      </w:rPr>
                      <w:t xml:space="preserve">, MD; Sebastian </w:t>
                    </w:r>
                    <w:proofErr w:type="spellStart"/>
                    <w:r w:rsidRPr="002D37B0">
                      <w:rPr>
                        <w:rFonts w:cs="Times New Roman"/>
                        <w:color w:val="231F20"/>
                        <w:szCs w:val="15"/>
                        <w:rPrChange w:id="533" w:author="Joseph Paonessa" w:date="2014-02-11T18:28:00Z">
                          <w:rPr>
                            <w:rFonts w:ascii="Times New Roman" w:hAnsi="Times New Roman" w:cs="Times New Roman"/>
                            <w:color w:val="231F20"/>
                            <w:sz w:val="15"/>
                            <w:szCs w:val="15"/>
                          </w:rPr>
                        </w:rPrChange>
                      </w:rPr>
                      <w:t>Rehberg</w:t>
                    </w:r>
                    <w:proofErr w:type="spellEnd"/>
                    <w:r w:rsidRPr="002D37B0">
                      <w:rPr>
                        <w:rFonts w:cs="Times New Roman"/>
                        <w:color w:val="231F20"/>
                        <w:szCs w:val="15"/>
                        <w:rPrChange w:id="534" w:author="Joseph Paonessa" w:date="2014-02-11T18:28:00Z">
                          <w:rPr>
                            <w:rFonts w:ascii="Times New Roman" w:hAnsi="Times New Roman" w:cs="Times New Roman"/>
                            <w:color w:val="231F20"/>
                            <w:sz w:val="15"/>
                            <w:szCs w:val="15"/>
                          </w:rPr>
                        </w:rPrChange>
                      </w:rPr>
                      <w:t xml:space="preserve">, MD; </w:t>
                    </w:r>
                    <w:proofErr w:type="spellStart"/>
                    <w:r w:rsidRPr="002D37B0">
                      <w:rPr>
                        <w:rFonts w:cs="Times New Roman"/>
                        <w:color w:val="231F20"/>
                        <w:szCs w:val="15"/>
                        <w:rPrChange w:id="535" w:author="Joseph Paonessa" w:date="2014-02-11T18:28:00Z">
                          <w:rPr>
                            <w:rFonts w:ascii="Times New Roman" w:hAnsi="Times New Roman" w:cs="Times New Roman"/>
                            <w:color w:val="231F20"/>
                            <w:sz w:val="15"/>
                            <w:szCs w:val="15"/>
                          </w:rPr>
                        </w:rPrChange>
                      </w:rPr>
                      <w:t>TimKampmeier</w:t>
                    </w:r>
                    <w:proofErr w:type="spellEnd"/>
                    <w:r w:rsidRPr="002D37B0">
                      <w:rPr>
                        <w:rFonts w:cs="Times New Roman"/>
                        <w:color w:val="231F20"/>
                        <w:szCs w:val="15"/>
                        <w:rPrChange w:id="536" w:author="Joseph Paonessa" w:date="2014-02-11T18:28:00Z">
                          <w:rPr>
                            <w:rFonts w:ascii="Times New Roman" w:hAnsi="Times New Roman" w:cs="Times New Roman"/>
                            <w:color w:val="231F20"/>
                            <w:sz w:val="15"/>
                            <w:szCs w:val="15"/>
                          </w:rPr>
                        </w:rPrChange>
                      </w:rPr>
                      <w:t xml:space="preserve">, MD; Sandra </w:t>
                    </w:r>
                    <w:proofErr w:type="spellStart"/>
                    <w:r w:rsidRPr="002D37B0">
                      <w:rPr>
                        <w:rFonts w:cs="Times New Roman"/>
                        <w:color w:val="231F20"/>
                        <w:szCs w:val="15"/>
                        <w:rPrChange w:id="537" w:author="Joseph Paonessa" w:date="2014-02-11T18:28:00Z">
                          <w:rPr>
                            <w:rFonts w:ascii="Times New Roman" w:hAnsi="Times New Roman" w:cs="Times New Roman"/>
                            <w:color w:val="231F20"/>
                            <w:sz w:val="15"/>
                            <w:szCs w:val="15"/>
                          </w:rPr>
                        </w:rPrChange>
                      </w:rPr>
                      <w:t>Ligges</w:t>
                    </w:r>
                    <w:proofErr w:type="spellEnd"/>
                    <w:r w:rsidRPr="002D37B0">
                      <w:rPr>
                        <w:rFonts w:cs="Times New Roman"/>
                        <w:color w:val="231F20"/>
                        <w:szCs w:val="15"/>
                        <w:rPrChange w:id="538" w:author="Joseph Paonessa" w:date="2014-02-11T18:28:00Z">
                          <w:rPr>
                            <w:rFonts w:ascii="Times New Roman" w:hAnsi="Times New Roman" w:cs="Times New Roman"/>
                            <w:color w:val="231F20"/>
                            <w:sz w:val="15"/>
                            <w:szCs w:val="15"/>
                          </w:rPr>
                        </w:rPrChange>
                      </w:rPr>
                      <w:t>, PhD;</w:t>
                    </w:r>
                  </w:ins>
                </w:p>
                <w:p w14:paraId="3BCB0975" w14:textId="77777777" w:rsidR="00AC638C" w:rsidRPr="00AC638C" w:rsidDel="00AC638C" w:rsidRDefault="002D37B0" w:rsidP="00AC638C">
                  <w:pPr>
                    <w:numPr>
                      <w:ins w:id="539" w:author="Joseph Paonessa" w:date="2014-02-11T18:27:00Z"/>
                    </w:numPr>
                    <w:rPr>
                      <w:del w:id="540" w:author="Joseph Paonessa" w:date="2014-02-11T18:28:00Z"/>
                      <w:szCs w:val="20"/>
                      <w:rPrChange w:id="541" w:author="Joseph Paonessa" w:date="2014-02-11T18:28:00Z">
                        <w:rPr>
                          <w:del w:id="542" w:author="Joseph Paonessa" w:date="2014-02-11T18:28:00Z"/>
                          <w:rFonts w:ascii="Arial" w:hAnsi="Arial"/>
                          <w:sz w:val="20"/>
                          <w:szCs w:val="20"/>
                        </w:rPr>
                      </w:rPrChange>
                    </w:rPr>
                  </w:pPr>
                  <w:ins w:id="543" w:author="Joseph Paonessa" w:date="2014-02-11T18:27:00Z">
                    <w:r w:rsidRPr="002D37B0">
                      <w:rPr>
                        <w:rFonts w:cs="Times New Roman"/>
                        <w:color w:val="231F20"/>
                        <w:szCs w:val="15"/>
                        <w:rPrChange w:id="544" w:author="Joseph Paonessa" w:date="2014-02-11T18:28:00Z">
                          <w:rPr>
                            <w:rFonts w:ascii="Times New Roman" w:hAnsi="Times New Roman" w:cs="Times New Roman"/>
                            <w:color w:val="231F20"/>
                            <w:sz w:val="15"/>
                            <w:szCs w:val="15"/>
                          </w:rPr>
                        </w:rPrChange>
                      </w:rPr>
                      <w:t xml:space="preserve">Alessandra </w:t>
                    </w:r>
                    <w:proofErr w:type="spellStart"/>
                    <w:r w:rsidRPr="002D37B0">
                      <w:rPr>
                        <w:rFonts w:cs="Times New Roman"/>
                        <w:color w:val="231F20"/>
                        <w:szCs w:val="15"/>
                        <w:rPrChange w:id="545" w:author="Joseph Paonessa" w:date="2014-02-11T18:28:00Z">
                          <w:rPr>
                            <w:rFonts w:ascii="Times New Roman" w:hAnsi="Times New Roman" w:cs="Times New Roman"/>
                            <w:color w:val="231F20"/>
                            <w:sz w:val="15"/>
                            <w:szCs w:val="15"/>
                          </w:rPr>
                        </w:rPrChange>
                      </w:rPr>
                      <w:t>Orecchioni</w:t>
                    </w:r>
                    <w:proofErr w:type="spellEnd"/>
                    <w:r w:rsidRPr="002D37B0">
                      <w:rPr>
                        <w:rFonts w:cs="Times New Roman"/>
                        <w:color w:val="231F20"/>
                        <w:szCs w:val="15"/>
                        <w:rPrChange w:id="546" w:author="Joseph Paonessa" w:date="2014-02-11T18:28:00Z">
                          <w:rPr>
                            <w:rFonts w:ascii="Times New Roman" w:hAnsi="Times New Roman" w:cs="Times New Roman"/>
                            <w:color w:val="231F20"/>
                            <w:sz w:val="15"/>
                            <w:szCs w:val="15"/>
                          </w:rPr>
                        </w:rPrChange>
                      </w:rPr>
                      <w:t xml:space="preserve">, MD; </w:t>
                    </w:r>
                    <w:proofErr w:type="spellStart"/>
                    <w:r w:rsidRPr="002D37B0">
                      <w:rPr>
                        <w:rFonts w:cs="Times New Roman"/>
                        <w:color w:val="231F20"/>
                        <w:szCs w:val="15"/>
                        <w:rPrChange w:id="547" w:author="Joseph Paonessa" w:date="2014-02-11T18:28:00Z">
                          <w:rPr>
                            <w:rFonts w:ascii="Times New Roman" w:hAnsi="Times New Roman" w:cs="Times New Roman"/>
                            <w:color w:val="231F20"/>
                            <w:sz w:val="15"/>
                            <w:szCs w:val="15"/>
                          </w:rPr>
                        </w:rPrChange>
                      </w:rPr>
                      <w:t>Annalia</w:t>
                    </w:r>
                    <w:proofErr w:type="spellEnd"/>
                    <w:r w:rsidRPr="002D37B0">
                      <w:rPr>
                        <w:rFonts w:cs="Times New Roman"/>
                        <w:color w:val="231F20"/>
                        <w:szCs w:val="15"/>
                        <w:rPrChange w:id="548" w:author="Joseph Paonessa" w:date="2014-02-11T18:28:00Z">
                          <w:rPr>
                            <w:rFonts w:ascii="Times New Roman" w:hAnsi="Times New Roman" w:cs="Times New Roman"/>
                            <w:color w:val="231F20"/>
                            <w:sz w:val="15"/>
                            <w:szCs w:val="15"/>
                          </w:rPr>
                        </w:rPrChange>
                      </w:rPr>
                      <w:t xml:space="preserve"> </w:t>
                    </w:r>
                    <w:proofErr w:type="spellStart"/>
                    <w:r w:rsidRPr="002D37B0">
                      <w:rPr>
                        <w:rFonts w:cs="Times New Roman"/>
                        <w:color w:val="231F20"/>
                        <w:szCs w:val="15"/>
                        <w:rPrChange w:id="549" w:author="Joseph Paonessa" w:date="2014-02-11T18:28:00Z">
                          <w:rPr>
                            <w:rFonts w:ascii="Times New Roman" w:hAnsi="Times New Roman" w:cs="Times New Roman"/>
                            <w:color w:val="231F20"/>
                            <w:sz w:val="15"/>
                            <w:szCs w:val="15"/>
                          </w:rPr>
                        </w:rPrChange>
                      </w:rPr>
                      <w:t>D’Egidio</w:t>
                    </w:r>
                    <w:proofErr w:type="spellEnd"/>
                    <w:r w:rsidRPr="002D37B0">
                      <w:rPr>
                        <w:rFonts w:cs="Times New Roman"/>
                        <w:color w:val="231F20"/>
                        <w:szCs w:val="15"/>
                        <w:rPrChange w:id="550" w:author="Joseph Paonessa" w:date="2014-02-11T18:28:00Z">
                          <w:rPr>
                            <w:rFonts w:ascii="Times New Roman" w:hAnsi="Times New Roman" w:cs="Times New Roman"/>
                            <w:color w:val="231F20"/>
                            <w:sz w:val="15"/>
                            <w:szCs w:val="15"/>
                          </w:rPr>
                        </w:rPrChange>
                      </w:rPr>
                      <w:t xml:space="preserve">, MD; </w:t>
                    </w:r>
                    <w:proofErr w:type="spellStart"/>
                    <w:r w:rsidRPr="002D37B0">
                      <w:rPr>
                        <w:rFonts w:cs="Times New Roman"/>
                        <w:color w:val="231F20"/>
                        <w:szCs w:val="15"/>
                        <w:rPrChange w:id="551" w:author="Joseph Paonessa" w:date="2014-02-11T18:28:00Z">
                          <w:rPr>
                            <w:rFonts w:ascii="Times New Roman" w:hAnsi="Times New Roman" w:cs="Times New Roman"/>
                            <w:color w:val="231F20"/>
                            <w:sz w:val="15"/>
                            <w:szCs w:val="15"/>
                          </w:rPr>
                        </w:rPrChange>
                      </w:rPr>
                      <w:t>Fiorella</w:t>
                    </w:r>
                    <w:proofErr w:type="spellEnd"/>
                    <w:r w:rsidRPr="002D37B0">
                      <w:rPr>
                        <w:rFonts w:cs="Times New Roman"/>
                        <w:color w:val="231F20"/>
                        <w:szCs w:val="15"/>
                        <w:rPrChange w:id="552" w:author="Joseph Paonessa" w:date="2014-02-11T18:28:00Z">
                          <w:rPr>
                            <w:rFonts w:ascii="Times New Roman" w:hAnsi="Times New Roman" w:cs="Times New Roman"/>
                            <w:color w:val="231F20"/>
                            <w:sz w:val="15"/>
                            <w:szCs w:val="15"/>
                          </w:rPr>
                        </w:rPrChange>
                      </w:rPr>
                      <w:t xml:space="preserve"> </w:t>
                    </w:r>
                    <w:proofErr w:type="spellStart"/>
                    <w:r w:rsidRPr="002D37B0">
                      <w:rPr>
                        <w:rFonts w:cs="Times New Roman"/>
                        <w:color w:val="231F20"/>
                        <w:szCs w:val="15"/>
                        <w:rPrChange w:id="553" w:author="Joseph Paonessa" w:date="2014-02-11T18:28:00Z">
                          <w:rPr>
                            <w:rFonts w:ascii="Times New Roman" w:hAnsi="Times New Roman" w:cs="Times New Roman"/>
                            <w:color w:val="231F20"/>
                            <w:sz w:val="15"/>
                            <w:szCs w:val="15"/>
                          </w:rPr>
                        </w:rPrChange>
                      </w:rPr>
                      <w:t>D’Ippoliti</w:t>
                    </w:r>
                    <w:proofErr w:type="spellEnd"/>
                    <w:r w:rsidRPr="002D37B0">
                      <w:rPr>
                        <w:rFonts w:cs="Times New Roman"/>
                        <w:color w:val="231F20"/>
                        <w:szCs w:val="15"/>
                        <w:rPrChange w:id="554" w:author="Joseph Paonessa" w:date="2014-02-11T18:28:00Z">
                          <w:rPr>
                            <w:rFonts w:ascii="Times New Roman" w:hAnsi="Times New Roman" w:cs="Times New Roman"/>
                            <w:color w:val="231F20"/>
                            <w:sz w:val="15"/>
                            <w:szCs w:val="15"/>
                          </w:rPr>
                        </w:rPrChange>
                      </w:rPr>
                      <w:t xml:space="preserve">, MD; Cristina </w:t>
                    </w:r>
                    <w:proofErr w:type="spellStart"/>
                    <w:r w:rsidRPr="002D37B0">
                      <w:rPr>
                        <w:rFonts w:cs="Times New Roman"/>
                        <w:color w:val="231F20"/>
                        <w:szCs w:val="15"/>
                        <w:rPrChange w:id="555" w:author="Joseph Paonessa" w:date="2014-02-11T18:28:00Z">
                          <w:rPr>
                            <w:rFonts w:ascii="Times New Roman" w:hAnsi="Times New Roman" w:cs="Times New Roman"/>
                            <w:color w:val="231F20"/>
                            <w:sz w:val="15"/>
                            <w:szCs w:val="15"/>
                          </w:rPr>
                        </w:rPrChange>
                      </w:rPr>
                      <w:t>Raffone</w:t>
                    </w:r>
                    <w:proofErr w:type="spellEnd"/>
                    <w:r w:rsidRPr="002D37B0">
                      <w:rPr>
                        <w:rFonts w:cs="Times New Roman"/>
                        <w:color w:val="231F20"/>
                        <w:szCs w:val="15"/>
                        <w:rPrChange w:id="556" w:author="Joseph Paonessa" w:date="2014-02-11T18:28:00Z">
                          <w:rPr>
                            <w:rFonts w:ascii="Times New Roman" w:hAnsi="Times New Roman" w:cs="Times New Roman"/>
                            <w:color w:val="231F20"/>
                            <w:sz w:val="15"/>
                            <w:szCs w:val="15"/>
                          </w:rPr>
                        </w:rPrChange>
                      </w:rPr>
                      <w:t xml:space="preserve">, MD; Mario </w:t>
                    </w:r>
                    <w:proofErr w:type="spellStart"/>
                    <w:r w:rsidRPr="002D37B0">
                      <w:rPr>
                        <w:rFonts w:cs="Times New Roman"/>
                        <w:color w:val="231F20"/>
                        <w:szCs w:val="15"/>
                        <w:rPrChange w:id="557" w:author="Joseph Paonessa" w:date="2014-02-11T18:28:00Z">
                          <w:rPr>
                            <w:rFonts w:ascii="Times New Roman" w:hAnsi="Times New Roman" w:cs="Times New Roman"/>
                            <w:color w:val="231F20"/>
                            <w:sz w:val="15"/>
                            <w:szCs w:val="15"/>
                          </w:rPr>
                        </w:rPrChange>
                      </w:rPr>
                      <w:t>Venditti</w:t>
                    </w:r>
                    <w:proofErr w:type="spellEnd"/>
                    <w:r w:rsidRPr="002D37B0">
                      <w:rPr>
                        <w:rFonts w:cs="Times New Roman"/>
                        <w:color w:val="231F20"/>
                        <w:szCs w:val="15"/>
                        <w:rPrChange w:id="558" w:author="Joseph Paonessa" w:date="2014-02-11T18:28:00Z">
                          <w:rPr>
                            <w:rFonts w:ascii="Times New Roman" w:hAnsi="Times New Roman" w:cs="Times New Roman"/>
                            <w:color w:val="231F20"/>
                            <w:sz w:val="15"/>
                            <w:szCs w:val="15"/>
                          </w:rPr>
                        </w:rPrChange>
                      </w:rPr>
                      <w:t xml:space="preserve">, MD; </w:t>
                    </w:r>
                  </w:ins>
                </w:p>
                <w:p w14:paraId="773699B4" w14:textId="77777777" w:rsidR="009A22FE" w:rsidRDefault="009A22FE" w:rsidP="009A22FE">
                  <w:pPr>
                    <w:numPr>
                      <w:ins w:id="559" w:author="Unknown"/>
                    </w:numPr>
                    <w:rPr>
                      <w:rFonts w:ascii="Arial" w:hAnsi="Arial"/>
                      <w:sz w:val="20"/>
                      <w:szCs w:val="20"/>
                    </w:rPr>
                  </w:pPr>
                </w:p>
                <w:p w14:paraId="04B3842F" w14:textId="77777777" w:rsidR="009A22FE" w:rsidRDefault="00AC638C" w:rsidP="009A22FE">
                  <w:pPr>
                    <w:rPr>
                      <w:rFonts w:ascii="Arial" w:hAnsi="Arial"/>
                      <w:sz w:val="20"/>
                      <w:szCs w:val="20"/>
                    </w:rPr>
                  </w:pPr>
                  <w:ins w:id="560" w:author="Joseph Paonessa" w:date="2014-02-11T18:28:00Z">
                    <w:r>
                      <w:rPr>
                        <w:rFonts w:ascii="Arial" w:hAnsi="Arial"/>
                        <w:sz w:val="20"/>
                        <w:szCs w:val="20"/>
                      </w:rPr>
                      <w:t>JAMA 2013</w:t>
                    </w:r>
                  </w:ins>
                </w:p>
                <w:p w14:paraId="75E2A0DD" w14:textId="77777777" w:rsidR="009A22FE" w:rsidRPr="009A22FE" w:rsidRDefault="009A22FE" w:rsidP="009A22FE">
                  <w:pPr>
                    <w:rPr>
                      <w:rFonts w:ascii="Arial" w:hAnsi="Arial"/>
                    </w:rPr>
                  </w:pPr>
                </w:p>
              </w:tc>
            </w:tr>
          </w:tbl>
          <w:p w14:paraId="11EE388A" w14:textId="77777777" w:rsidR="009A22FE" w:rsidRPr="009A22FE" w:rsidRDefault="009A22FE" w:rsidP="009A22FE">
            <w:pPr>
              <w:rPr>
                <w:rFonts w:ascii="Times" w:hAnsi="Times"/>
                <w:sz w:val="20"/>
                <w:szCs w:val="20"/>
              </w:rPr>
            </w:pPr>
          </w:p>
        </w:tc>
      </w:tr>
    </w:tbl>
    <w:p w14:paraId="24A51783" w14:textId="77777777" w:rsidR="009A22FE" w:rsidRPr="009A22FE" w:rsidRDefault="009A22FE" w:rsidP="009A22FE">
      <w:pPr>
        <w:rPr>
          <w:rFonts w:ascii="Times" w:hAnsi="Times"/>
          <w:vanish/>
          <w:sz w:val="20"/>
          <w:szCs w:val="20"/>
        </w:rPr>
      </w:pPr>
    </w:p>
    <w:tbl>
      <w:tblPr>
        <w:tblW w:w="0" w:type="auto"/>
        <w:tblCellSpacing w:w="0" w:type="dxa"/>
        <w:tblCellMar>
          <w:left w:w="0" w:type="dxa"/>
          <w:right w:w="0" w:type="dxa"/>
        </w:tblCellMar>
        <w:tblLook w:val="0000" w:firstRow="0" w:lastRow="0" w:firstColumn="0" w:lastColumn="0" w:noHBand="0" w:noVBand="0"/>
      </w:tblPr>
      <w:tblGrid>
        <w:gridCol w:w="480"/>
      </w:tblGrid>
      <w:tr w:rsidR="009A22FE" w:rsidRPr="009A22FE" w14:paraId="156D722D" w14:textId="77777777">
        <w:trPr>
          <w:tblCellSpacing w:w="0" w:type="dxa"/>
        </w:trPr>
        <w:tc>
          <w:tcPr>
            <w:tcW w:w="0" w:type="auto"/>
            <w:shd w:val="clear" w:color="auto" w:fill="auto"/>
            <w:vAlign w:val="center"/>
          </w:tcPr>
          <w:p w14:paraId="6C83C019" w14:textId="77777777" w:rsidR="009A22FE" w:rsidRPr="009A22FE" w:rsidRDefault="009A22FE" w:rsidP="009A22FE">
            <w:pPr>
              <w:rPr>
                <w:rFonts w:ascii="Times" w:hAnsi="Times"/>
                <w:sz w:val="20"/>
                <w:szCs w:val="20"/>
              </w:rPr>
            </w:pPr>
            <w:r>
              <w:rPr>
                <w:rFonts w:ascii="Times" w:hAnsi="Times"/>
                <w:noProof/>
                <w:sz w:val="20"/>
                <w:szCs w:val="20"/>
                <w:lang w:eastAsia="en-US"/>
              </w:rPr>
              <w:drawing>
                <wp:inline distT="0" distB="0" distL="0" distR="0" wp14:anchorId="50B60D5E" wp14:editId="732BB220">
                  <wp:extent cx="304800" cy="304800"/>
                  <wp:effectExtent l="0" t="0" r="0" b="0"/>
                  <wp:docPr id="1" name="Picture 1" descr="https://email.caregroup.org/OWA/8.3.342.1/themes/base/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mail.caregroup.org/OWA/8.3.342.1/themes/base/clear.gif"/>
                          <pic:cNvPicPr>
                            <a:picLocks noChangeAspect="1" noChangeArrowheads="1"/>
                          </pic:cNvPicPr>
                        </pic:nvPicPr>
                        <pic:blipFill>
                          <a:blip r:embed="rId7"/>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bl>
    <w:p w14:paraId="22C1DBD3" w14:textId="77777777" w:rsidR="009A22FE" w:rsidRPr="009A22FE" w:rsidRDefault="009A22FE" w:rsidP="009A22FE">
      <w:pPr>
        <w:rPr>
          <w:rFonts w:ascii="Times" w:hAnsi="Times"/>
          <w:vanish/>
          <w:sz w:val="20"/>
          <w:szCs w:val="20"/>
        </w:rPr>
      </w:pPr>
    </w:p>
    <w:tbl>
      <w:tblPr>
        <w:tblW w:w="0" w:type="auto"/>
        <w:tblCellSpacing w:w="0" w:type="dxa"/>
        <w:tblCellMar>
          <w:left w:w="0" w:type="dxa"/>
          <w:right w:w="0" w:type="dxa"/>
        </w:tblCellMar>
        <w:tblLook w:val="0000" w:firstRow="0" w:lastRow="0" w:firstColumn="0" w:lastColumn="0" w:noHBand="0" w:noVBand="0"/>
      </w:tblPr>
      <w:tblGrid>
        <w:gridCol w:w="120"/>
        <w:gridCol w:w="320"/>
      </w:tblGrid>
      <w:tr w:rsidR="009A22FE" w:rsidRPr="009A22FE" w14:paraId="60C1EC8A" w14:textId="77777777">
        <w:trPr>
          <w:tblCellSpacing w:w="0" w:type="dxa"/>
        </w:trPr>
        <w:tc>
          <w:tcPr>
            <w:tcW w:w="0" w:type="auto"/>
            <w:gridSpan w:val="2"/>
            <w:shd w:val="clear" w:color="auto" w:fill="auto"/>
            <w:vAlign w:val="center"/>
          </w:tcPr>
          <w:p w14:paraId="021AFF54" w14:textId="77777777" w:rsidR="009A22FE" w:rsidRPr="009A22FE" w:rsidRDefault="009A22FE" w:rsidP="009A22FE">
            <w:pPr>
              <w:rPr>
                <w:rFonts w:ascii="Times" w:hAnsi="Times"/>
                <w:sz w:val="20"/>
                <w:szCs w:val="20"/>
              </w:rPr>
            </w:pPr>
            <w:r w:rsidRPr="009A22FE">
              <w:rPr>
                <w:rFonts w:ascii="Times" w:hAnsi="Times"/>
                <w:sz w:val="20"/>
                <w:szCs w:val="20"/>
              </w:rPr>
              <w:t> </w:t>
            </w:r>
          </w:p>
        </w:tc>
      </w:tr>
      <w:tr w:rsidR="009A22FE" w:rsidRPr="009A22FE" w14:paraId="681FE3A4" w14:textId="77777777">
        <w:trPr>
          <w:tblCellSpacing w:w="0" w:type="dxa"/>
        </w:trPr>
        <w:tc>
          <w:tcPr>
            <w:tcW w:w="0" w:type="auto"/>
            <w:shd w:val="clear" w:color="auto" w:fill="auto"/>
            <w:vAlign w:val="center"/>
          </w:tcPr>
          <w:p w14:paraId="0A9C5EBA" w14:textId="77777777" w:rsidR="009A22FE" w:rsidRPr="009A22FE" w:rsidRDefault="009A22FE" w:rsidP="009A22FE">
            <w:pPr>
              <w:rPr>
                <w:rFonts w:ascii="Times" w:hAnsi="Times"/>
                <w:sz w:val="20"/>
                <w:szCs w:val="20"/>
              </w:rPr>
            </w:pPr>
            <w:r>
              <w:rPr>
                <w:rFonts w:ascii="Times" w:hAnsi="Times"/>
                <w:noProof/>
                <w:sz w:val="20"/>
                <w:szCs w:val="20"/>
                <w:lang w:eastAsia="en-US"/>
              </w:rPr>
              <w:drawing>
                <wp:inline distT="0" distB="0" distL="0" distR="0" wp14:anchorId="6E5D73CD" wp14:editId="12307B2F">
                  <wp:extent cx="50800" cy="50800"/>
                  <wp:effectExtent l="25400" t="0" r="0" b="0"/>
                  <wp:docPr id="2" name="Picture 2" descr="https://email.caregroup.org/OWA/8.3.342.1/themes/base/crvbtm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mail.caregroup.org/OWA/8.3.342.1/themes/base/crvbtmlt.gif"/>
                          <pic:cNvPicPr>
                            <a:picLocks noChangeAspect="1" noChangeArrowheads="1"/>
                          </pic:cNvPicPr>
                        </pic:nvPicPr>
                        <pic:blipFill>
                          <a:blip r:embed="rId8"/>
                          <a:srcRect/>
                          <a:stretch>
                            <a:fillRect/>
                          </a:stretch>
                        </pic:blipFill>
                        <pic:spPr bwMode="auto">
                          <a:xfrm>
                            <a:off x="0" y="0"/>
                            <a:ext cx="50800" cy="50800"/>
                          </a:xfrm>
                          <a:prstGeom prst="rect">
                            <a:avLst/>
                          </a:prstGeom>
                          <a:noFill/>
                          <a:ln w="9525">
                            <a:noFill/>
                            <a:miter lim="800000"/>
                            <a:headEnd/>
                            <a:tailEnd/>
                          </a:ln>
                        </pic:spPr>
                      </pic:pic>
                    </a:graphicData>
                  </a:graphic>
                </wp:inline>
              </w:drawing>
            </w:r>
          </w:p>
        </w:tc>
        <w:tc>
          <w:tcPr>
            <w:tcW w:w="0" w:type="auto"/>
            <w:shd w:val="clear" w:color="auto" w:fill="auto"/>
            <w:vAlign w:val="center"/>
          </w:tcPr>
          <w:p w14:paraId="2BEAC1F7" w14:textId="77777777" w:rsidR="009A22FE" w:rsidRPr="009A22FE" w:rsidRDefault="009A22FE" w:rsidP="009A22FE">
            <w:pPr>
              <w:rPr>
                <w:rFonts w:ascii="Times" w:hAnsi="Times"/>
                <w:sz w:val="20"/>
                <w:szCs w:val="20"/>
              </w:rPr>
            </w:pPr>
            <w:r>
              <w:rPr>
                <w:rFonts w:ascii="Times" w:hAnsi="Times"/>
                <w:noProof/>
                <w:sz w:val="20"/>
                <w:szCs w:val="20"/>
                <w:lang w:eastAsia="en-US"/>
              </w:rPr>
              <w:drawing>
                <wp:inline distT="0" distB="0" distL="0" distR="0" wp14:anchorId="68F2695A" wp14:editId="36C09323">
                  <wp:extent cx="203200" cy="203200"/>
                  <wp:effectExtent l="0" t="0" r="0" b="0"/>
                  <wp:docPr id="3" name="Picture 3" descr="https://email.caregroup.org/OWA/8.3.342.1/themes/base/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mail.caregroup.org/OWA/8.3.342.1/themes/base/clear.gif"/>
                          <pic:cNvPicPr>
                            <a:picLocks noChangeAspect="1" noChangeArrowheads="1"/>
                          </pic:cNvPicPr>
                        </pic:nvPicPr>
                        <pic:blipFill>
                          <a:blip r:embed="rId7"/>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r>
    </w:tbl>
    <w:p w14:paraId="2A6CEC49" w14:textId="77777777" w:rsidR="009A22FE" w:rsidRPr="009A22FE" w:rsidRDefault="009A22FE" w:rsidP="009A22FE">
      <w:pPr>
        <w:rPr>
          <w:rFonts w:ascii="Times" w:hAnsi="Times"/>
          <w:vanish/>
          <w:sz w:val="20"/>
          <w:szCs w:val="20"/>
        </w:rPr>
      </w:pPr>
    </w:p>
    <w:tbl>
      <w:tblPr>
        <w:tblW w:w="0" w:type="auto"/>
        <w:tblCellSpacing w:w="0" w:type="dxa"/>
        <w:tblCellMar>
          <w:left w:w="0" w:type="dxa"/>
          <w:right w:w="0" w:type="dxa"/>
        </w:tblCellMar>
        <w:tblLook w:val="0000" w:firstRow="0" w:lastRow="0" w:firstColumn="0" w:lastColumn="0" w:noHBand="0" w:noVBand="0"/>
      </w:tblPr>
      <w:tblGrid>
        <w:gridCol w:w="320"/>
      </w:tblGrid>
      <w:tr w:rsidR="009A22FE" w:rsidRPr="009A22FE" w14:paraId="47AD5268" w14:textId="77777777">
        <w:trPr>
          <w:tblCellSpacing w:w="0" w:type="dxa"/>
        </w:trPr>
        <w:tc>
          <w:tcPr>
            <w:tcW w:w="0" w:type="auto"/>
            <w:shd w:val="clear" w:color="auto" w:fill="auto"/>
            <w:vAlign w:val="center"/>
          </w:tcPr>
          <w:p w14:paraId="2FB180F7" w14:textId="77777777" w:rsidR="009A22FE" w:rsidRPr="009A22FE" w:rsidRDefault="009A22FE" w:rsidP="009A22FE">
            <w:pPr>
              <w:rPr>
                <w:rFonts w:ascii="Times" w:hAnsi="Times"/>
                <w:sz w:val="20"/>
                <w:szCs w:val="20"/>
              </w:rPr>
            </w:pPr>
            <w:r>
              <w:rPr>
                <w:rFonts w:ascii="Times" w:hAnsi="Times"/>
                <w:noProof/>
                <w:sz w:val="20"/>
                <w:szCs w:val="20"/>
                <w:lang w:eastAsia="en-US"/>
              </w:rPr>
              <w:drawing>
                <wp:inline distT="0" distB="0" distL="0" distR="0" wp14:anchorId="14D97FB5" wp14:editId="7704FBFF">
                  <wp:extent cx="203200" cy="203200"/>
                  <wp:effectExtent l="0" t="0" r="0" b="0"/>
                  <wp:docPr id="4" name="Picture 4" descr="https://email.caregroup.org/OWA/8.3.342.1/themes/base/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mail.caregroup.org/OWA/8.3.342.1/themes/base/clear.gif"/>
                          <pic:cNvPicPr>
                            <a:picLocks noChangeAspect="1" noChangeArrowheads="1"/>
                          </pic:cNvPicPr>
                        </pic:nvPicPr>
                        <pic:blipFill>
                          <a:blip r:embed="rId7"/>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r>
    </w:tbl>
    <w:p w14:paraId="5F3F2EFB" w14:textId="77777777" w:rsidR="009A22FE" w:rsidRPr="009A22FE" w:rsidRDefault="009A22FE" w:rsidP="009A22FE">
      <w:pPr>
        <w:rPr>
          <w:rFonts w:ascii="Times" w:hAnsi="Times"/>
          <w:vanish/>
          <w:sz w:val="20"/>
          <w:szCs w:val="20"/>
        </w:rPr>
      </w:pPr>
    </w:p>
    <w:tbl>
      <w:tblPr>
        <w:tblW w:w="0" w:type="auto"/>
        <w:tblCellSpacing w:w="0" w:type="dxa"/>
        <w:tblCellMar>
          <w:left w:w="0" w:type="dxa"/>
          <w:right w:w="0" w:type="dxa"/>
        </w:tblCellMar>
        <w:tblLook w:val="0000" w:firstRow="0" w:lastRow="0" w:firstColumn="0" w:lastColumn="0" w:noHBand="0" w:noVBand="0"/>
      </w:tblPr>
      <w:tblGrid>
        <w:gridCol w:w="50"/>
        <w:gridCol w:w="320"/>
        <w:gridCol w:w="320"/>
        <w:gridCol w:w="120"/>
      </w:tblGrid>
      <w:tr w:rsidR="009A22FE" w:rsidRPr="009A22FE" w14:paraId="598DF47D" w14:textId="77777777">
        <w:trPr>
          <w:tblCellSpacing w:w="0" w:type="dxa"/>
        </w:trPr>
        <w:tc>
          <w:tcPr>
            <w:tcW w:w="0" w:type="auto"/>
            <w:shd w:val="clear" w:color="auto" w:fill="auto"/>
            <w:vAlign w:val="center"/>
          </w:tcPr>
          <w:p w14:paraId="15FA2CCD" w14:textId="77777777" w:rsidR="009A22FE" w:rsidRPr="009A22FE" w:rsidRDefault="009A22FE" w:rsidP="009A22FE">
            <w:pPr>
              <w:rPr>
                <w:rFonts w:ascii="Times" w:hAnsi="Times"/>
                <w:sz w:val="20"/>
                <w:szCs w:val="20"/>
              </w:rPr>
            </w:pPr>
            <w:r w:rsidRPr="009A22FE">
              <w:rPr>
                <w:rFonts w:ascii="Times" w:hAnsi="Times"/>
                <w:sz w:val="20"/>
                <w:szCs w:val="20"/>
              </w:rPr>
              <w:t> </w:t>
            </w:r>
          </w:p>
        </w:tc>
        <w:tc>
          <w:tcPr>
            <w:tcW w:w="0" w:type="auto"/>
            <w:shd w:val="clear" w:color="auto" w:fill="auto"/>
            <w:noWrap/>
            <w:vAlign w:val="center"/>
          </w:tcPr>
          <w:p w14:paraId="3995713D" w14:textId="77777777" w:rsidR="009A22FE" w:rsidRPr="009A22FE" w:rsidRDefault="009A22FE" w:rsidP="009A22FE">
            <w:pPr>
              <w:rPr>
                <w:rFonts w:ascii="Times" w:hAnsi="Times"/>
                <w:sz w:val="20"/>
                <w:szCs w:val="20"/>
              </w:rPr>
            </w:pPr>
            <w:r>
              <w:rPr>
                <w:rFonts w:ascii="Times" w:hAnsi="Times"/>
                <w:noProof/>
                <w:color w:val="0000FF"/>
                <w:sz w:val="20"/>
                <w:szCs w:val="20"/>
                <w:lang w:eastAsia="en-US"/>
              </w:rPr>
              <w:drawing>
                <wp:inline distT="0" distB="0" distL="0" distR="0" wp14:anchorId="15445D26" wp14:editId="7AB649DA">
                  <wp:extent cx="203200" cy="203200"/>
                  <wp:effectExtent l="0" t="0" r="0" b="0"/>
                  <wp:docPr id="5" name="Picture 5" descr="revious Item">
                    <a:hlinkClick xmlns:a="http://schemas.openxmlformats.org/drawingml/2006/main" r:id="rId9" tooltip="&quot;Previous Ite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vious Item">
                            <a:hlinkClick r:id="rId9" tooltip="&quot;Previous Item&quot;"/>
                          </pic:cNvPr>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0" w:type="auto"/>
            <w:shd w:val="clear" w:color="auto" w:fill="auto"/>
            <w:noWrap/>
            <w:vAlign w:val="center"/>
          </w:tcPr>
          <w:p w14:paraId="352616EA" w14:textId="77777777" w:rsidR="009A22FE" w:rsidRPr="009A22FE" w:rsidRDefault="009A22FE" w:rsidP="009A22FE">
            <w:pPr>
              <w:rPr>
                <w:rFonts w:ascii="Times" w:hAnsi="Times"/>
                <w:sz w:val="20"/>
                <w:szCs w:val="20"/>
              </w:rPr>
            </w:pPr>
            <w:r>
              <w:rPr>
                <w:rFonts w:ascii="Times" w:hAnsi="Times"/>
                <w:noProof/>
                <w:color w:val="0000FF"/>
                <w:sz w:val="20"/>
                <w:szCs w:val="20"/>
                <w:lang w:eastAsia="en-US"/>
              </w:rPr>
              <w:drawing>
                <wp:inline distT="0" distB="0" distL="0" distR="0" wp14:anchorId="3E3C223D" wp14:editId="23FA4352">
                  <wp:extent cx="203200" cy="203200"/>
                  <wp:effectExtent l="0" t="0" r="0" b="0"/>
                  <wp:docPr id="6" name="Picture 6" descr="ext Item">
                    <a:hlinkClick xmlns:a="http://schemas.openxmlformats.org/drawingml/2006/main" r:id="rId9" tooltip="&quot;Next Ite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 Item">
                            <a:hlinkClick r:id="rId9" tooltip="&quot;Next Item&quot;"/>
                          </pic:cNvPr>
                          <pic:cNvPicPr>
                            <a:picLocks noChangeAspect="1" noChangeArrowheads="1"/>
                          </pic:cNvPicPr>
                        </pic:nvPicPr>
                        <pic:blipFill>
                          <a:blip r:embed="rId11"/>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0" w:type="auto"/>
            <w:shd w:val="clear" w:color="auto" w:fill="auto"/>
            <w:vAlign w:val="center"/>
          </w:tcPr>
          <w:p w14:paraId="1149DC1D" w14:textId="77777777" w:rsidR="009A22FE" w:rsidRPr="009A22FE" w:rsidRDefault="009A22FE" w:rsidP="009A22FE">
            <w:pPr>
              <w:jc w:val="right"/>
              <w:rPr>
                <w:rFonts w:ascii="Times" w:hAnsi="Times"/>
                <w:sz w:val="20"/>
                <w:szCs w:val="20"/>
              </w:rPr>
            </w:pPr>
            <w:r>
              <w:rPr>
                <w:rFonts w:ascii="Times" w:hAnsi="Times"/>
                <w:noProof/>
                <w:sz w:val="20"/>
                <w:szCs w:val="20"/>
                <w:lang w:eastAsia="en-US"/>
              </w:rPr>
              <w:drawing>
                <wp:inline distT="0" distB="0" distL="0" distR="0" wp14:anchorId="52F56D5D" wp14:editId="2C717B0D">
                  <wp:extent cx="50800" cy="50800"/>
                  <wp:effectExtent l="25400" t="0" r="0" b="0"/>
                  <wp:docPr id="7" name="Picture 7" descr="https://email.caregroup.org/OWA/8.3.342.1/themes/base/crvbtm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mail.caregroup.org/OWA/8.3.342.1/themes/base/crvbtmrt.gif"/>
                          <pic:cNvPicPr>
                            <a:picLocks noChangeAspect="1" noChangeArrowheads="1"/>
                          </pic:cNvPicPr>
                        </pic:nvPicPr>
                        <pic:blipFill>
                          <a:blip r:embed="rId12"/>
                          <a:srcRect/>
                          <a:stretch>
                            <a:fillRect/>
                          </a:stretch>
                        </pic:blipFill>
                        <pic:spPr bwMode="auto">
                          <a:xfrm>
                            <a:off x="0" y="0"/>
                            <a:ext cx="50800" cy="50800"/>
                          </a:xfrm>
                          <a:prstGeom prst="rect">
                            <a:avLst/>
                          </a:prstGeom>
                          <a:noFill/>
                          <a:ln w="9525">
                            <a:noFill/>
                            <a:miter lim="800000"/>
                            <a:headEnd/>
                            <a:tailEnd/>
                          </a:ln>
                        </pic:spPr>
                      </pic:pic>
                    </a:graphicData>
                  </a:graphic>
                </wp:inline>
              </w:drawing>
            </w:r>
          </w:p>
        </w:tc>
      </w:tr>
    </w:tbl>
    <w:p w14:paraId="35E942D7" w14:textId="77777777" w:rsidR="00033D7A" w:rsidRPr="007E2E42" w:rsidRDefault="00033D7A" w:rsidP="007E2E42"/>
    <w:sectPr w:rsidR="00033D7A" w:rsidRPr="007E2E42" w:rsidSect="00D8579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6" w:author="Joseph Paonessa" w:date="2014-02-11T17:25:00Z" w:initials="JP">
    <w:p w14:paraId="188A7BA4" w14:textId="77777777" w:rsidR="00874AE8" w:rsidRDefault="00874AE8">
      <w:pPr>
        <w:pStyle w:val="CommentText"/>
      </w:pPr>
      <w:r>
        <w:rPr>
          <w:rStyle w:val="CommentReference"/>
        </w:rPr>
        <w:annotationRef/>
      </w:r>
      <w:r>
        <w:t>SAPS scores in table 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7970C" w15:done="0"/>
  <w15:commentEx w15:paraId="55CA8ADD" w15:done="0"/>
  <w15:commentEx w15:paraId="563E2284" w15:done="0"/>
  <w15:commentEx w15:paraId="28BF00D0" w15:done="0"/>
  <w15:commentEx w15:paraId="428F03C1" w15:done="0"/>
  <w15:commentEx w15:paraId="038FD4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51414"/>
    <w:multiLevelType w:val="multilevel"/>
    <w:tmpl w:val="4ADA260A"/>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43C2C37"/>
    <w:multiLevelType w:val="hybridMultilevel"/>
    <w:tmpl w:val="124893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9D2245"/>
    <w:multiLevelType w:val="hybridMultilevel"/>
    <w:tmpl w:val="D23CE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5667A0"/>
    <w:multiLevelType w:val="hybridMultilevel"/>
    <w:tmpl w:val="62C6D6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A725C26"/>
    <w:multiLevelType w:val="multilevel"/>
    <w:tmpl w:val="E55A6CA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6">
    <w:nsid w:val="0B915A3B"/>
    <w:multiLevelType w:val="hybridMultilevel"/>
    <w:tmpl w:val="B02AE39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C75231C"/>
    <w:multiLevelType w:val="hybridMultilevel"/>
    <w:tmpl w:val="8C340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3E3956"/>
    <w:multiLevelType w:val="hybridMultilevel"/>
    <w:tmpl w:val="99C4834A"/>
    <w:lvl w:ilvl="0" w:tplc="79DC8586">
      <w:numFmt w:val="bullet"/>
      <w:lvlText w:val="-"/>
      <w:lvlJc w:val="left"/>
      <w:pPr>
        <w:tabs>
          <w:tab w:val="num" w:pos="1800"/>
        </w:tabs>
        <w:ind w:left="1800" w:hanging="360"/>
      </w:pPr>
      <w:rPr>
        <w:rFonts w:ascii="Arial" w:eastAsia="Times New Roman" w:hAnsi="Arial" w:cs="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347431B"/>
    <w:multiLevelType w:val="hybridMultilevel"/>
    <w:tmpl w:val="3A1CAC6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55E5C49"/>
    <w:multiLevelType w:val="hybridMultilevel"/>
    <w:tmpl w:val="87765F4E"/>
    <w:lvl w:ilvl="0" w:tplc="D93C9174">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nsid w:val="17FF38D2"/>
    <w:multiLevelType w:val="hybridMultilevel"/>
    <w:tmpl w:val="2222B9A2"/>
    <w:lvl w:ilvl="0" w:tplc="79DC8586">
      <w:numFmt w:val="bullet"/>
      <w:lvlText w:val="-"/>
      <w:lvlJc w:val="left"/>
      <w:pPr>
        <w:tabs>
          <w:tab w:val="num" w:pos="1800"/>
        </w:tabs>
        <w:ind w:left="1800" w:hanging="360"/>
      </w:pPr>
      <w:rPr>
        <w:rFonts w:ascii="Arial" w:eastAsia="Times New Roman" w:hAnsi="Arial" w:cs="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6A11878"/>
    <w:multiLevelType w:val="hybridMultilevel"/>
    <w:tmpl w:val="E0129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7B46572"/>
    <w:multiLevelType w:val="hybridMultilevel"/>
    <w:tmpl w:val="30827C9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457FB8"/>
    <w:multiLevelType w:val="hybridMultilevel"/>
    <w:tmpl w:val="703E9D0C"/>
    <w:lvl w:ilvl="0" w:tplc="8154F2E2">
      <w:numFmt w:val="bullet"/>
      <w:lvlText w:val="-"/>
      <w:lvlJc w:val="left"/>
      <w:pPr>
        <w:ind w:left="1080" w:hanging="360"/>
      </w:pPr>
      <w:rPr>
        <w:rFonts w:ascii="Arial" w:eastAsia="Times New Roman" w:hAnsi="Arial" w:cs="Times"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9F264D"/>
    <w:multiLevelType w:val="hybridMultilevel"/>
    <w:tmpl w:val="1922991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BC30F6E"/>
    <w:multiLevelType w:val="hybridMultilevel"/>
    <w:tmpl w:val="FE06FA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BF35600"/>
    <w:multiLevelType w:val="multilevel"/>
    <w:tmpl w:val="4ADA260A"/>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E0648C9"/>
    <w:multiLevelType w:val="hybridMultilevel"/>
    <w:tmpl w:val="27925F26"/>
    <w:lvl w:ilvl="0" w:tplc="325C755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0932933"/>
    <w:multiLevelType w:val="hybridMultilevel"/>
    <w:tmpl w:val="43BC197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C56CE1"/>
    <w:multiLevelType w:val="hybridMultilevel"/>
    <w:tmpl w:val="6F8A7F4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BF85954"/>
    <w:multiLevelType w:val="hybridMultilevel"/>
    <w:tmpl w:val="597A2B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EF17630"/>
    <w:multiLevelType w:val="hybridMultilevel"/>
    <w:tmpl w:val="BE38E9DA"/>
    <w:lvl w:ilvl="0" w:tplc="79DC8586">
      <w:numFmt w:val="bullet"/>
      <w:lvlText w:val="-"/>
      <w:lvlJc w:val="left"/>
      <w:pPr>
        <w:tabs>
          <w:tab w:val="num" w:pos="1440"/>
        </w:tabs>
        <w:ind w:left="1440" w:hanging="360"/>
      </w:pPr>
      <w:rPr>
        <w:rFonts w:ascii="Arial" w:eastAsia="Times New Roman" w:hAnsi="Arial" w:cs="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C10CB4"/>
    <w:multiLevelType w:val="hybridMultilevel"/>
    <w:tmpl w:val="7AE89E82"/>
    <w:lvl w:ilvl="0" w:tplc="8FBA6B00">
      <w:numFmt w:val="bullet"/>
      <w:lvlText w:val="-"/>
      <w:lvlJc w:val="left"/>
      <w:pPr>
        <w:ind w:left="720" w:hanging="360"/>
      </w:pPr>
      <w:rPr>
        <w:rFonts w:ascii="Courier New" w:eastAsia="Times New Roman" w:hAnsi="Courier New" w:cs="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C809EC"/>
    <w:multiLevelType w:val="hybridMultilevel"/>
    <w:tmpl w:val="7D78E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8A82095"/>
    <w:multiLevelType w:val="multilevel"/>
    <w:tmpl w:val="BE38E9DA"/>
    <w:lvl w:ilvl="0">
      <w:numFmt w:val="bullet"/>
      <w:lvlText w:val="-"/>
      <w:lvlJc w:val="left"/>
      <w:pPr>
        <w:tabs>
          <w:tab w:val="num" w:pos="1440"/>
        </w:tabs>
        <w:ind w:left="1440" w:hanging="360"/>
      </w:pPr>
      <w:rPr>
        <w:rFonts w:ascii="Arial" w:eastAsia="Times New Roman" w:hAnsi="Arial" w:cs="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6">
    <w:nsid w:val="4B1F20F2"/>
    <w:multiLevelType w:val="hybridMultilevel"/>
    <w:tmpl w:val="6AD00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BF41900"/>
    <w:multiLevelType w:val="hybridMultilevel"/>
    <w:tmpl w:val="9C28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8C4A66"/>
    <w:multiLevelType w:val="hybridMultilevel"/>
    <w:tmpl w:val="CF92B6AE"/>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9">
    <w:nsid w:val="4E51351A"/>
    <w:multiLevelType w:val="hybridMultilevel"/>
    <w:tmpl w:val="E81ACBE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1A31278"/>
    <w:multiLevelType w:val="hybridMultilevel"/>
    <w:tmpl w:val="7D08394A"/>
    <w:lvl w:ilvl="0" w:tplc="7D70AA48">
      <w:start w:val="1"/>
      <w:numFmt w:val="lowerLetter"/>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567E5995"/>
    <w:multiLevelType w:val="hybridMultilevel"/>
    <w:tmpl w:val="E55A6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D2763E3"/>
    <w:multiLevelType w:val="hybridMultilevel"/>
    <w:tmpl w:val="FB2EA926"/>
    <w:lvl w:ilvl="0" w:tplc="79DC8586">
      <w:numFmt w:val="bullet"/>
      <w:lvlText w:val="-"/>
      <w:lvlJc w:val="left"/>
      <w:pPr>
        <w:tabs>
          <w:tab w:val="num" w:pos="720"/>
        </w:tabs>
        <w:ind w:left="720" w:hanging="360"/>
      </w:pPr>
      <w:rPr>
        <w:rFonts w:ascii="Arial" w:eastAsia="Times New Roman" w:hAnsi="Arial" w:cs="Wingdings" w:hint="default"/>
      </w:rPr>
    </w:lvl>
    <w:lvl w:ilvl="1" w:tplc="04090003" w:tentative="1">
      <w:start w:val="1"/>
      <w:numFmt w:val="bullet"/>
      <w:lvlText w:val="o"/>
      <w:lvlJc w:val="left"/>
      <w:pPr>
        <w:tabs>
          <w:tab w:val="num" w:pos="1440"/>
        </w:tabs>
        <w:ind w:left="1440" w:hanging="360"/>
      </w:pPr>
      <w:rPr>
        <w:rFonts w:ascii="Courier New" w:hAnsi="Courier New"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3F27B9F"/>
    <w:multiLevelType w:val="singleLevel"/>
    <w:tmpl w:val="04090015"/>
    <w:lvl w:ilvl="0">
      <w:start w:val="1"/>
      <w:numFmt w:val="upperLetter"/>
      <w:lvlText w:val="%1."/>
      <w:lvlJc w:val="left"/>
      <w:pPr>
        <w:tabs>
          <w:tab w:val="num" w:pos="360"/>
        </w:tabs>
        <w:ind w:left="360" w:hanging="360"/>
      </w:pPr>
      <w:rPr>
        <w:rFonts w:hint="default"/>
      </w:rPr>
    </w:lvl>
  </w:abstractNum>
  <w:abstractNum w:abstractNumId="34">
    <w:nsid w:val="6DEC362B"/>
    <w:multiLevelType w:val="hybridMultilevel"/>
    <w:tmpl w:val="3CA4CA6E"/>
    <w:lvl w:ilvl="0" w:tplc="95F69C5E">
      <w:numFmt w:val="bullet"/>
      <w:lvlText w:val="-"/>
      <w:lvlJc w:val="left"/>
      <w:pPr>
        <w:ind w:left="1080" w:hanging="360"/>
      </w:pPr>
      <w:rPr>
        <w:rFonts w:ascii="Arial" w:eastAsia="Times New Roman" w:hAnsi="Arial" w:cs="Times"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044DD4"/>
    <w:multiLevelType w:val="hybridMultilevel"/>
    <w:tmpl w:val="6D34C2B4"/>
    <w:lvl w:ilvl="0" w:tplc="7D70AA48">
      <w:start w:val="1"/>
      <w:numFmt w:val="lowerLetter"/>
      <w:lvlText w:val="%1)"/>
      <w:lvlJc w:val="left"/>
      <w:pPr>
        <w:tabs>
          <w:tab w:val="num" w:pos="660"/>
        </w:tabs>
        <w:ind w:left="660" w:hanging="360"/>
      </w:pPr>
      <w:rPr>
        <w:rFonts w:hint="default"/>
      </w:rPr>
    </w:lvl>
    <w:lvl w:ilvl="1" w:tplc="0409000F">
      <w:start w:val="1"/>
      <w:numFmt w:val="decimal"/>
      <w:lvlText w:val="%2."/>
      <w:lvlJc w:val="left"/>
      <w:pPr>
        <w:tabs>
          <w:tab w:val="num" w:pos="1380"/>
        </w:tabs>
        <w:ind w:left="1380" w:hanging="360"/>
      </w:pPr>
      <w:rPr>
        <w:rFonts w:hint="default"/>
      </w:rPr>
    </w:lvl>
    <w:lvl w:ilvl="2" w:tplc="04090001">
      <w:start w:val="1"/>
      <w:numFmt w:val="bullet"/>
      <w:lvlText w:val=""/>
      <w:lvlJc w:val="left"/>
      <w:pPr>
        <w:tabs>
          <w:tab w:val="num" w:pos="2280"/>
        </w:tabs>
        <w:ind w:left="2280" w:hanging="360"/>
      </w:pPr>
      <w:rPr>
        <w:rFonts w:ascii="Symbol" w:hAnsi="Symbol" w:hint="default"/>
      </w:r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6">
    <w:nsid w:val="6EB31237"/>
    <w:multiLevelType w:val="hybridMultilevel"/>
    <w:tmpl w:val="0A26A4D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0972C77"/>
    <w:multiLevelType w:val="hybridMultilevel"/>
    <w:tmpl w:val="13B44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36E0614"/>
    <w:multiLevelType w:val="hybridMultilevel"/>
    <w:tmpl w:val="BE36A4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Time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Time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Time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56920DF"/>
    <w:multiLevelType w:val="hybridMultilevel"/>
    <w:tmpl w:val="6EA4F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BF94DE3"/>
    <w:multiLevelType w:val="hybridMultilevel"/>
    <w:tmpl w:val="809EB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C285763"/>
    <w:multiLevelType w:val="hybridMultilevel"/>
    <w:tmpl w:val="7B8E9AB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E6829DB"/>
    <w:multiLevelType w:val="hybridMultilevel"/>
    <w:tmpl w:val="E6945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7A5999"/>
    <w:multiLevelType w:val="hybridMultilevel"/>
    <w:tmpl w:val="1CB82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6"/>
  </w:num>
  <w:num w:numId="3">
    <w:abstractNumId w:val="15"/>
  </w:num>
  <w:num w:numId="4">
    <w:abstractNumId w:val="36"/>
  </w:num>
  <w:num w:numId="5">
    <w:abstractNumId w:val="20"/>
  </w:num>
  <w:num w:numId="6">
    <w:abstractNumId w:val="13"/>
  </w:num>
  <w:num w:numId="7">
    <w:abstractNumId w:val="30"/>
  </w:num>
  <w:num w:numId="8">
    <w:abstractNumId w:val="10"/>
  </w:num>
  <w:num w:numId="9">
    <w:abstractNumId w:val="4"/>
  </w:num>
  <w:num w:numId="10">
    <w:abstractNumId w:val="26"/>
  </w:num>
  <w:num w:numId="11">
    <w:abstractNumId w:val="21"/>
  </w:num>
  <w:num w:numId="12">
    <w:abstractNumId w:val="41"/>
  </w:num>
  <w:num w:numId="13">
    <w:abstractNumId w:val="3"/>
  </w:num>
  <w:num w:numId="14">
    <w:abstractNumId w:val="35"/>
  </w:num>
  <w:num w:numId="15">
    <w:abstractNumId w:val="9"/>
  </w:num>
  <w:num w:numId="16">
    <w:abstractNumId w:val="42"/>
  </w:num>
  <w:num w:numId="17">
    <w:abstractNumId w:val="29"/>
  </w:num>
  <w:num w:numId="18">
    <w:abstractNumId w:val="18"/>
  </w:num>
  <w:num w:numId="19">
    <w:abstractNumId w:val="17"/>
  </w:num>
  <w:num w:numId="20">
    <w:abstractNumId w:val="38"/>
  </w:num>
  <w:num w:numId="21">
    <w:abstractNumId w:val="32"/>
  </w:num>
  <w:num w:numId="22">
    <w:abstractNumId w:val="22"/>
  </w:num>
  <w:num w:numId="23">
    <w:abstractNumId w:val="8"/>
  </w:num>
  <w:num w:numId="24">
    <w:abstractNumId w:val="11"/>
  </w:num>
  <w:num w:numId="25">
    <w:abstractNumId w:val="25"/>
  </w:num>
  <w:num w:numId="26">
    <w:abstractNumId w:val="16"/>
  </w:num>
  <w:num w:numId="27">
    <w:abstractNumId w:val="31"/>
  </w:num>
  <w:num w:numId="28">
    <w:abstractNumId w:val="2"/>
  </w:num>
  <w:num w:numId="29">
    <w:abstractNumId w:val="43"/>
  </w:num>
  <w:num w:numId="30">
    <w:abstractNumId w:val="12"/>
  </w:num>
  <w:num w:numId="31">
    <w:abstractNumId w:val="1"/>
  </w:num>
  <w:num w:numId="32">
    <w:abstractNumId w:val="28"/>
  </w:num>
  <w:num w:numId="33">
    <w:abstractNumId w:val="37"/>
  </w:num>
  <w:num w:numId="34">
    <w:abstractNumId w:val="39"/>
  </w:num>
  <w:num w:numId="35">
    <w:abstractNumId w:val="40"/>
  </w:num>
  <w:num w:numId="36">
    <w:abstractNumId w:val="24"/>
  </w:num>
  <w:num w:numId="37">
    <w:abstractNumId w:val="27"/>
  </w:num>
  <w:num w:numId="38">
    <w:abstractNumId w:val="7"/>
  </w:num>
  <w:num w:numId="39">
    <w:abstractNumId w:val="23"/>
  </w:num>
  <w:num w:numId="40">
    <w:abstractNumId w:val="34"/>
  </w:num>
  <w:num w:numId="41">
    <w:abstractNumId w:val="14"/>
  </w:num>
  <w:num w:numId="42">
    <w:abstractNumId w:val="5"/>
  </w:num>
  <w:num w:numId="43">
    <w:abstractNumId w:val="0"/>
  </w:num>
  <w:num w:numId="44">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Steinhaus">
    <w15:presenceInfo w15:providerId="Windows Live" w15:userId="bd2dd70d040d5f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embedSystemFonts/>
  <w:activeWritingStyle w:appName="MSWord" w:lang="en-US" w:vendorID="64" w:dllVersion="131078" w:nlCheck="1" w:checkStyle="1"/>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E42"/>
    <w:rsid w:val="00017FDA"/>
    <w:rsid w:val="00027981"/>
    <w:rsid w:val="00033D7A"/>
    <w:rsid w:val="000340EE"/>
    <w:rsid w:val="00051B08"/>
    <w:rsid w:val="00053993"/>
    <w:rsid w:val="000C4001"/>
    <w:rsid w:val="000C731B"/>
    <w:rsid w:val="000D1F44"/>
    <w:rsid w:val="000E41F0"/>
    <w:rsid w:val="00116F92"/>
    <w:rsid w:val="00123CBA"/>
    <w:rsid w:val="00130F05"/>
    <w:rsid w:val="001413D0"/>
    <w:rsid w:val="001529CB"/>
    <w:rsid w:val="001E2446"/>
    <w:rsid w:val="001E7244"/>
    <w:rsid w:val="00250555"/>
    <w:rsid w:val="002D37B0"/>
    <w:rsid w:val="003124AF"/>
    <w:rsid w:val="00312E9C"/>
    <w:rsid w:val="003327C9"/>
    <w:rsid w:val="003613C1"/>
    <w:rsid w:val="00366AB1"/>
    <w:rsid w:val="003777F6"/>
    <w:rsid w:val="003D7894"/>
    <w:rsid w:val="00414904"/>
    <w:rsid w:val="0041588D"/>
    <w:rsid w:val="004546C4"/>
    <w:rsid w:val="00456138"/>
    <w:rsid w:val="00460297"/>
    <w:rsid w:val="00460BB5"/>
    <w:rsid w:val="00461E30"/>
    <w:rsid w:val="0049764C"/>
    <w:rsid w:val="004B394D"/>
    <w:rsid w:val="004C4798"/>
    <w:rsid w:val="004D318D"/>
    <w:rsid w:val="004E3BF8"/>
    <w:rsid w:val="00544570"/>
    <w:rsid w:val="005A128C"/>
    <w:rsid w:val="005D1E29"/>
    <w:rsid w:val="005E5E91"/>
    <w:rsid w:val="00620DB5"/>
    <w:rsid w:val="00637157"/>
    <w:rsid w:val="0064549F"/>
    <w:rsid w:val="006539AD"/>
    <w:rsid w:val="00664F05"/>
    <w:rsid w:val="0066589B"/>
    <w:rsid w:val="006F0FA3"/>
    <w:rsid w:val="006F67FF"/>
    <w:rsid w:val="00716DAF"/>
    <w:rsid w:val="00780501"/>
    <w:rsid w:val="00785D5B"/>
    <w:rsid w:val="007B531A"/>
    <w:rsid w:val="007C0BA6"/>
    <w:rsid w:val="007E2E42"/>
    <w:rsid w:val="007F1068"/>
    <w:rsid w:val="00833A23"/>
    <w:rsid w:val="00853541"/>
    <w:rsid w:val="00874AE8"/>
    <w:rsid w:val="008755A1"/>
    <w:rsid w:val="008A1E46"/>
    <w:rsid w:val="008C6B84"/>
    <w:rsid w:val="008E76A2"/>
    <w:rsid w:val="00902A4F"/>
    <w:rsid w:val="009A1D9E"/>
    <w:rsid w:val="009A22FE"/>
    <w:rsid w:val="009D3D57"/>
    <w:rsid w:val="00A22C48"/>
    <w:rsid w:val="00A23C7C"/>
    <w:rsid w:val="00A42F46"/>
    <w:rsid w:val="00A62097"/>
    <w:rsid w:val="00A762BC"/>
    <w:rsid w:val="00AA6669"/>
    <w:rsid w:val="00AA6DCC"/>
    <w:rsid w:val="00AB7D8E"/>
    <w:rsid w:val="00AC638C"/>
    <w:rsid w:val="00AC6C91"/>
    <w:rsid w:val="00AE5038"/>
    <w:rsid w:val="00B15802"/>
    <w:rsid w:val="00B506BB"/>
    <w:rsid w:val="00B55048"/>
    <w:rsid w:val="00B71D8D"/>
    <w:rsid w:val="00B858E8"/>
    <w:rsid w:val="00B91058"/>
    <w:rsid w:val="00B92FE4"/>
    <w:rsid w:val="00BA7F96"/>
    <w:rsid w:val="00BF2A5D"/>
    <w:rsid w:val="00C13C0E"/>
    <w:rsid w:val="00C51E27"/>
    <w:rsid w:val="00C75791"/>
    <w:rsid w:val="00C767E8"/>
    <w:rsid w:val="00CA5B8C"/>
    <w:rsid w:val="00CA5DAB"/>
    <w:rsid w:val="00CC4439"/>
    <w:rsid w:val="00CD1BBC"/>
    <w:rsid w:val="00CF6969"/>
    <w:rsid w:val="00D04ED7"/>
    <w:rsid w:val="00D116A1"/>
    <w:rsid w:val="00D81381"/>
    <w:rsid w:val="00D85794"/>
    <w:rsid w:val="00D9452D"/>
    <w:rsid w:val="00E01779"/>
    <w:rsid w:val="00E135DF"/>
    <w:rsid w:val="00E26317"/>
    <w:rsid w:val="00E61F4C"/>
    <w:rsid w:val="00E63423"/>
    <w:rsid w:val="00E72BC0"/>
    <w:rsid w:val="00E75187"/>
    <w:rsid w:val="00E815C4"/>
    <w:rsid w:val="00E97516"/>
    <w:rsid w:val="00EA5663"/>
    <w:rsid w:val="00EE7334"/>
    <w:rsid w:val="00EF63F5"/>
    <w:rsid w:val="00F4176A"/>
    <w:rsid w:val="00F80502"/>
    <w:rsid w:val="00FB20C1"/>
    <w:rsid w:val="00FB5B50"/>
    <w:rsid w:val="00FD2CE0"/>
    <w:rsid w:val="00FD55C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667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E30"/>
  </w:style>
  <w:style w:type="paragraph" w:styleId="Heading1">
    <w:name w:val="heading 1"/>
    <w:basedOn w:val="Normal"/>
    <w:next w:val="Normal"/>
    <w:link w:val="Heading1Char"/>
    <w:qFormat/>
    <w:rsid w:val="009A22FE"/>
    <w:pPr>
      <w:keepNext/>
      <w:outlineLvl w:val="0"/>
    </w:pPr>
    <w:rPr>
      <w:rFonts w:ascii="Times New Roman" w:eastAsia="Times New Roman" w:hAnsi="Times New Roman" w:cs="Times New Roman"/>
      <w:b/>
      <w:u w:val="single"/>
    </w:rPr>
  </w:style>
  <w:style w:type="paragraph" w:styleId="Heading2">
    <w:name w:val="heading 2"/>
    <w:basedOn w:val="Normal"/>
    <w:next w:val="Normal"/>
    <w:link w:val="Heading2Char"/>
    <w:qFormat/>
    <w:rsid w:val="009A22FE"/>
    <w:pPr>
      <w:keepNext/>
      <w:ind w:left="300"/>
      <w:outlineLvl w:val="1"/>
    </w:pPr>
    <w:rPr>
      <w:rFonts w:ascii="Times New Roman" w:eastAsia="Times New Roman" w:hAnsi="Times New Roman" w:cs="Times New Roman"/>
      <w:b/>
      <w:bCs/>
      <w:u w:val="single"/>
    </w:rPr>
  </w:style>
  <w:style w:type="paragraph" w:styleId="Heading3">
    <w:name w:val="heading 3"/>
    <w:basedOn w:val="Normal"/>
    <w:next w:val="Normal"/>
    <w:link w:val="Heading3Char"/>
    <w:qFormat/>
    <w:rsid w:val="009A22FE"/>
    <w:pPr>
      <w:keepNext/>
      <w:spacing w:beforeLines="1" w:afterLines="1"/>
      <w:outlineLvl w:val="2"/>
    </w:pPr>
    <w:rPr>
      <w:rFonts w:ascii="Times" w:hAnsi="Time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E2E42"/>
    <w:pPr>
      <w:spacing w:beforeLines="1" w:afterLines="1"/>
    </w:pPr>
    <w:rPr>
      <w:rFonts w:ascii="Times" w:hAnsi="Times" w:cs="Times New Roman"/>
      <w:sz w:val="20"/>
      <w:szCs w:val="20"/>
    </w:rPr>
  </w:style>
  <w:style w:type="character" w:customStyle="1" w:styleId="Heading1Char">
    <w:name w:val="Heading 1 Char"/>
    <w:basedOn w:val="DefaultParagraphFont"/>
    <w:link w:val="Heading1"/>
    <w:rsid w:val="009A22FE"/>
    <w:rPr>
      <w:rFonts w:ascii="Times New Roman" w:eastAsia="Times New Roman" w:hAnsi="Times New Roman" w:cs="Times New Roman"/>
      <w:b/>
      <w:u w:val="single"/>
    </w:rPr>
  </w:style>
  <w:style w:type="character" w:customStyle="1" w:styleId="Heading2Char">
    <w:name w:val="Heading 2 Char"/>
    <w:basedOn w:val="DefaultParagraphFont"/>
    <w:link w:val="Heading2"/>
    <w:rsid w:val="009A22FE"/>
    <w:rPr>
      <w:rFonts w:ascii="Times New Roman" w:eastAsia="Times New Roman" w:hAnsi="Times New Roman" w:cs="Times New Roman"/>
      <w:b/>
      <w:bCs/>
      <w:u w:val="single"/>
    </w:rPr>
  </w:style>
  <w:style w:type="character" w:customStyle="1" w:styleId="Heading3Char">
    <w:name w:val="Heading 3 Char"/>
    <w:basedOn w:val="DefaultParagraphFont"/>
    <w:link w:val="Heading3"/>
    <w:rsid w:val="009A22FE"/>
    <w:rPr>
      <w:rFonts w:ascii="Times" w:hAnsi="Times"/>
      <w:sz w:val="20"/>
      <w:szCs w:val="20"/>
      <w:u w:val="single"/>
    </w:rPr>
  </w:style>
  <w:style w:type="paragraph" w:styleId="Title">
    <w:name w:val="Title"/>
    <w:basedOn w:val="Normal"/>
    <w:link w:val="TitleChar"/>
    <w:qFormat/>
    <w:rsid w:val="009A22FE"/>
    <w:pPr>
      <w:spacing w:beforeLines="1" w:afterLines="1"/>
      <w:jc w:val="center"/>
    </w:pPr>
    <w:rPr>
      <w:rFonts w:ascii="Times" w:hAnsi="Times"/>
      <w:b/>
      <w:bCs/>
      <w:sz w:val="28"/>
      <w:szCs w:val="20"/>
    </w:rPr>
  </w:style>
  <w:style w:type="character" w:customStyle="1" w:styleId="TitleChar">
    <w:name w:val="Title Char"/>
    <w:basedOn w:val="DefaultParagraphFont"/>
    <w:link w:val="Title"/>
    <w:rsid w:val="009A22FE"/>
    <w:rPr>
      <w:rFonts w:ascii="Times" w:hAnsi="Times"/>
      <w:b/>
      <w:bCs/>
      <w:sz w:val="28"/>
      <w:szCs w:val="20"/>
    </w:rPr>
  </w:style>
  <w:style w:type="character" w:styleId="Hyperlink">
    <w:name w:val="Hyperlink"/>
    <w:uiPriority w:val="99"/>
    <w:rsid w:val="009A22FE"/>
    <w:rPr>
      <w:color w:val="0000FF"/>
      <w:u w:val="single"/>
    </w:rPr>
  </w:style>
  <w:style w:type="character" w:styleId="FollowedHyperlink">
    <w:name w:val="FollowedHyperlink"/>
    <w:uiPriority w:val="99"/>
    <w:rsid w:val="009A22FE"/>
    <w:rPr>
      <w:color w:val="800080"/>
      <w:u w:val="single"/>
    </w:rPr>
  </w:style>
  <w:style w:type="paragraph" w:styleId="BalloonText">
    <w:name w:val="Balloon Text"/>
    <w:basedOn w:val="Normal"/>
    <w:link w:val="BalloonTextChar"/>
    <w:semiHidden/>
    <w:rsid w:val="009A22FE"/>
    <w:pPr>
      <w:spacing w:beforeLines="1" w:afterLines="1"/>
    </w:pPr>
    <w:rPr>
      <w:rFonts w:ascii="Tahoma" w:hAnsi="Tahoma" w:cs="Tahoma"/>
      <w:sz w:val="16"/>
      <w:szCs w:val="16"/>
    </w:rPr>
  </w:style>
  <w:style w:type="character" w:customStyle="1" w:styleId="BalloonTextChar">
    <w:name w:val="Balloon Text Char"/>
    <w:basedOn w:val="DefaultParagraphFont"/>
    <w:link w:val="BalloonText"/>
    <w:semiHidden/>
    <w:rsid w:val="009A22FE"/>
    <w:rPr>
      <w:rFonts w:ascii="Tahoma" w:hAnsi="Tahoma" w:cs="Tahoma"/>
      <w:sz w:val="16"/>
      <w:szCs w:val="16"/>
    </w:rPr>
  </w:style>
  <w:style w:type="paragraph" w:styleId="Revision">
    <w:name w:val="Revision"/>
    <w:hidden/>
    <w:rsid w:val="009A22FE"/>
    <w:rPr>
      <w:rFonts w:ascii="Times New Roman" w:eastAsia="Times New Roman" w:hAnsi="Times New Roman" w:cs="Times New Roman"/>
    </w:rPr>
  </w:style>
  <w:style w:type="paragraph" w:styleId="ListParagraph">
    <w:name w:val="List Paragraph"/>
    <w:basedOn w:val="Normal"/>
    <w:uiPriority w:val="34"/>
    <w:qFormat/>
    <w:rsid w:val="005A128C"/>
    <w:pPr>
      <w:ind w:left="720"/>
      <w:contextualSpacing/>
    </w:pPr>
  </w:style>
  <w:style w:type="character" w:styleId="CommentReference">
    <w:name w:val="annotation reference"/>
    <w:basedOn w:val="DefaultParagraphFont"/>
    <w:uiPriority w:val="99"/>
    <w:semiHidden/>
    <w:unhideWhenUsed/>
    <w:rsid w:val="00BA7F96"/>
    <w:rPr>
      <w:sz w:val="16"/>
      <w:szCs w:val="16"/>
    </w:rPr>
  </w:style>
  <w:style w:type="paragraph" w:styleId="CommentText">
    <w:name w:val="annotation text"/>
    <w:basedOn w:val="Normal"/>
    <w:link w:val="CommentTextChar"/>
    <w:uiPriority w:val="99"/>
    <w:semiHidden/>
    <w:unhideWhenUsed/>
    <w:rsid w:val="00BA7F96"/>
    <w:rPr>
      <w:sz w:val="20"/>
      <w:szCs w:val="20"/>
    </w:rPr>
  </w:style>
  <w:style w:type="character" w:customStyle="1" w:styleId="CommentTextChar">
    <w:name w:val="Comment Text Char"/>
    <w:basedOn w:val="DefaultParagraphFont"/>
    <w:link w:val="CommentText"/>
    <w:uiPriority w:val="99"/>
    <w:semiHidden/>
    <w:rsid w:val="00BA7F96"/>
    <w:rPr>
      <w:sz w:val="20"/>
      <w:szCs w:val="20"/>
    </w:rPr>
  </w:style>
  <w:style w:type="paragraph" w:styleId="CommentSubject">
    <w:name w:val="annotation subject"/>
    <w:basedOn w:val="CommentText"/>
    <w:next w:val="CommentText"/>
    <w:link w:val="CommentSubjectChar"/>
    <w:uiPriority w:val="99"/>
    <w:semiHidden/>
    <w:unhideWhenUsed/>
    <w:rsid w:val="00BA7F96"/>
    <w:rPr>
      <w:b/>
      <w:bCs/>
    </w:rPr>
  </w:style>
  <w:style w:type="character" w:customStyle="1" w:styleId="CommentSubjectChar">
    <w:name w:val="Comment Subject Char"/>
    <w:basedOn w:val="CommentTextChar"/>
    <w:link w:val="CommentSubject"/>
    <w:uiPriority w:val="99"/>
    <w:semiHidden/>
    <w:rsid w:val="00BA7F9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E30"/>
  </w:style>
  <w:style w:type="paragraph" w:styleId="Heading1">
    <w:name w:val="heading 1"/>
    <w:basedOn w:val="Normal"/>
    <w:next w:val="Normal"/>
    <w:link w:val="Heading1Char"/>
    <w:qFormat/>
    <w:rsid w:val="009A22FE"/>
    <w:pPr>
      <w:keepNext/>
      <w:outlineLvl w:val="0"/>
    </w:pPr>
    <w:rPr>
      <w:rFonts w:ascii="Times New Roman" w:eastAsia="Times New Roman" w:hAnsi="Times New Roman" w:cs="Times New Roman"/>
      <w:b/>
      <w:u w:val="single"/>
    </w:rPr>
  </w:style>
  <w:style w:type="paragraph" w:styleId="Heading2">
    <w:name w:val="heading 2"/>
    <w:basedOn w:val="Normal"/>
    <w:next w:val="Normal"/>
    <w:link w:val="Heading2Char"/>
    <w:qFormat/>
    <w:rsid w:val="009A22FE"/>
    <w:pPr>
      <w:keepNext/>
      <w:ind w:left="300"/>
      <w:outlineLvl w:val="1"/>
    </w:pPr>
    <w:rPr>
      <w:rFonts w:ascii="Times New Roman" w:eastAsia="Times New Roman" w:hAnsi="Times New Roman" w:cs="Times New Roman"/>
      <w:b/>
      <w:bCs/>
      <w:u w:val="single"/>
    </w:rPr>
  </w:style>
  <w:style w:type="paragraph" w:styleId="Heading3">
    <w:name w:val="heading 3"/>
    <w:basedOn w:val="Normal"/>
    <w:next w:val="Normal"/>
    <w:link w:val="Heading3Char"/>
    <w:qFormat/>
    <w:rsid w:val="009A22FE"/>
    <w:pPr>
      <w:keepNext/>
      <w:spacing w:beforeLines="1" w:afterLines="1"/>
      <w:outlineLvl w:val="2"/>
    </w:pPr>
    <w:rPr>
      <w:rFonts w:ascii="Times" w:hAnsi="Time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E2E42"/>
    <w:pPr>
      <w:spacing w:beforeLines="1" w:afterLines="1"/>
    </w:pPr>
    <w:rPr>
      <w:rFonts w:ascii="Times" w:hAnsi="Times" w:cs="Times New Roman"/>
      <w:sz w:val="20"/>
      <w:szCs w:val="20"/>
    </w:rPr>
  </w:style>
  <w:style w:type="character" w:customStyle="1" w:styleId="Heading1Char">
    <w:name w:val="Heading 1 Char"/>
    <w:basedOn w:val="DefaultParagraphFont"/>
    <w:link w:val="Heading1"/>
    <w:rsid w:val="009A22FE"/>
    <w:rPr>
      <w:rFonts w:ascii="Times New Roman" w:eastAsia="Times New Roman" w:hAnsi="Times New Roman" w:cs="Times New Roman"/>
      <w:b/>
      <w:u w:val="single"/>
    </w:rPr>
  </w:style>
  <w:style w:type="character" w:customStyle="1" w:styleId="Heading2Char">
    <w:name w:val="Heading 2 Char"/>
    <w:basedOn w:val="DefaultParagraphFont"/>
    <w:link w:val="Heading2"/>
    <w:rsid w:val="009A22FE"/>
    <w:rPr>
      <w:rFonts w:ascii="Times New Roman" w:eastAsia="Times New Roman" w:hAnsi="Times New Roman" w:cs="Times New Roman"/>
      <w:b/>
      <w:bCs/>
      <w:u w:val="single"/>
    </w:rPr>
  </w:style>
  <w:style w:type="character" w:customStyle="1" w:styleId="Heading3Char">
    <w:name w:val="Heading 3 Char"/>
    <w:basedOn w:val="DefaultParagraphFont"/>
    <w:link w:val="Heading3"/>
    <w:rsid w:val="009A22FE"/>
    <w:rPr>
      <w:rFonts w:ascii="Times" w:hAnsi="Times"/>
      <w:sz w:val="20"/>
      <w:szCs w:val="20"/>
      <w:u w:val="single"/>
    </w:rPr>
  </w:style>
  <w:style w:type="paragraph" w:styleId="Title">
    <w:name w:val="Title"/>
    <w:basedOn w:val="Normal"/>
    <w:link w:val="TitleChar"/>
    <w:qFormat/>
    <w:rsid w:val="009A22FE"/>
    <w:pPr>
      <w:spacing w:beforeLines="1" w:afterLines="1"/>
      <w:jc w:val="center"/>
    </w:pPr>
    <w:rPr>
      <w:rFonts w:ascii="Times" w:hAnsi="Times"/>
      <w:b/>
      <w:bCs/>
      <w:sz w:val="28"/>
      <w:szCs w:val="20"/>
    </w:rPr>
  </w:style>
  <w:style w:type="character" w:customStyle="1" w:styleId="TitleChar">
    <w:name w:val="Title Char"/>
    <w:basedOn w:val="DefaultParagraphFont"/>
    <w:link w:val="Title"/>
    <w:rsid w:val="009A22FE"/>
    <w:rPr>
      <w:rFonts w:ascii="Times" w:hAnsi="Times"/>
      <w:b/>
      <w:bCs/>
      <w:sz w:val="28"/>
      <w:szCs w:val="20"/>
    </w:rPr>
  </w:style>
  <w:style w:type="character" w:styleId="Hyperlink">
    <w:name w:val="Hyperlink"/>
    <w:uiPriority w:val="99"/>
    <w:rsid w:val="009A22FE"/>
    <w:rPr>
      <w:color w:val="0000FF"/>
      <w:u w:val="single"/>
    </w:rPr>
  </w:style>
  <w:style w:type="character" w:styleId="FollowedHyperlink">
    <w:name w:val="FollowedHyperlink"/>
    <w:uiPriority w:val="99"/>
    <w:rsid w:val="009A22FE"/>
    <w:rPr>
      <w:color w:val="800080"/>
      <w:u w:val="single"/>
    </w:rPr>
  </w:style>
  <w:style w:type="paragraph" w:styleId="BalloonText">
    <w:name w:val="Balloon Text"/>
    <w:basedOn w:val="Normal"/>
    <w:link w:val="BalloonTextChar"/>
    <w:semiHidden/>
    <w:rsid w:val="009A22FE"/>
    <w:pPr>
      <w:spacing w:beforeLines="1" w:afterLines="1"/>
    </w:pPr>
    <w:rPr>
      <w:rFonts w:ascii="Tahoma" w:hAnsi="Tahoma" w:cs="Tahoma"/>
      <w:sz w:val="16"/>
      <w:szCs w:val="16"/>
    </w:rPr>
  </w:style>
  <w:style w:type="character" w:customStyle="1" w:styleId="BalloonTextChar">
    <w:name w:val="Balloon Text Char"/>
    <w:basedOn w:val="DefaultParagraphFont"/>
    <w:link w:val="BalloonText"/>
    <w:semiHidden/>
    <w:rsid w:val="009A22FE"/>
    <w:rPr>
      <w:rFonts w:ascii="Tahoma" w:hAnsi="Tahoma" w:cs="Tahoma"/>
      <w:sz w:val="16"/>
      <w:szCs w:val="16"/>
    </w:rPr>
  </w:style>
  <w:style w:type="paragraph" w:styleId="Revision">
    <w:name w:val="Revision"/>
    <w:hidden/>
    <w:rsid w:val="009A22FE"/>
    <w:rPr>
      <w:rFonts w:ascii="Times New Roman" w:eastAsia="Times New Roman" w:hAnsi="Times New Roman" w:cs="Times New Roman"/>
    </w:rPr>
  </w:style>
  <w:style w:type="paragraph" w:styleId="ListParagraph">
    <w:name w:val="List Paragraph"/>
    <w:basedOn w:val="Normal"/>
    <w:uiPriority w:val="34"/>
    <w:qFormat/>
    <w:rsid w:val="005A128C"/>
    <w:pPr>
      <w:ind w:left="720"/>
      <w:contextualSpacing/>
    </w:pPr>
  </w:style>
  <w:style w:type="character" w:styleId="CommentReference">
    <w:name w:val="annotation reference"/>
    <w:basedOn w:val="DefaultParagraphFont"/>
    <w:uiPriority w:val="99"/>
    <w:semiHidden/>
    <w:unhideWhenUsed/>
    <w:rsid w:val="00BA7F96"/>
    <w:rPr>
      <w:sz w:val="16"/>
      <w:szCs w:val="16"/>
    </w:rPr>
  </w:style>
  <w:style w:type="paragraph" w:styleId="CommentText">
    <w:name w:val="annotation text"/>
    <w:basedOn w:val="Normal"/>
    <w:link w:val="CommentTextChar"/>
    <w:uiPriority w:val="99"/>
    <w:semiHidden/>
    <w:unhideWhenUsed/>
    <w:rsid w:val="00BA7F96"/>
    <w:rPr>
      <w:sz w:val="20"/>
      <w:szCs w:val="20"/>
    </w:rPr>
  </w:style>
  <w:style w:type="character" w:customStyle="1" w:styleId="CommentTextChar">
    <w:name w:val="Comment Text Char"/>
    <w:basedOn w:val="DefaultParagraphFont"/>
    <w:link w:val="CommentText"/>
    <w:uiPriority w:val="99"/>
    <w:semiHidden/>
    <w:rsid w:val="00BA7F96"/>
    <w:rPr>
      <w:sz w:val="20"/>
      <w:szCs w:val="20"/>
    </w:rPr>
  </w:style>
  <w:style w:type="paragraph" w:styleId="CommentSubject">
    <w:name w:val="annotation subject"/>
    <w:basedOn w:val="CommentText"/>
    <w:next w:val="CommentText"/>
    <w:link w:val="CommentSubjectChar"/>
    <w:uiPriority w:val="99"/>
    <w:semiHidden/>
    <w:unhideWhenUsed/>
    <w:rsid w:val="00BA7F96"/>
    <w:rPr>
      <w:b/>
      <w:bCs/>
    </w:rPr>
  </w:style>
  <w:style w:type="character" w:customStyle="1" w:styleId="CommentSubjectChar">
    <w:name w:val="Comment Subject Char"/>
    <w:basedOn w:val="CommentTextChar"/>
    <w:link w:val="CommentSubject"/>
    <w:uiPriority w:val="99"/>
    <w:semiHidden/>
    <w:rsid w:val="00BA7F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41098">
      <w:bodyDiv w:val="1"/>
      <w:marLeft w:val="0"/>
      <w:marRight w:val="0"/>
      <w:marTop w:val="0"/>
      <w:marBottom w:val="0"/>
      <w:divBdr>
        <w:top w:val="none" w:sz="0" w:space="0" w:color="auto"/>
        <w:left w:val="none" w:sz="0" w:space="0" w:color="auto"/>
        <w:bottom w:val="none" w:sz="0" w:space="0" w:color="auto"/>
        <w:right w:val="none" w:sz="0" w:space="0" w:color="auto"/>
      </w:divBdr>
    </w:div>
    <w:div w:id="977152649">
      <w:bodyDiv w:val="1"/>
      <w:marLeft w:val="0"/>
      <w:marRight w:val="0"/>
      <w:marTop w:val="0"/>
      <w:marBottom w:val="0"/>
      <w:divBdr>
        <w:top w:val="none" w:sz="0" w:space="0" w:color="auto"/>
        <w:left w:val="none" w:sz="0" w:space="0" w:color="auto"/>
        <w:bottom w:val="none" w:sz="0" w:space="0" w:color="auto"/>
        <w:right w:val="none" w:sz="0" w:space="0" w:color="auto"/>
      </w:divBdr>
    </w:div>
    <w:div w:id="1184633871">
      <w:bodyDiv w:val="1"/>
      <w:marLeft w:val="0"/>
      <w:marRight w:val="0"/>
      <w:marTop w:val="0"/>
      <w:marBottom w:val="0"/>
      <w:divBdr>
        <w:top w:val="none" w:sz="0" w:space="0" w:color="auto"/>
        <w:left w:val="none" w:sz="0" w:space="0" w:color="auto"/>
        <w:bottom w:val="none" w:sz="0" w:space="0" w:color="auto"/>
        <w:right w:val="none" w:sz="0" w:space="0" w:color="auto"/>
      </w:divBdr>
    </w:div>
    <w:div w:id="1369985717">
      <w:bodyDiv w:val="1"/>
      <w:marLeft w:val="0"/>
      <w:marRight w:val="0"/>
      <w:marTop w:val="0"/>
      <w:marBottom w:val="0"/>
      <w:divBdr>
        <w:top w:val="none" w:sz="0" w:space="0" w:color="auto"/>
        <w:left w:val="none" w:sz="0" w:space="0" w:color="auto"/>
        <w:bottom w:val="none" w:sz="0" w:space="0" w:color="auto"/>
        <w:right w:val="none" w:sz="0" w:space="0" w:color="auto"/>
      </w:divBdr>
    </w:div>
    <w:div w:id="1492941676">
      <w:bodyDiv w:val="1"/>
      <w:marLeft w:val="0"/>
      <w:marRight w:val="0"/>
      <w:marTop w:val="0"/>
      <w:marBottom w:val="0"/>
      <w:divBdr>
        <w:top w:val="none" w:sz="0" w:space="0" w:color="auto"/>
        <w:left w:val="none" w:sz="0" w:space="0" w:color="auto"/>
        <w:bottom w:val="none" w:sz="0" w:space="0" w:color="auto"/>
        <w:right w:val="none" w:sz="0" w:space="0" w:color="auto"/>
      </w:divBdr>
    </w:div>
    <w:div w:id="1902715171">
      <w:bodyDiv w:val="1"/>
      <w:marLeft w:val="0"/>
      <w:marRight w:val="0"/>
      <w:marTop w:val="0"/>
      <w:marBottom w:val="0"/>
      <w:divBdr>
        <w:top w:val="none" w:sz="0" w:space="0" w:color="auto"/>
        <w:left w:val="none" w:sz="0" w:space="0" w:color="auto"/>
        <w:bottom w:val="none" w:sz="0" w:space="0" w:color="auto"/>
        <w:right w:val="none" w:sz="0" w:space="0" w:color="auto"/>
      </w:divBdr>
      <w:divsChild>
        <w:div w:id="1081676844">
          <w:marLeft w:val="0"/>
          <w:marRight w:val="0"/>
          <w:marTop w:val="0"/>
          <w:marBottom w:val="0"/>
          <w:divBdr>
            <w:top w:val="none" w:sz="0" w:space="0" w:color="auto"/>
            <w:left w:val="none" w:sz="0" w:space="0" w:color="auto"/>
            <w:bottom w:val="none" w:sz="0" w:space="0" w:color="auto"/>
            <w:right w:val="none" w:sz="0" w:space="0" w:color="auto"/>
          </w:divBdr>
          <w:divsChild>
            <w:div w:id="466704498">
              <w:marLeft w:val="0"/>
              <w:marRight w:val="0"/>
              <w:marTop w:val="0"/>
              <w:marBottom w:val="0"/>
              <w:divBdr>
                <w:top w:val="none" w:sz="0" w:space="0" w:color="auto"/>
                <w:left w:val="none" w:sz="0" w:space="0" w:color="auto"/>
                <w:bottom w:val="none" w:sz="0" w:space="0" w:color="auto"/>
                <w:right w:val="none" w:sz="0" w:space="0" w:color="auto"/>
              </w:divBdr>
              <w:divsChild>
                <w:div w:id="4214032">
                  <w:marLeft w:val="0"/>
                  <w:marRight w:val="0"/>
                  <w:marTop w:val="0"/>
                  <w:marBottom w:val="0"/>
                  <w:divBdr>
                    <w:top w:val="none" w:sz="0" w:space="0" w:color="auto"/>
                    <w:left w:val="none" w:sz="0" w:space="0" w:color="auto"/>
                    <w:bottom w:val="none" w:sz="0" w:space="0" w:color="auto"/>
                    <w:right w:val="none" w:sz="0" w:space="0" w:color="auto"/>
                  </w:divBdr>
                </w:div>
                <w:div w:id="19403918">
                  <w:marLeft w:val="0"/>
                  <w:marRight w:val="0"/>
                  <w:marTop w:val="0"/>
                  <w:marBottom w:val="0"/>
                  <w:divBdr>
                    <w:top w:val="none" w:sz="0" w:space="0" w:color="auto"/>
                    <w:left w:val="none" w:sz="0" w:space="0" w:color="auto"/>
                    <w:bottom w:val="none" w:sz="0" w:space="0" w:color="auto"/>
                    <w:right w:val="none" w:sz="0" w:space="0" w:color="auto"/>
                  </w:divBdr>
                </w:div>
                <w:div w:id="19861113">
                  <w:marLeft w:val="0"/>
                  <w:marRight w:val="0"/>
                  <w:marTop w:val="0"/>
                  <w:marBottom w:val="0"/>
                  <w:divBdr>
                    <w:top w:val="none" w:sz="0" w:space="0" w:color="auto"/>
                    <w:left w:val="none" w:sz="0" w:space="0" w:color="auto"/>
                    <w:bottom w:val="none" w:sz="0" w:space="0" w:color="auto"/>
                    <w:right w:val="none" w:sz="0" w:space="0" w:color="auto"/>
                  </w:divBdr>
                </w:div>
                <w:div w:id="21902120">
                  <w:marLeft w:val="0"/>
                  <w:marRight w:val="0"/>
                  <w:marTop w:val="0"/>
                  <w:marBottom w:val="0"/>
                  <w:divBdr>
                    <w:top w:val="none" w:sz="0" w:space="0" w:color="auto"/>
                    <w:left w:val="none" w:sz="0" w:space="0" w:color="auto"/>
                    <w:bottom w:val="none" w:sz="0" w:space="0" w:color="auto"/>
                    <w:right w:val="none" w:sz="0" w:space="0" w:color="auto"/>
                  </w:divBdr>
                </w:div>
                <w:div w:id="23023426">
                  <w:marLeft w:val="0"/>
                  <w:marRight w:val="0"/>
                  <w:marTop w:val="0"/>
                  <w:marBottom w:val="0"/>
                  <w:divBdr>
                    <w:top w:val="none" w:sz="0" w:space="0" w:color="auto"/>
                    <w:left w:val="none" w:sz="0" w:space="0" w:color="auto"/>
                    <w:bottom w:val="none" w:sz="0" w:space="0" w:color="auto"/>
                    <w:right w:val="none" w:sz="0" w:space="0" w:color="auto"/>
                  </w:divBdr>
                </w:div>
                <w:div w:id="23290280">
                  <w:marLeft w:val="0"/>
                  <w:marRight w:val="0"/>
                  <w:marTop w:val="0"/>
                  <w:marBottom w:val="0"/>
                  <w:divBdr>
                    <w:top w:val="none" w:sz="0" w:space="0" w:color="auto"/>
                    <w:left w:val="none" w:sz="0" w:space="0" w:color="auto"/>
                    <w:bottom w:val="none" w:sz="0" w:space="0" w:color="auto"/>
                    <w:right w:val="none" w:sz="0" w:space="0" w:color="auto"/>
                  </w:divBdr>
                </w:div>
                <w:div w:id="26370975">
                  <w:marLeft w:val="0"/>
                  <w:marRight w:val="0"/>
                  <w:marTop w:val="0"/>
                  <w:marBottom w:val="0"/>
                  <w:divBdr>
                    <w:top w:val="none" w:sz="0" w:space="0" w:color="auto"/>
                    <w:left w:val="none" w:sz="0" w:space="0" w:color="auto"/>
                    <w:bottom w:val="none" w:sz="0" w:space="0" w:color="auto"/>
                    <w:right w:val="none" w:sz="0" w:space="0" w:color="auto"/>
                  </w:divBdr>
                </w:div>
                <w:div w:id="29648833">
                  <w:marLeft w:val="0"/>
                  <w:marRight w:val="0"/>
                  <w:marTop w:val="0"/>
                  <w:marBottom w:val="0"/>
                  <w:divBdr>
                    <w:top w:val="none" w:sz="0" w:space="0" w:color="auto"/>
                    <w:left w:val="none" w:sz="0" w:space="0" w:color="auto"/>
                    <w:bottom w:val="none" w:sz="0" w:space="0" w:color="auto"/>
                    <w:right w:val="none" w:sz="0" w:space="0" w:color="auto"/>
                  </w:divBdr>
                </w:div>
                <w:div w:id="46102817">
                  <w:marLeft w:val="0"/>
                  <w:marRight w:val="0"/>
                  <w:marTop w:val="0"/>
                  <w:marBottom w:val="0"/>
                  <w:divBdr>
                    <w:top w:val="none" w:sz="0" w:space="0" w:color="auto"/>
                    <w:left w:val="none" w:sz="0" w:space="0" w:color="auto"/>
                    <w:bottom w:val="none" w:sz="0" w:space="0" w:color="auto"/>
                    <w:right w:val="none" w:sz="0" w:space="0" w:color="auto"/>
                  </w:divBdr>
                </w:div>
                <w:div w:id="52317732">
                  <w:marLeft w:val="0"/>
                  <w:marRight w:val="0"/>
                  <w:marTop w:val="0"/>
                  <w:marBottom w:val="0"/>
                  <w:divBdr>
                    <w:top w:val="none" w:sz="0" w:space="0" w:color="auto"/>
                    <w:left w:val="none" w:sz="0" w:space="0" w:color="auto"/>
                    <w:bottom w:val="none" w:sz="0" w:space="0" w:color="auto"/>
                    <w:right w:val="none" w:sz="0" w:space="0" w:color="auto"/>
                  </w:divBdr>
                </w:div>
                <w:div w:id="62334979">
                  <w:marLeft w:val="0"/>
                  <w:marRight w:val="0"/>
                  <w:marTop w:val="0"/>
                  <w:marBottom w:val="0"/>
                  <w:divBdr>
                    <w:top w:val="none" w:sz="0" w:space="0" w:color="auto"/>
                    <w:left w:val="none" w:sz="0" w:space="0" w:color="auto"/>
                    <w:bottom w:val="none" w:sz="0" w:space="0" w:color="auto"/>
                    <w:right w:val="none" w:sz="0" w:space="0" w:color="auto"/>
                  </w:divBdr>
                </w:div>
                <w:div w:id="83234984">
                  <w:marLeft w:val="0"/>
                  <w:marRight w:val="0"/>
                  <w:marTop w:val="0"/>
                  <w:marBottom w:val="0"/>
                  <w:divBdr>
                    <w:top w:val="none" w:sz="0" w:space="0" w:color="auto"/>
                    <w:left w:val="none" w:sz="0" w:space="0" w:color="auto"/>
                    <w:bottom w:val="none" w:sz="0" w:space="0" w:color="auto"/>
                    <w:right w:val="none" w:sz="0" w:space="0" w:color="auto"/>
                  </w:divBdr>
                </w:div>
                <w:div w:id="93208071">
                  <w:marLeft w:val="0"/>
                  <w:marRight w:val="0"/>
                  <w:marTop w:val="0"/>
                  <w:marBottom w:val="0"/>
                  <w:divBdr>
                    <w:top w:val="none" w:sz="0" w:space="0" w:color="auto"/>
                    <w:left w:val="none" w:sz="0" w:space="0" w:color="auto"/>
                    <w:bottom w:val="none" w:sz="0" w:space="0" w:color="auto"/>
                    <w:right w:val="none" w:sz="0" w:space="0" w:color="auto"/>
                  </w:divBdr>
                </w:div>
                <w:div w:id="105471475">
                  <w:marLeft w:val="0"/>
                  <w:marRight w:val="0"/>
                  <w:marTop w:val="0"/>
                  <w:marBottom w:val="0"/>
                  <w:divBdr>
                    <w:top w:val="none" w:sz="0" w:space="0" w:color="auto"/>
                    <w:left w:val="none" w:sz="0" w:space="0" w:color="auto"/>
                    <w:bottom w:val="none" w:sz="0" w:space="0" w:color="auto"/>
                    <w:right w:val="none" w:sz="0" w:space="0" w:color="auto"/>
                  </w:divBdr>
                </w:div>
                <w:div w:id="109859280">
                  <w:marLeft w:val="0"/>
                  <w:marRight w:val="0"/>
                  <w:marTop w:val="0"/>
                  <w:marBottom w:val="0"/>
                  <w:divBdr>
                    <w:top w:val="none" w:sz="0" w:space="0" w:color="auto"/>
                    <w:left w:val="none" w:sz="0" w:space="0" w:color="auto"/>
                    <w:bottom w:val="none" w:sz="0" w:space="0" w:color="auto"/>
                    <w:right w:val="none" w:sz="0" w:space="0" w:color="auto"/>
                  </w:divBdr>
                </w:div>
                <w:div w:id="128014882">
                  <w:marLeft w:val="0"/>
                  <w:marRight w:val="0"/>
                  <w:marTop w:val="0"/>
                  <w:marBottom w:val="0"/>
                  <w:divBdr>
                    <w:top w:val="none" w:sz="0" w:space="0" w:color="auto"/>
                    <w:left w:val="none" w:sz="0" w:space="0" w:color="auto"/>
                    <w:bottom w:val="none" w:sz="0" w:space="0" w:color="auto"/>
                    <w:right w:val="none" w:sz="0" w:space="0" w:color="auto"/>
                  </w:divBdr>
                </w:div>
                <w:div w:id="128282622">
                  <w:marLeft w:val="0"/>
                  <w:marRight w:val="0"/>
                  <w:marTop w:val="0"/>
                  <w:marBottom w:val="0"/>
                  <w:divBdr>
                    <w:top w:val="none" w:sz="0" w:space="0" w:color="auto"/>
                    <w:left w:val="none" w:sz="0" w:space="0" w:color="auto"/>
                    <w:bottom w:val="none" w:sz="0" w:space="0" w:color="auto"/>
                    <w:right w:val="none" w:sz="0" w:space="0" w:color="auto"/>
                  </w:divBdr>
                </w:div>
                <w:div w:id="138308359">
                  <w:marLeft w:val="0"/>
                  <w:marRight w:val="0"/>
                  <w:marTop w:val="0"/>
                  <w:marBottom w:val="0"/>
                  <w:divBdr>
                    <w:top w:val="none" w:sz="0" w:space="0" w:color="auto"/>
                    <w:left w:val="none" w:sz="0" w:space="0" w:color="auto"/>
                    <w:bottom w:val="none" w:sz="0" w:space="0" w:color="auto"/>
                    <w:right w:val="none" w:sz="0" w:space="0" w:color="auto"/>
                  </w:divBdr>
                </w:div>
                <w:div w:id="145901494">
                  <w:marLeft w:val="0"/>
                  <w:marRight w:val="0"/>
                  <w:marTop w:val="0"/>
                  <w:marBottom w:val="0"/>
                  <w:divBdr>
                    <w:top w:val="none" w:sz="0" w:space="0" w:color="auto"/>
                    <w:left w:val="none" w:sz="0" w:space="0" w:color="auto"/>
                    <w:bottom w:val="none" w:sz="0" w:space="0" w:color="auto"/>
                    <w:right w:val="none" w:sz="0" w:space="0" w:color="auto"/>
                  </w:divBdr>
                </w:div>
                <w:div w:id="154341612">
                  <w:marLeft w:val="0"/>
                  <w:marRight w:val="0"/>
                  <w:marTop w:val="0"/>
                  <w:marBottom w:val="0"/>
                  <w:divBdr>
                    <w:top w:val="none" w:sz="0" w:space="0" w:color="auto"/>
                    <w:left w:val="none" w:sz="0" w:space="0" w:color="auto"/>
                    <w:bottom w:val="none" w:sz="0" w:space="0" w:color="auto"/>
                    <w:right w:val="none" w:sz="0" w:space="0" w:color="auto"/>
                  </w:divBdr>
                </w:div>
                <w:div w:id="155538102">
                  <w:marLeft w:val="0"/>
                  <w:marRight w:val="0"/>
                  <w:marTop w:val="0"/>
                  <w:marBottom w:val="0"/>
                  <w:divBdr>
                    <w:top w:val="none" w:sz="0" w:space="0" w:color="auto"/>
                    <w:left w:val="none" w:sz="0" w:space="0" w:color="auto"/>
                    <w:bottom w:val="none" w:sz="0" w:space="0" w:color="auto"/>
                    <w:right w:val="none" w:sz="0" w:space="0" w:color="auto"/>
                  </w:divBdr>
                </w:div>
                <w:div w:id="181360592">
                  <w:marLeft w:val="0"/>
                  <w:marRight w:val="0"/>
                  <w:marTop w:val="0"/>
                  <w:marBottom w:val="0"/>
                  <w:divBdr>
                    <w:top w:val="none" w:sz="0" w:space="0" w:color="auto"/>
                    <w:left w:val="none" w:sz="0" w:space="0" w:color="auto"/>
                    <w:bottom w:val="none" w:sz="0" w:space="0" w:color="auto"/>
                    <w:right w:val="none" w:sz="0" w:space="0" w:color="auto"/>
                  </w:divBdr>
                </w:div>
                <w:div w:id="183252934">
                  <w:marLeft w:val="0"/>
                  <w:marRight w:val="0"/>
                  <w:marTop w:val="0"/>
                  <w:marBottom w:val="0"/>
                  <w:divBdr>
                    <w:top w:val="none" w:sz="0" w:space="0" w:color="auto"/>
                    <w:left w:val="none" w:sz="0" w:space="0" w:color="auto"/>
                    <w:bottom w:val="none" w:sz="0" w:space="0" w:color="auto"/>
                    <w:right w:val="none" w:sz="0" w:space="0" w:color="auto"/>
                  </w:divBdr>
                </w:div>
                <w:div w:id="184053513">
                  <w:marLeft w:val="0"/>
                  <w:marRight w:val="0"/>
                  <w:marTop w:val="0"/>
                  <w:marBottom w:val="0"/>
                  <w:divBdr>
                    <w:top w:val="none" w:sz="0" w:space="0" w:color="auto"/>
                    <w:left w:val="none" w:sz="0" w:space="0" w:color="auto"/>
                    <w:bottom w:val="none" w:sz="0" w:space="0" w:color="auto"/>
                    <w:right w:val="none" w:sz="0" w:space="0" w:color="auto"/>
                  </w:divBdr>
                </w:div>
                <w:div w:id="190656990">
                  <w:marLeft w:val="0"/>
                  <w:marRight w:val="0"/>
                  <w:marTop w:val="0"/>
                  <w:marBottom w:val="0"/>
                  <w:divBdr>
                    <w:top w:val="none" w:sz="0" w:space="0" w:color="auto"/>
                    <w:left w:val="none" w:sz="0" w:space="0" w:color="auto"/>
                    <w:bottom w:val="none" w:sz="0" w:space="0" w:color="auto"/>
                    <w:right w:val="none" w:sz="0" w:space="0" w:color="auto"/>
                  </w:divBdr>
                </w:div>
                <w:div w:id="194082694">
                  <w:marLeft w:val="0"/>
                  <w:marRight w:val="0"/>
                  <w:marTop w:val="0"/>
                  <w:marBottom w:val="0"/>
                  <w:divBdr>
                    <w:top w:val="none" w:sz="0" w:space="0" w:color="auto"/>
                    <w:left w:val="none" w:sz="0" w:space="0" w:color="auto"/>
                    <w:bottom w:val="none" w:sz="0" w:space="0" w:color="auto"/>
                    <w:right w:val="none" w:sz="0" w:space="0" w:color="auto"/>
                  </w:divBdr>
                </w:div>
                <w:div w:id="203298953">
                  <w:marLeft w:val="0"/>
                  <w:marRight w:val="0"/>
                  <w:marTop w:val="0"/>
                  <w:marBottom w:val="0"/>
                  <w:divBdr>
                    <w:top w:val="none" w:sz="0" w:space="0" w:color="auto"/>
                    <w:left w:val="none" w:sz="0" w:space="0" w:color="auto"/>
                    <w:bottom w:val="none" w:sz="0" w:space="0" w:color="auto"/>
                    <w:right w:val="none" w:sz="0" w:space="0" w:color="auto"/>
                  </w:divBdr>
                </w:div>
                <w:div w:id="203641413">
                  <w:marLeft w:val="0"/>
                  <w:marRight w:val="0"/>
                  <w:marTop w:val="0"/>
                  <w:marBottom w:val="0"/>
                  <w:divBdr>
                    <w:top w:val="none" w:sz="0" w:space="0" w:color="auto"/>
                    <w:left w:val="none" w:sz="0" w:space="0" w:color="auto"/>
                    <w:bottom w:val="none" w:sz="0" w:space="0" w:color="auto"/>
                    <w:right w:val="none" w:sz="0" w:space="0" w:color="auto"/>
                  </w:divBdr>
                </w:div>
                <w:div w:id="221529820">
                  <w:marLeft w:val="0"/>
                  <w:marRight w:val="0"/>
                  <w:marTop w:val="0"/>
                  <w:marBottom w:val="0"/>
                  <w:divBdr>
                    <w:top w:val="none" w:sz="0" w:space="0" w:color="auto"/>
                    <w:left w:val="none" w:sz="0" w:space="0" w:color="auto"/>
                    <w:bottom w:val="none" w:sz="0" w:space="0" w:color="auto"/>
                    <w:right w:val="none" w:sz="0" w:space="0" w:color="auto"/>
                  </w:divBdr>
                </w:div>
                <w:div w:id="222371152">
                  <w:marLeft w:val="0"/>
                  <w:marRight w:val="0"/>
                  <w:marTop w:val="0"/>
                  <w:marBottom w:val="0"/>
                  <w:divBdr>
                    <w:top w:val="none" w:sz="0" w:space="0" w:color="auto"/>
                    <w:left w:val="none" w:sz="0" w:space="0" w:color="auto"/>
                    <w:bottom w:val="none" w:sz="0" w:space="0" w:color="auto"/>
                    <w:right w:val="none" w:sz="0" w:space="0" w:color="auto"/>
                  </w:divBdr>
                </w:div>
                <w:div w:id="224487764">
                  <w:marLeft w:val="0"/>
                  <w:marRight w:val="0"/>
                  <w:marTop w:val="0"/>
                  <w:marBottom w:val="0"/>
                  <w:divBdr>
                    <w:top w:val="none" w:sz="0" w:space="0" w:color="auto"/>
                    <w:left w:val="none" w:sz="0" w:space="0" w:color="auto"/>
                    <w:bottom w:val="none" w:sz="0" w:space="0" w:color="auto"/>
                    <w:right w:val="none" w:sz="0" w:space="0" w:color="auto"/>
                  </w:divBdr>
                </w:div>
                <w:div w:id="244144450">
                  <w:marLeft w:val="0"/>
                  <w:marRight w:val="0"/>
                  <w:marTop w:val="0"/>
                  <w:marBottom w:val="0"/>
                  <w:divBdr>
                    <w:top w:val="none" w:sz="0" w:space="0" w:color="auto"/>
                    <w:left w:val="none" w:sz="0" w:space="0" w:color="auto"/>
                    <w:bottom w:val="none" w:sz="0" w:space="0" w:color="auto"/>
                    <w:right w:val="none" w:sz="0" w:space="0" w:color="auto"/>
                  </w:divBdr>
                </w:div>
                <w:div w:id="259415318">
                  <w:marLeft w:val="0"/>
                  <w:marRight w:val="0"/>
                  <w:marTop w:val="0"/>
                  <w:marBottom w:val="0"/>
                  <w:divBdr>
                    <w:top w:val="none" w:sz="0" w:space="0" w:color="auto"/>
                    <w:left w:val="none" w:sz="0" w:space="0" w:color="auto"/>
                    <w:bottom w:val="none" w:sz="0" w:space="0" w:color="auto"/>
                    <w:right w:val="none" w:sz="0" w:space="0" w:color="auto"/>
                  </w:divBdr>
                </w:div>
                <w:div w:id="261954478">
                  <w:marLeft w:val="0"/>
                  <w:marRight w:val="0"/>
                  <w:marTop w:val="0"/>
                  <w:marBottom w:val="0"/>
                  <w:divBdr>
                    <w:top w:val="none" w:sz="0" w:space="0" w:color="auto"/>
                    <w:left w:val="none" w:sz="0" w:space="0" w:color="auto"/>
                    <w:bottom w:val="none" w:sz="0" w:space="0" w:color="auto"/>
                    <w:right w:val="none" w:sz="0" w:space="0" w:color="auto"/>
                  </w:divBdr>
                </w:div>
                <w:div w:id="268390760">
                  <w:marLeft w:val="0"/>
                  <w:marRight w:val="0"/>
                  <w:marTop w:val="0"/>
                  <w:marBottom w:val="0"/>
                  <w:divBdr>
                    <w:top w:val="none" w:sz="0" w:space="0" w:color="auto"/>
                    <w:left w:val="none" w:sz="0" w:space="0" w:color="auto"/>
                    <w:bottom w:val="none" w:sz="0" w:space="0" w:color="auto"/>
                    <w:right w:val="none" w:sz="0" w:space="0" w:color="auto"/>
                  </w:divBdr>
                </w:div>
                <w:div w:id="299464038">
                  <w:marLeft w:val="0"/>
                  <w:marRight w:val="0"/>
                  <w:marTop w:val="0"/>
                  <w:marBottom w:val="0"/>
                  <w:divBdr>
                    <w:top w:val="none" w:sz="0" w:space="0" w:color="auto"/>
                    <w:left w:val="none" w:sz="0" w:space="0" w:color="auto"/>
                    <w:bottom w:val="none" w:sz="0" w:space="0" w:color="auto"/>
                    <w:right w:val="none" w:sz="0" w:space="0" w:color="auto"/>
                  </w:divBdr>
                </w:div>
                <w:div w:id="300966331">
                  <w:marLeft w:val="0"/>
                  <w:marRight w:val="0"/>
                  <w:marTop w:val="0"/>
                  <w:marBottom w:val="0"/>
                  <w:divBdr>
                    <w:top w:val="none" w:sz="0" w:space="0" w:color="auto"/>
                    <w:left w:val="none" w:sz="0" w:space="0" w:color="auto"/>
                    <w:bottom w:val="none" w:sz="0" w:space="0" w:color="auto"/>
                    <w:right w:val="none" w:sz="0" w:space="0" w:color="auto"/>
                  </w:divBdr>
                </w:div>
                <w:div w:id="305742436">
                  <w:marLeft w:val="0"/>
                  <w:marRight w:val="0"/>
                  <w:marTop w:val="0"/>
                  <w:marBottom w:val="0"/>
                  <w:divBdr>
                    <w:top w:val="none" w:sz="0" w:space="0" w:color="auto"/>
                    <w:left w:val="none" w:sz="0" w:space="0" w:color="auto"/>
                    <w:bottom w:val="none" w:sz="0" w:space="0" w:color="auto"/>
                    <w:right w:val="none" w:sz="0" w:space="0" w:color="auto"/>
                  </w:divBdr>
                </w:div>
                <w:div w:id="308556796">
                  <w:marLeft w:val="0"/>
                  <w:marRight w:val="0"/>
                  <w:marTop w:val="0"/>
                  <w:marBottom w:val="0"/>
                  <w:divBdr>
                    <w:top w:val="none" w:sz="0" w:space="0" w:color="auto"/>
                    <w:left w:val="none" w:sz="0" w:space="0" w:color="auto"/>
                    <w:bottom w:val="none" w:sz="0" w:space="0" w:color="auto"/>
                    <w:right w:val="none" w:sz="0" w:space="0" w:color="auto"/>
                  </w:divBdr>
                </w:div>
                <w:div w:id="317196177">
                  <w:marLeft w:val="0"/>
                  <w:marRight w:val="0"/>
                  <w:marTop w:val="0"/>
                  <w:marBottom w:val="0"/>
                  <w:divBdr>
                    <w:top w:val="none" w:sz="0" w:space="0" w:color="auto"/>
                    <w:left w:val="none" w:sz="0" w:space="0" w:color="auto"/>
                    <w:bottom w:val="none" w:sz="0" w:space="0" w:color="auto"/>
                    <w:right w:val="none" w:sz="0" w:space="0" w:color="auto"/>
                  </w:divBdr>
                </w:div>
                <w:div w:id="326598464">
                  <w:marLeft w:val="0"/>
                  <w:marRight w:val="0"/>
                  <w:marTop w:val="0"/>
                  <w:marBottom w:val="0"/>
                  <w:divBdr>
                    <w:top w:val="none" w:sz="0" w:space="0" w:color="auto"/>
                    <w:left w:val="none" w:sz="0" w:space="0" w:color="auto"/>
                    <w:bottom w:val="none" w:sz="0" w:space="0" w:color="auto"/>
                    <w:right w:val="none" w:sz="0" w:space="0" w:color="auto"/>
                  </w:divBdr>
                </w:div>
                <w:div w:id="328215002">
                  <w:marLeft w:val="0"/>
                  <w:marRight w:val="0"/>
                  <w:marTop w:val="0"/>
                  <w:marBottom w:val="0"/>
                  <w:divBdr>
                    <w:top w:val="none" w:sz="0" w:space="0" w:color="auto"/>
                    <w:left w:val="none" w:sz="0" w:space="0" w:color="auto"/>
                    <w:bottom w:val="none" w:sz="0" w:space="0" w:color="auto"/>
                    <w:right w:val="none" w:sz="0" w:space="0" w:color="auto"/>
                  </w:divBdr>
                </w:div>
                <w:div w:id="331298104">
                  <w:marLeft w:val="0"/>
                  <w:marRight w:val="0"/>
                  <w:marTop w:val="0"/>
                  <w:marBottom w:val="0"/>
                  <w:divBdr>
                    <w:top w:val="none" w:sz="0" w:space="0" w:color="auto"/>
                    <w:left w:val="none" w:sz="0" w:space="0" w:color="auto"/>
                    <w:bottom w:val="none" w:sz="0" w:space="0" w:color="auto"/>
                    <w:right w:val="none" w:sz="0" w:space="0" w:color="auto"/>
                  </w:divBdr>
                </w:div>
                <w:div w:id="332102971">
                  <w:marLeft w:val="0"/>
                  <w:marRight w:val="0"/>
                  <w:marTop w:val="0"/>
                  <w:marBottom w:val="0"/>
                  <w:divBdr>
                    <w:top w:val="none" w:sz="0" w:space="0" w:color="auto"/>
                    <w:left w:val="none" w:sz="0" w:space="0" w:color="auto"/>
                    <w:bottom w:val="none" w:sz="0" w:space="0" w:color="auto"/>
                    <w:right w:val="none" w:sz="0" w:space="0" w:color="auto"/>
                  </w:divBdr>
                </w:div>
                <w:div w:id="340861130">
                  <w:marLeft w:val="0"/>
                  <w:marRight w:val="0"/>
                  <w:marTop w:val="0"/>
                  <w:marBottom w:val="0"/>
                  <w:divBdr>
                    <w:top w:val="none" w:sz="0" w:space="0" w:color="auto"/>
                    <w:left w:val="none" w:sz="0" w:space="0" w:color="auto"/>
                    <w:bottom w:val="none" w:sz="0" w:space="0" w:color="auto"/>
                    <w:right w:val="none" w:sz="0" w:space="0" w:color="auto"/>
                  </w:divBdr>
                </w:div>
                <w:div w:id="356078558">
                  <w:marLeft w:val="0"/>
                  <w:marRight w:val="0"/>
                  <w:marTop w:val="0"/>
                  <w:marBottom w:val="0"/>
                  <w:divBdr>
                    <w:top w:val="none" w:sz="0" w:space="0" w:color="auto"/>
                    <w:left w:val="none" w:sz="0" w:space="0" w:color="auto"/>
                    <w:bottom w:val="none" w:sz="0" w:space="0" w:color="auto"/>
                    <w:right w:val="none" w:sz="0" w:space="0" w:color="auto"/>
                  </w:divBdr>
                </w:div>
                <w:div w:id="366833353">
                  <w:marLeft w:val="0"/>
                  <w:marRight w:val="0"/>
                  <w:marTop w:val="0"/>
                  <w:marBottom w:val="0"/>
                  <w:divBdr>
                    <w:top w:val="none" w:sz="0" w:space="0" w:color="auto"/>
                    <w:left w:val="none" w:sz="0" w:space="0" w:color="auto"/>
                    <w:bottom w:val="none" w:sz="0" w:space="0" w:color="auto"/>
                    <w:right w:val="none" w:sz="0" w:space="0" w:color="auto"/>
                  </w:divBdr>
                </w:div>
                <w:div w:id="380596452">
                  <w:marLeft w:val="0"/>
                  <w:marRight w:val="0"/>
                  <w:marTop w:val="0"/>
                  <w:marBottom w:val="0"/>
                  <w:divBdr>
                    <w:top w:val="none" w:sz="0" w:space="0" w:color="auto"/>
                    <w:left w:val="none" w:sz="0" w:space="0" w:color="auto"/>
                    <w:bottom w:val="none" w:sz="0" w:space="0" w:color="auto"/>
                    <w:right w:val="none" w:sz="0" w:space="0" w:color="auto"/>
                  </w:divBdr>
                </w:div>
                <w:div w:id="381707876">
                  <w:marLeft w:val="0"/>
                  <w:marRight w:val="0"/>
                  <w:marTop w:val="0"/>
                  <w:marBottom w:val="0"/>
                  <w:divBdr>
                    <w:top w:val="none" w:sz="0" w:space="0" w:color="auto"/>
                    <w:left w:val="none" w:sz="0" w:space="0" w:color="auto"/>
                    <w:bottom w:val="none" w:sz="0" w:space="0" w:color="auto"/>
                    <w:right w:val="none" w:sz="0" w:space="0" w:color="auto"/>
                  </w:divBdr>
                </w:div>
                <w:div w:id="382339358">
                  <w:marLeft w:val="0"/>
                  <w:marRight w:val="0"/>
                  <w:marTop w:val="0"/>
                  <w:marBottom w:val="0"/>
                  <w:divBdr>
                    <w:top w:val="none" w:sz="0" w:space="0" w:color="auto"/>
                    <w:left w:val="none" w:sz="0" w:space="0" w:color="auto"/>
                    <w:bottom w:val="none" w:sz="0" w:space="0" w:color="auto"/>
                    <w:right w:val="none" w:sz="0" w:space="0" w:color="auto"/>
                  </w:divBdr>
                </w:div>
                <w:div w:id="387535699">
                  <w:marLeft w:val="0"/>
                  <w:marRight w:val="0"/>
                  <w:marTop w:val="0"/>
                  <w:marBottom w:val="0"/>
                  <w:divBdr>
                    <w:top w:val="none" w:sz="0" w:space="0" w:color="auto"/>
                    <w:left w:val="none" w:sz="0" w:space="0" w:color="auto"/>
                    <w:bottom w:val="none" w:sz="0" w:space="0" w:color="auto"/>
                    <w:right w:val="none" w:sz="0" w:space="0" w:color="auto"/>
                  </w:divBdr>
                </w:div>
                <w:div w:id="409742538">
                  <w:marLeft w:val="0"/>
                  <w:marRight w:val="0"/>
                  <w:marTop w:val="0"/>
                  <w:marBottom w:val="0"/>
                  <w:divBdr>
                    <w:top w:val="none" w:sz="0" w:space="0" w:color="auto"/>
                    <w:left w:val="none" w:sz="0" w:space="0" w:color="auto"/>
                    <w:bottom w:val="none" w:sz="0" w:space="0" w:color="auto"/>
                    <w:right w:val="none" w:sz="0" w:space="0" w:color="auto"/>
                  </w:divBdr>
                </w:div>
                <w:div w:id="444541874">
                  <w:marLeft w:val="0"/>
                  <w:marRight w:val="0"/>
                  <w:marTop w:val="0"/>
                  <w:marBottom w:val="0"/>
                  <w:divBdr>
                    <w:top w:val="none" w:sz="0" w:space="0" w:color="auto"/>
                    <w:left w:val="none" w:sz="0" w:space="0" w:color="auto"/>
                    <w:bottom w:val="none" w:sz="0" w:space="0" w:color="auto"/>
                    <w:right w:val="none" w:sz="0" w:space="0" w:color="auto"/>
                  </w:divBdr>
                </w:div>
                <w:div w:id="465590860">
                  <w:marLeft w:val="0"/>
                  <w:marRight w:val="0"/>
                  <w:marTop w:val="0"/>
                  <w:marBottom w:val="0"/>
                  <w:divBdr>
                    <w:top w:val="none" w:sz="0" w:space="0" w:color="auto"/>
                    <w:left w:val="none" w:sz="0" w:space="0" w:color="auto"/>
                    <w:bottom w:val="none" w:sz="0" w:space="0" w:color="auto"/>
                    <w:right w:val="none" w:sz="0" w:space="0" w:color="auto"/>
                  </w:divBdr>
                </w:div>
                <w:div w:id="473066661">
                  <w:marLeft w:val="0"/>
                  <w:marRight w:val="0"/>
                  <w:marTop w:val="0"/>
                  <w:marBottom w:val="0"/>
                  <w:divBdr>
                    <w:top w:val="none" w:sz="0" w:space="0" w:color="auto"/>
                    <w:left w:val="none" w:sz="0" w:space="0" w:color="auto"/>
                    <w:bottom w:val="none" w:sz="0" w:space="0" w:color="auto"/>
                    <w:right w:val="none" w:sz="0" w:space="0" w:color="auto"/>
                  </w:divBdr>
                </w:div>
                <w:div w:id="504325135">
                  <w:marLeft w:val="0"/>
                  <w:marRight w:val="0"/>
                  <w:marTop w:val="0"/>
                  <w:marBottom w:val="0"/>
                  <w:divBdr>
                    <w:top w:val="none" w:sz="0" w:space="0" w:color="auto"/>
                    <w:left w:val="none" w:sz="0" w:space="0" w:color="auto"/>
                    <w:bottom w:val="none" w:sz="0" w:space="0" w:color="auto"/>
                    <w:right w:val="none" w:sz="0" w:space="0" w:color="auto"/>
                  </w:divBdr>
                </w:div>
                <w:div w:id="507520815">
                  <w:marLeft w:val="0"/>
                  <w:marRight w:val="0"/>
                  <w:marTop w:val="0"/>
                  <w:marBottom w:val="0"/>
                  <w:divBdr>
                    <w:top w:val="none" w:sz="0" w:space="0" w:color="auto"/>
                    <w:left w:val="none" w:sz="0" w:space="0" w:color="auto"/>
                    <w:bottom w:val="none" w:sz="0" w:space="0" w:color="auto"/>
                    <w:right w:val="none" w:sz="0" w:space="0" w:color="auto"/>
                  </w:divBdr>
                </w:div>
                <w:div w:id="507986675">
                  <w:marLeft w:val="0"/>
                  <w:marRight w:val="0"/>
                  <w:marTop w:val="0"/>
                  <w:marBottom w:val="0"/>
                  <w:divBdr>
                    <w:top w:val="none" w:sz="0" w:space="0" w:color="auto"/>
                    <w:left w:val="none" w:sz="0" w:space="0" w:color="auto"/>
                    <w:bottom w:val="none" w:sz="0" w:space="0" w:color="auto"/>
                    <w:right w:val="none" w:sz="0" w:space="0" w:color="auto"/>
                  </w:divBdr>
                </w:div>
                <w:div w:id="512064023">
                  <w:marLeft w:val="0"/>
                  <w:marRight w:val="0"/>
                  <w:marTop w:val="0"/>
                  <w:marBottom w:val="0"/>
                  <w:divBdr>
                    <w:top w:val="none" w:sz="0" w:space="0" w:color="auto"/>
                    <w:left w:val="none" w:sz="0" w:space="0" w:color="auto"/>
                    <w:bottom w:val="none" w:sz="0" w:space="0" w:color="auto"/>
                    <w:right w:val="none" w:sz="0" w:space="0" w:color="auto"/>
                  </w:divBdr>
                </w:div>
                <w:div w:id="514467440">
                  <w:marLeft w:val="0"/>
                  <w:marRight w:val="0"/>
                  <w:marTop w:val="0"/>
                  <w:marBottom w:val="0"/>
                  <w:divBdr>
                    <w:top w:val="none" w:sz="0" w:space="0" w:color="auto"/>
                    <w:left w:val="none" w:sz="0" w:space="0" w:color="auto"/>
                    <w:bottom w:val="none" w:sz="0" w:space="0" w:color="auto"/>
                    <w:right w:val="none" w:sz="0" w:space="0" w:color="auto"/>
                  </w:divBdr>
                </w:div>
                <w:div w:id="552811457">
                  <w:marLeft w:val="0"/>
                  <w:marRight w:val="0"/>
                  <w:marTop w:val="0"/>
                  <w:marBottom w:val="0"/>
                  <w:divBdr>
                    <w:top w:val="none" w:sz="0" w:space="0" w:color="auto"/>
                    <w:left w:val="none" w:sz="0" w:space="0" w:color="auto"/>
                    <w:bottom w:val="none" w:sz="0" w:space="0" w:color="auto"/>
                    <w:right w:val="none" w:sz="0" w:space="0" w:color="auto"/>
                  </w:divBdr>
                </w:div>
                <w:div w:id="558709932">
                  <w:marLeft w:val="0"/>
                  <w:marRight w:val="0"/>
                  <w:marTop w:val="0"/>
                  <w:marBottom w:val="0"/>
                  <w:divBdr>
                    <w:top w:val="none" w:sz="0" w:space="0" w:color="auto"/>
                    <w:left w:val="none" w:sz="0" w:space="0" w:color="auto"/>
                    <w:bottom w:val="none" w:sz="0" w:space="0" w:color="auto"/>
                    <w:right w:val="none" w:sz="0" w:space="0" w:color="auto"/>
                  </w:divBdr>
                </w:div>
                <w:div w:id="566495615">
                  <w:marLeft w:val="0"/>
                  <w:marRight w:val="0"/>
                  <w:marTop w:val="0"/>
                  <w:marBottom w:val="0"/>
                  <w:divBdr>
                    <w:top w:val="none" w:sz="0" w:space="0" w:color="auto"/>
                    <w:left w:val="none" w:sz="0" w:space="0" w:color="auto"/>
                    <w:bottom w:val="none" w:sz="0" w:space="0" w:color="auto"/>
                    <w:right w:val="none" w:sz="0" w:space="0" w:color="auto"/>
                  </w:divBdr>
                </w:div>
                <w:div w:id="568803982">
                  <w:marLeft w:val="0"/>
                  <w:marRight w:val="0"/>
                  <w:marTop w:val="0"/>
                  <w:marBottom w:val="0"/>
                  <w:divBdr>
                    <w:top w:val="none" w:sz="0" w:space="0" w:color="auto"/>
                    <w:left w:val="none" w:sz="0" w:space="0" w:color="auto"/>
                    <w:bottom w:val="none" w:sz="0" w:space="0" w:color="auto"/>
                    <w:right w:val="none" w:sz="0" w:space="0" w:color="auto"/>
                  </w:divBdr>
                </w:div>
                <w:div w:id="569269538">
                  <w:marLeft w:val="0"/>
                  <w:marRight w:val="0"/>
                  <w:marTop w:val="0"/>
                  <w:marBottom w:val="0"/>
                  <w:divBdr>
                    <w:top w:val="none" w:sz="0" w:space="0" w:color="auto"/>
                    <w:left w:val="none" w:sz="0" w:space="0" w:color="auto"/>
                    <w:bottom w:val="none" w:sz="0" w:space="0" w:color="auto"/>
                    <w:right w:val="none" w:sz="0" w:space="0" w:color="auto"/>
                  </w:divBdr>
                </w:div>
                <w:div w:id="569924679">
                  <w:marLeft w:val="0"/>
                  <w:marRight w:val="0"/>
                  <w:marTop w:val="0"/>
                  <w:marBottom w:val="0"/>
                  <w:divBdr>
                    <w:top w:val="none" w:sz="0" w:space="0" w:color="auto"/>
                    <w:left w:val="none" w:sz="0" w:space="0" w:color="auto"/>
                    <w:bottom w:val="none" w:sz="0" w:space="0" w:color="auto"/>
                    <w:right w:val="none" w:sz="0" w:space="0" w:color="auto"/>
                  </w:divBdr>
                </w:div>
                <w:div w:id="571043438">
                  <w:marLeft w:val="0"/>
                  <w:marRight w:val="0"/>
                  <w:marTop w:val="0"/>
                  <w:marBottom w:val="0"/>
                  <w:divBdr>
                    <w:top w:val="none" w:sz="0" w:space="0" w:color="auto"/>
                    <w:left w:val="none" w:sz="0" w:space="0" w:color="auto"/>
                    <w:bottom w:val="none" w:sz="0" w:space="0" w:color="auto"/>
                    <w:right w:val="none" w:sz="0" w:space="0" w:color="auto"/>
                  </w:divBdr>
                </w:div>
                <w:div w:id="577904591">
                  <w:marLeft w:val="0"/>
                  <w:marRight w:val="0"/>
                  <w:marTop w:val="0"/>
                  <w:marBottom w:val="0"/>
                  <w:divBdr>
                    <w:top w:val="none" w:sz="0" w:space="0" w:color="auto"/>
                    <w:left w:val="none" w:sz="0" w:space="0" w:color="auto"/>
                    <w:bottom w:val="none" w:sz="0" w:space="0" w:color="auto"/>
                    <w:right w:val="none" w:sz="0" w:space="0" w:color="auto"/>
                  </w:divBdr>
                </w:div>
                <w:div w:id="583683323">
                  <w:marLeft w:val="0"/>
                  <w:marRight w:val="0"/>
                  <w:marTop w:val="0"/>
                  <w:marBottom w:val="0"/>
                  <w:divBdr>
                    <w:top w:val="none" w:sz="0" w:space="0" w:color="auto"/>
                    <w:left w:val="none" w:sz="0" w:space="0" w:color="auto"/>
                    <w:bottom w:val="none" w:sz="0" w:space="0" w:color="auto"/>
                    <w:right w:val="none" w:sz="0" w:space="0" w:color="auto"/>
                  </w:divBdr>
                </w:div>
                <w:div w:id="584850334">
                  <w:marLeft w:val="0"/>
                  <w:marRight w:val="0"/>
                  <w:marTop w:val="0"/>
                  <w:marBottom w:val="0"/>
                  <w:divBdr>
                    <w:top w:val="none" w:sz="0" w:space="0" w:color="auto"/>
                    <w:left w:val="none" w:sz="0" w:space="0" w:color="auto"/>
                    <w:bottom w:val="none" w:sz="0" w:space="0" w:color="auto"/>
                    <w:right w:val="none" w:sz="0" w:space="0" w:color="auto"/>
                  </w:divBdr>
                </w:div>
                <w:div w:id="586500479">
                  <w:marLeft w:val="0"/>
                  <w:marRight w:val="0"/>
                  <w:marTop w:val="0"/>
                  <w:marBottom w:val="0"/>
                  <w:divBdr>
                    <w:top w:val="none" w:sz="0" w:space="0" w:color="auto"/>
                    <w:left w:val="none" w:sz="0" w:space="0" w:color="auto"/>
                    <w:bottom w:val="none" w:sz="0" w:space="0" w:color="auto"/>
                    <w:right w:val="none" w:sz="0" w:space="0" w:color="auto"/>
                  </w:divBdr>
                </w:div>
                <w:div w:id="589050190">
                  <w:marLeft w:val="0"/>
                  <w:marRight w:val="0"/>
                  <w:marTop w:val="0"/>
                  <w:marBottom w:val="0"/>
                  <w:divBdr>
                    <w:top w:val="none" w:sz="0" w:space="0" w:color="auto"/>
                    <w:left w:val="none" w:sz="0" w:space="0" w:color="auto"/>
                    <w:bottom w:val="none" w:sz="0" w:space="0" w:color="auto"/>
                    <w:right w:val="none" w:sz="0" w:space="0" w:color="auto"/>
                  </w:divBdr>
                </w:div>
                <w:div w:id="591669211">
                  <w:marLeft w:val="0"/>
                  <w:marRight w:val="0"/>
                  <w:marTop w:val="0"/>
                  <w:marBottom w:val="0"/>
                  <w:divBdr>
                    <w:top w:val="none" w:sz="0" w:space="0" w:color="auto"/>
                    <w:left w:val="none" w:sz="0" w:space="0" w:color="auto"/>
                    <w:bottom w:val="none" w:sz="0" w:space="0" w:color="auto"/>
                    <w:right w:val="none" w:sz="0" w:space="0" w:color="auto"/>
                  </w:divBdr>
                </w:div>
                <w:div w:id="600531224">
                  <w:marLeft w:val="0"/>
                  <w:marRight w:val="0"/>
                  <w:marTop w:val="0"/>
                  <w:marBottom w:val="0"/>
                  <w:divBdr>
                    <w:top w:val="none" w:sz="0" w:space="0" w:color="auto"/>
                    <w:left w:val="none" w:sz="0" w:space="0" w:color="auto"/>
                    <w:bottom w:val="none" w:sz="0" w:space="0" w:color="auto"/>
                    <w:right w:val="none" w:sz="0" w:space="0" w:color="auto"/>
                  </w:divBdr>
                </w:div>
                <w:div w:id="608203009">
                  <w:marLeft w:val="0"/>
                  <w:marRight w:val="0"/>
                  <w:marTop w:val="0"/>
                  <w:marBottom w:val="0"/>
                  <w:divBdr>
                    <w:top w:val="none" w:sz="0" w:space="0" w:color="auto"/>
                    <w:left w:val="none" w:sz="0" w:space="0" w:color="auto"/>
                    <w:bottom w:val="none" w:sz="0" w:space="0" w:color="auto"/>
                    <w:right w:val="none" w:sz="0" w:space="0" w:color="auto"/>
                  </w:divBdr>
                </w:div>
                <w:div w:id="611017240">
                  <w:marLeft w:val="0"/>
                  <w:marRight w:val="0"/>
                  <w:marTop w:val="0"/>
                  <w:marBottom w:val="0"/>
                  <w:divBdr>
                    <w:top w:val="none" w:sz="0" w:space="0" w:color="auto"/>
                    <w:left w:val="none" w:sz="0" w:space="0" w:color="auto"/>
                    <w:bottom w:val="none" w:sz="0" w:space="0" w:color="auto"/>
                    <w:right w:val="none" w:sz="0" w:space="0" w:color="auto"/>
                  </w:divBdr>
                </w:div>
                <w:div w:id="612447037">
                  <w:marLeft w:val="0"/>
                  <w:marRight w:val="0"/>
                  <w:marTop w:val="0"/>
                  <w:marBottom w:val="0"/>
                  <w:divBdr>
                    <w:top w:val="none" w:sz="0" w:space="0" w:color="auto"/>
                    <w:left w:val="none" w:sz="0" w:space="0" w:color="auto"/>
                    <w:bottom w:val="none" w:sz="0" w:space="0" w:color="auto"/>
                    <w:right w:val="none" w:sz="0" w:space="0" w:color="auto"/>
                  </w:divBdr>
                </w:div>
                <w:div w:id="612783651">
                  <w:marLeft w:val="0"/>
                  <w:marRight w:val="0"/>
                  <w:marTop w:val="0"/>
                  <w:marBottom w:val="0"/>
                  <w:divBdr>
                    <w:top w:val="none" w:sz="0" w:space="0" w:color="auto"/>
                    <w:left w:val="none" w:sz="0" w:space="0" w:color="auto"/>
                    <w:bottom w:val="none" w:sz="0" w:space="0" w:color="auto"/>
                    <w:right w:val="none" w:sz="0" w:space="0" w:color="auto"/>
                  </w:divBdr>
                </w:div>
                <w:div w:id="635067451">
                  <w:marLeft w:val="0"/>
                  <w:marRight w:val="0"/>
                  <w:marTop w:val="0"/>
                  <w:marBottom w:val="0"/>
                  <w:divBdr>
                    <w:top w:val="none" w:sz="0" w:space="0" w:color="auto"/>
                    <w:left w:val="none" w:sz="0" w:space="0" w:color="auto"/>
                    <w:bottom w:val="none" w:sz="0" w:space="0" w:color="auto"/>
                    <w:right w:val="none" w:sz="0" w:space="0" w:color="auto"/>
                  </w:divBdr>
                </w:div>
                <w:div w:id="638417005">
                  <w:marLeft w:val="0"/>
                  <w:marRight w:val="0"/>
                  <w:marTop w:val="0"/>
                  <w:marBottom w:val="0"/>
                  <w:divBdr>
                    <w:top w:val="none" w:sz="0" w:space="0" w:color="auto"/>
                    <w:left w:val="none" w:sz="0" w:space="0" w:color="auto"/>
                    <w:bottom w:val="none" w:sz="0" w:space="0" w:color="auto"/>
                    <w:right w:val="none" w:sz="0" w:space="0" w:color="auto"/>
                  </w:divBdr>
                </w:div>
                <w:div w:id="644285198">
                  <w:marLeft w:val="0"/>
                  <w:marRight w:val="0"/>
                  <w:marTop w:val="0"/>
                  <w:marBottom w:val="0"/>
                  <w:divBdr>
                    <w:top w:val="none" w:sz="0" w:space="0" w:color="auto"/>
                    <w:left w:val="none" w:sz="0" w:space="0" w:color="auto"/>
                    <w:bottom w:val="none" w:sz="0" w:space="0" w:color="auto"/>
                    <w:right w:val="none" w:sz="0" w:space="0" w:color="auto"/>
                  </w:divBdr>
                </w:div>
                <w:div w:id="646906432">
                  <w:marLeft w:val="0"/>
                  <w:marRight w:val="0"/>
                  <w:marTop w:val="0"/>
                  <w:marBottom w:val="0"/>
                  <w:divBdr>
                    <w:top w:val="none" w:sz="0" w:space="0" w:color="auto"/>
                    <w:left w:val="none" w:sz="0" w:space="0" w:color="auto"/>
                    <w:bottom w:val="none" w:sz="0" w:space="0" w:color="auto"/>
                    <w:right w:val="none" w:sz="0" w:space="0" w:color="auto"/>
                  </w:divBdr>
                </w:div>
                <w:div w:id="649746848">
                  <w:marLeft w:val="0"/>
                  <w:marRight w:val="0"/>
                  <w:marTop w:val="0"/>
                  <w:marBottom w:val="0"/>
                  <w:divBdr>
                    <w:top w:val="none" w:sz="0" w:space="0" w:color="auto"/>
                    <w:left w:val="none" w:sz="0" w:space="0" w:color="auto"/>
                    <w:bottom w:val="none" w:sz="0" w:space="0" w:color="auto"/>
                    <w:right w:val="none" w:sz="0" w:space="0" w:color="auto"/>
                  </w:divBdr>
                </w:div>
                <w:div w:id="655765197">
                  <w:marLeft w:val="0"/>
                  <w:marRight w:val="0"/>
                  <w:marTop w:val="0"/>
                  <w:marBottom w:val="0"/>
                  <w:divBdr>
                    <w:top w:val="none" w:sz="0" w:space="0" w:color="auto"/>
                    <w:left w:val="none" w:sz="0" w:space="0" w:color="auto"/>
                    <w:bottom w:val="none" w:sz="0" w:space="0" w:color="auto"/>
                    <w:right w:val="none" w:sz="0" w:space="0" w:color="auto"/>
                  </w:divBdr>
                </w:div>
                <w:div w:id="666134205">
                  <w:marLeft w:val="0"/>
                  <w:marRight w:val="0"/>
                  <w:marTop w:val="0"/>
                  <w:marBottom w:val="0"/>
                  <w:divBdr>
                    <w:top w:val="none" w:sz="0" w:space="0" w:color="auto"/>
                    <w:left w:val="none" w:sz="0" w:space="0" w:color="auto"/>
                    <w:bottom w:val="none" w:sz="0" w:space="0" w:color="auto"/>
                    <w:right w:val="none" w:sz="0" w:space="0" w:color="auto"/>
                  </w:divBdr>
                </w:div>
                <w:div w:id="672147469">
                  <w:marLeft w:val="0"/>
                  <w:marRight w:val="0"/>
                  <w:marTop w:val="0"/>
                  <w:marBottom w:val="0"/>
                  <w:divBdr>
                    <w:top w:val="none" w:sz="0" w:space="0" w:color="auto"/>
                    <w:left w:val="none" w:sz="0" w:space="0" w:color="auto"/>
                    <w:bottom w:val="none" w:sz="0" w:space="0" w:color="auto"/>
                    <w:right w:val="none" w:sz="0" w:space="0" w:color="auto"/>
                  </w:divBdr>
                </w:div>
                <w:div w:id="677194295">
                  <w:marLeft w:val="0"/>
                  <w:marRight w:val="0"/>
                  <w:marTop w:val="0"/>
                  <w:marBottom w:val="0"/>
                  <w:divBdr>
                    <w:top w:val="none" w:sz="0" w:space="0" w:color="auto"/>
                    <w:left w:val="none" w:sz="0" w:space="0" w:color="auto"/>
                    <w:bottom w:val="none" w:sz="0" w:space="0" w:color="auto"/>
                    <w:right w:val="none" w:sz="0" w:space="0" w:color="auto"/>
                  </w:divBdr>
                </w:div>
                <w:div w:id="700672272">
                  <w:marLeft w:val="0"/>
                  <w:marRight w:val="0"/>
                  <w:marTop w:val="0"/>
                  <w:marBottom w:val="0"/>
                  <w:divBdr>
                    <w:top w:val="none" w:sz="0" w:space="0" w:color="auto"/>
                    <w:left w:val="none" w:sz="0" w:space="0" w:color="auto"/>
                    <w:bottom w:val="none" w:sz="0" w:space="0" w:color="auto"/>
                    <w:right w:val="none" w:sz="0" w:space="0" w:color="auto"/>
                  </w:divBdr>
                </w:div>
                <w:div w:id="713389872">
                  <w:marLeft w:val="0"/>
                  <w:marRight w:val="0"/>
                  <w:marTop w:val="0"/>
                  <w:marBottom w:val="0"/>
                  <w:divBdr>
                    <w:top w:val="none" w:sz="0" w:space="0" w:color="auto"/>
                    <w:left w:val="none" w:sz="0" w:space="0" w:color="auto"/>
                    <w:bottom w:val="none" w:sz="0" w:space="0" w:color="auto"/>
                    <w:right w:val="none" w:sz="0" w:space="0" w:color="auto"/>
                  </w:divBdr>
                </w:div>
                <w:div w:id="714427182">
                  <w:marLeft w:val="0"/>
                  <w:marRight w:val="0"/>
                  <w:marTop w:val="0"/>
                  <w:marBottom w:val="0"/>
                  <w:divBdr>
                    <w:top w:val="none" w:sz="0" w:space="0" w:color="auto"/>
                    <w:left w:val="none" w:sz="0" w:space="0" w:color="auto"/>
                    <w:bottom w:val="none" w:sz="0" w:space="0" w:color="auto"/>
                    <w:right w:val="none" w:sz="0" w:space="0" w:color="auto"/>
                  </w:divBdr>
                </w:div>
                <w:div w:id="721291141">
                  <w:marLeft w:val="0"/>
                  <w:marRight w:val="0"/>
                  <w:marTop w:val="0"/>
                  <w:marBottom w:val="0"/>
                  <w:divBdr>
                    <w:top w:val="none" w:sz="0" w:space="0" w:color="auto"/>
                    <w:left w:val="none" w:sz="0" w:space="0" w:color="auto"/>
                    <w:bottom w:val="none" w:sz="0" w:space="0" w:color="auto"/>
                    <w:right w:val="none" w:sz="0" w:space="0" w:color="auto"/>
                  </w:divBdr>
                </w:div>
                <w:div w:id="727998882">
                  <w:marLeft w:val="0"/>
                  <w:marRight w:val="0"/>
                  <w:marTop w:val="0"/>
                  <w:marBottom w:val="0"/>
                  <w:divBdr>
                    <w:top w:val="none" w:sz="0" w:space="0" w:color="auto"/>
                    <w:left w:val="none" w:sz="0" w:space="0" w:color="auto"/>
                    <w:bottom w:val="none" w:sz="0" w:space="0" w:color="auto"/>
                    <w:right w:val="none" w:sz="0" w:space="0" w:color="auto"/>
                  </w:divBdr>
                </w:div>
                <w:div w:id="745498678">
                  <w:marLeft w:val="0"/>
                  <w:marRight w:val="0"/>
                  <w:marTop w:val="0"/>
                  <w:marBottom w:val="0"/>
                  <w:divBdr>
                    <w:top w:val="none" w:sz="0" w:space="0" w:color="auto"/>
                    <w:left w:val="none" w:sz="0" w:space="0" w:color="auto"/>
                    <w:bottom w:val="none" w:sz="0" w:space="0" w:color="auto"/>
                    <w:right w:val="none" w:sz="0" w:space="0" w:color="auto"/>
                  </w:divBdr>
                </w:div>
                <w:div w:id="750732950">
                  <w:marLeft w:val="0"/>
                  <w:marRight w:val="0"/>
                  <w:marTop w:val="0"/>
                  <w:marBottom w:val="0"/>
                  <w:divBdr>
                    <w:top w:val="none" w:sz="0" w:space="0" w:color="auto"/>
                    <w:left w:val="none" w:sz="0" w:space="0" w:color="auto"/>
                    <w:bottom w:val="none" w:sz="0" w:space="0" w:color="auto"/>
                    <w:right w:val="none" w:sz="0" w:space="0" w:color="auto"/>
                  </w:divBdr>
                </w:div>
                <w:div w:id="785007609">
                  <w:marLeft w:val="0"/>
                  <w:marRight w:val="0"/>
                  <w:marTop w:val="0"/>
                  <w:marBottom w:val="0"/>
                  <w:divBdr>
                    <w:top w:val="none" w:sz="0" w:space="0" w:color="auto"/>
                    <w:left w:val="none" w:sz="0" w:space="0" w:color="auto"/>
                    <w:bottom w:val="none" w:sz="0" w:space="0" w:color="auto"/>
                    <w:right w:val="none" w:sz="0" w:space="0" w:color="auto"/>
                  </w:divBdr>
                </w:div>
                <w:div w:id="796724867">
                  <w:marLeft w:val="0"/>
                  <w:marRight w:val="0"/>
                  <w:marTop w:val="0"/>
                  <w:marBottom w:val="0"/>
                  <w:divBdr>
                    <w:top w:val="none" w:sz="0" w:space="0" w:color="auto"/>
                    <w:left w:val="none" w:sz="0" w:space="0" w:color="auto"/>
                    <w:bottom w:val="none" w:sz="0" w:space="0" w:color="auto"/>
                    <w:right w:val="none" w:sz="0" w:space="0" w:color="auto"/>
                  </w:divBdr>
                </w:div>
                <w:div w:id="800810106">
                  <w:marLeft w:val="0"/>
                  <w:marRight w:val="0"/>
                  <w:marTop w:val="0"/>
                  <w:marBottom w:val="0"/>
                  <w:divBdr>
                    <w:top w:val="none" w:sz="0" w:space="0" w:color="auto"/>
                    <w:left w:val="none" w:sz="0" w:space="0" w:color="auto"/>
                    <w:bottom w:val="none" w:sz="0" w:space="0" w:color="auto"/>
                    <w:right w:val="none" w:sz="0" w:space="0" w:color="auto"/>
                  </w:divBdr>
                </w:div>
                <w:div w:id="834999410">
                  <w:marLeft w:val="0"/>
                  <w:marRight w:val="0"/>
                  <w:marTop w:val="0"/>
                  <w:marBottom w:val="0"/>
                  <w:divBdr>
                    <w:top w:val="none" w:sz="0" w:space="0" w:color="auto"/>
                    <w:left w:val="none" w:sz="0" w:space="0" w:color="auto"/>
                    <w:bottom w:val="none" w:sz="0" w:space="0" w:color="auto"/>
                    <w:right w:val="none" w:sz="0" w:space="0" w:color="auto"/>
                  </w:divBdr>
                </w:div>
                <w:div w:id="846557930">
                  <w:marLeft w:val="0"/>
                  <w:marRight w:val="0"/>
                  <w:marTop w:val="0"/>
                  <w:marBottom w:val="0"/>
                  <w:divBdr>
                    <w:top w:val="none" w:sz="0" w:space="0" w:color="auto"/>
                    <w:left w:val="none" w:sz="0" w:space="0" w:color="auto"/>
                    <w:bottom w:val="none" w:sz="0" w:space="0" w:color="auto"/>
                    <w:right w:val="none" w:sz="0" w:space="0" w:color="auto"/>
                  </w:divBdr>
                </w:div>
                <w:div w:id="856698713">
                  <w:marLeft w:val="0"/>
                  <w:marRight w:val="0"/>
                  <w:marTop w:val="0"/>
                  <w:marBottom w:val="0"/>
                  <w:divBdr>
                    <w:top w:val="none" w:sz="0" w:space="0" w:color="auto"/>
                    <w:left w:val="none" w:sz="0" w:space="0" w:color="auto"/>
                    <w:bottom w:val="none" w:sz="0" w:space="0" w:color="auto"/>
                    <w:right w:val="none" w:sz="0" w:space="0" w:color="auto"/>
                  </w:divBdr>
                </w:div>
                <w:div w:id="869729722">
                  <w:marLeft w:val="0"/>
                  <w:marRight w:val="0"/>
                  <w:marTop w:val="0"/>
                  <w:marBottom w:val="0"/>
                  <w:divBdr>
                    <w:top w:val="none" w:sz="0" w:space="0" w:color="auto"/>
                    <w:left w:val="none" w:sz="0" w:space="0" w:color="auto"/>
                    <w:bottom w:val="none" w:sz="0" w:space="0" w:color="auto"/>
                    <w:right w:val="none" w:sz="0" w:space="0" w:color="auto"/>
                  </w:divBdr>
                </w:div>
                <w:div w:id="870259871">
                  <w:marLeft w:val="0"/>
                  <w:marRight w:val="0"/>
                  <w:marTop w:val="0"/>
                  <w:marBottom w:val="0"/>
                  <w:divBdr>
                    <w:top w:val="none" w:sz="0" w:space="0" w:color="auto"/>
                    <w:left w:val="none" w:sz="0" w:space="0" w:color="auto"/>
                    <w:bottom w:val="none" w:sz="0" w:space="0" w:color="auto"/>
                    <w:right w:val="none" w:sz="0" w:space="0" w:color="auto"/>
                  </w:divBdr>
                </w:div>
                <w:div w:id="875582958">
                  <w:marLeft w:val="0"/>
                  <w:marRight w:val="0"/>
                  <w:marTop w:val="0"/>
                  <w:marBottom w:val="0"/>
                  <w:divBdr>
                    <w:top w:val="none" w:sz="0" w:space="0" w:color="auto"/>
                    <w:left w:val="none" w:sz="0" w:space="0" w:color="auto"/>
                    <w:bottom w:val="none" w:sz="0" w:space="0" w:color="auto"/>
                    <w:right w:val="none" w:sz="0" w:space="0" w:color="auto"/>
                  </w:divBdr>
                </w:div>
                <w:div w:id="877354217">
                  <w:marLeft w:val="0"/>
                  <w:marRight w:val="0"/>
                  <w:marTop w:val="0"/>
                  <w:marBottom w:val="0"/>
                  <w:divBdr>
                    <w:top w:val="none" w:sz="0" w:space="0" w:color="auto"/>
                    <w:left w:val="none" w:sz="0" w:space="0" w:color="auto"/>
                    <w:bottom w:val="none" w:sz="0" w:space="0" w:color="auto"/>
                    <w:right w:val="none" w:sz="0" w:space="0" w:color="auto"/>
                  </w:divBdr>
                </w:div>
                <w:div w:id="878517690">
                  <w:marLeft w:val="0"/>
                  <w:marRight w:val="0"/>
                  <w:marTop w:val="0"/>
                  <w:marBottom w:val="0"/>
                  <w:divBdr>
                    <w:top w:val="none" w:sz="0" w:space="0" w:color="auto"/>
                    <w:left w:val="none" w:sz="0" w:space="0" w:color="auto"/>
                    <w:bottom w:val="none" w:sz="0" w:space="0" w:color="auto"/>
                    <w:right w:val="none" w:sz="0" w:space="0" w:color="auto"/>
                  </w:divBdr>
                </w:div>
                <w:div w:id="882787081">
                  <w:marLeft w:val="0"/>
                  <w:marRight w:val="0"/>
                  <w:marTop w:val="0"/>
                  <w:marBottom w:val="0"/>
                  <w:divBdr>
                    <w:top w:val="none" w:sz="0" w:space="0" w:color="auto"/>
                    <w:left w:val="none" w:sz="0" w:space="0" w:color="auto"/>
                    <w:bottom w:val="none" w:sz="0" w:space="0" w:color="auto"/>
                    <w:right w:val="none" w:sz="0" w:space="0" w:color="auto"/>
                  </w:divBdr>
                </w:div>
                <w:div w:id="886531278">
                  <w:marLeft w:val="0"/>
                  <w:marRight w:val="0"/>
                  <w:marTop w:val="0"/>
                  <w:marBottom w:val="0"/>
                  <w:divBdr>
                    <w:top w:val="none" w:sz="0" w:space="0" w:color="auto"/>
                    <w:left w:val="none" w:sz="0" w:space="0" w:color="auto"/>
                    <w:bottom w:val="none" w:sz="0" w:space="0" w:color="auto"/>
                    <w:right w:val="none" w:sz="0" w:space="0" w:color="auto"/>
                  </w:divBdr>
                </w:div>
                <w:div w:id="887491232">
                  <w:marLeft w:val="0"/>
                  <w:marRight w:val="0"/>
                  <w:marTop w:val="0"/>
                  <w:marBottom w:val="0"/>
                  <w:divBdr>
                    <w:top w:val="none" w:sz="0" w:space="0" w:color="auto"/>
                    <w:left w:val="none" w:sz="0" w:space="0" w:color="auto"/>
                    <w:bottom w:val="none" w:sz="0" w:space="0" w:color="auto"/>
                    <w:right w:val="none" w:sz="0" w:space="0" w:color="auto"/>
                  </w:divBdr>
                </w:div>
                <w:div w:id="895042452">
                  <w:marLeft w:val="0"/>
                  <w:marRight w:val="0"/>
                  <w:marTop w:val="0"/>
                  <w:marBottom w:val="0"/>
                  <w:divBdr>
                    <w:top w:val="none" w:sz="0" w:space="0" w:color="auto"/>
                    <w:left w:val="none" w:sz="0" w:space="0" w:color="auto"/>
                    <w:bottom w:val="none" w:sz="0" w:space="0" w:color="auto"/>
                    <w:right w:val="none" w:sz="0" w:space="0" w:color="auto"/>
                  </w:divBdr>
                </w:div>
                <w:div w:id="896167877">
                  <w:marLeft w:val="0"/>
                  <w:marRight w:val="0"/>
                  <w:marTop w:val="0"/>
                  <w:marBottom w:val="0"/>
                  <w:divBdr>
                    <w:top w:val="none" w:sz="0" w:space="0" w:color="auto"/>
                    <w:left w:val="none" w:sz="0" w:space="0" w:color="auto"/>
                    <w:bottom w:val="none" w:sz="0" w:space="0" w:color="auto"/>
                    <w:right w:val="none" w:sz="0" w:space="0" w:color="auto"/>
                  </w:divBdr>
                </w:div>
                <w:div w:id="902561969">
                  <w:marLeft w:val="0"/>
                  <w:marRight w:val="0"/>
                  <w:marTop w:val="0"/>
                  <w:marBottom w:val="0"/>
                  <w:divBdr>
                    <w:top w:val="none" w:sz="0" w:space="0" w:color="auto"/>
                    <w:left w:val="none" w:sz="0" w:space="0" w:color="auto"/>
                    <w:bottom w:val="none" w:sz="0" w:space="0" w:color="auto"/>
                    <w:right w:val="none" w:sz="0" w:space="0" w:color="auto"/>
                  </w:divBdr>
                </w:div>
                <w:div w:id="910624273">
                  <w:marLeft w:val="0"/>
                  <w:marRight w:val="0"/>
                  <w:marTop w:val="0"/>
                  <w:marBottom w:val="0"/>
                  <w:divBdr>
                    <w:top w:val="none" w:sz="0" w:space="0" w:color="auto"/>
                    <w:left w:val="none" w:sz="0" w:space="0" w:color="auto"/>
                    <w:bottom w:val="none" w:sz="0" w:space="0" w:color="auto"/>
                    <w:right w:val="none" w:sz="0" w:space="0" w:color="auto"/>
                  </w:divBdr>
                </w:div>
                <w:div w:id="910892206">
                  <w:marLeft w:val="0"/>
                  <w:marRight w:val="0"/>
                  <w:marTop w:val="0"/>
                  <w:marBottom w:val="0"/>
                  <w:divBdr>
                    <w:top w:val="none" w:sz="0" w:space="0" w:color="auto"/>
                    <w:left w:val="none" w:sz="0" w:space="0" w:color="auto"/>
                    <w:bottom w:val="none" w:sz="0" w:space="0" w:color="auto"/>
                    <w:right w:val="none" w:sz="0" w:space="0" w:color="auto"/>
                  </w:divBdr>
                </w:div>
                <w:div w:id="912541711">
                  <w:marLeft w:val="0"/>
                  <w:marRight w:val="0"/>
                  <w:marTop w:val="0"/>
                  <w:marBottom w:val="0"/>
                  <w:divBdr>
                    <w:top w:val="none" w:sz="0" w:space="0" w:color="auto"/>
                    <w:left w:val="none" w:sz="0" w:space="0" w:color="auto"/>
                    <w:bottom w:val="none" w:sz="0" w:space="0" w:color="auto"/>
                    <w:right w:val="none" w:sz="0" w:space="0" w:color="auto"/>
                  </w:divBdr>
                </w:div>
                <w:div w:id="913853416">
                  <w:marLeft w:val="0"/>
                  <w:marRight w:val="0"/>
                  <w:marTop w:val="0"/>
                  <w:marBottom w:val="0"/>
                  <w:divBdr>
                    <w:top w:val="none" w:sz="0" w:space="0" w:color="auto"/>
                    <w:left w:val="none" w:sz="0" w:space="0" w:color="auto"/>
                    <w:bottom w:val="none" w:sz="0" w:space="0" w:color="auto"/>
                    <w:right w:val="none" w:sz="0" w:space="0" w:color="auto"/>
                  </w:divBdr>
                </w:div>
                <w:div w:id="920063527">
                  <w:marLeft w:val="0"/>
                  <w:marRight w:val="0"/>
                  <w:marTop w:val="0"/>
                  <w:marBottom w:val="0"/>
                  <w:divBdr>
                    <w:top w:val="none" w:sz="0" w:space="0" w:color="auto"/>
                    <w:left w:val="none" w:sz="0" w:space="0" w:color="auto"/>
                    <w:bottom w:val="none" w:sz="0" w:space="0" w:color="auto"/>
                    <w:right w:val="none" w:sz="0" w:space="0" w:color="auto"/>
                  </w:divBdr>
                </w:div>
                <w:div w:id="925845575">
                  <w:marLeft w:val="0"/>
                  <w:marRight w:val="0"/>
                  <w:marTop w:val="0"/>
                  <w:marBottom w:val="0"/>
                  <w:divBdr>
                    <w:top w:val="none" w:sz="0" w:space="0" w:color="auto"/>
                    <w:left w:val="none" w:sz="0" w:space="0" w:color="auto"/>
                    <w:bottom w:val="none" w:sz="0" w:space="0" w:color="auto"/>
                    <w:right w:val="none" w:sz="0" w:space="0" w:color="auto"/>
                  </w:divBdr>
                </w:div>
                <w:div w:id="937442336">
                  <w:marLeft w:val="0"/>
                  <w:marRight w:val="0"/>
                  <w:marTop w:val="0"/>
                  <w:marBottom w:val="0"/>
                  <w:divBdr>
                    <w:top w:val="none" w:sz="0" w:space="0" w:color="auto"/>
                    <w:left w:val="none" w:sz="0" w:space="0" w:color="auto"/>
                    <w:bottom w:val="none" w:sz="0" w:space="0" w:color="auto"/>
                    <w:right w:val="none" w:sz="0" w:space="0" w:color="auto"/>
                  </w:divBdr>
                </w:div>
                <w:div w:id="972833497">
                  <w:marLeft w:val="0"/>
                  <w:marRight w:val="0"/>
                  <w:marTop w:val="0"/>
                  <w:marBottom w:val="0"/>
                  <w:divBdr>
                    <w:top w:val="none" w:sz="0" w:space="0" w:color="auto"/>
                    <w:left w:val="none" w:sz="0" w:space="0" w:color="auto"/>
                    <w:bottom w:val="none" w:sz="0" w:space="0" w:color="auto"/>
                    <w:right w:val="none" w:sz="0" w:space="0" w:color="auto"/>
                  </w:divBdr>
                </w:div>
                <w:div w:id="981274410">
                  <w:marLeft w:val="0"/>
                  <w:marRight w:val="0"/>
                  <w:marTop w:val="0"/>
                  <w:marBottom w:val="0"/>
                  <w:divBdr>
                    <w:top w:val="none" w:sz="0" w:space="0" w:color="auto"/>
                    <w:left w:val="none" w:sz="0" w:space="0" w:color="auto"/>
                    <w:bottom w:val="none" w:sz="0" w:space="0" w:color="auto"/>
                    <w:right w:val="none" w:sz="0" w:space="0" w:color="auto"/>
                  </w:divBdr>
                </w:div>
                <w:div w:id="983894953">
                  <w:marLeft w:val="0"/>
                  <w:marRight w:val="0"/>
                  <w:marTop w:val="0"/>
                  <w:marBottom w:val="0"/>
                  <w:divBdr>
                    <w:top w:val="none" w:sz="0" w:space="0" w:color="auto"/>
                    <w:left w:val="none" w:sz="0" w:space="0" w:color="auto"/>
                    <w:bottom w:val="none" w:sz="0" w:space="0" w:color="auto"/>
                    <w:right w:val="none" w:sz="0" w:space="0" w:color="auto"/>
                  </w:divBdr>
                </w:div>
                <w:div w:id="984815171">
                  <w:marLeft w:val="0"/>
                  <w:marRight w:val="0"/>
                  <w:marTop w:val="0"/>
                  <w:marBottom w:val="0"/>
                  <w:divBdr>
                    <w:top w:val="none" w:sz="0" w:space="0" w:color="auto"/>
                    <w:left w:val="none" w:sz="0" w:space="0" w:color="auto"/>
                    <w:bottom w:val="none" w:sz="0" w:space="0" w:color="auto"/>
                    <w:right w:val="none" w:sz="0" w:space="0" w:color="auto"/>
                  </w:divBdr>
                </w:div>
                <w:div w:id="996303686">
                  <w:marLeft w:val="0"/>
                  <w:marRight w:val="0"/>
                  <w:marTop w:val="0"/>
                  <w:marBottom w:val="0"/>
                  <w:divBdr>
                    <w:top w:val="none" w:sz="0" w:space="0" w:color="auto"/>
                    <w:left w:val="none" w:sz="0" w:space="0" w:color="auto"/>
                    <w:bottom w:val="none" w:sz="0" w:space="0" w:color="auto"/>
                    <w:right w:val="none" w:sz="0" w:space="0" w:color="auto"/>
                  </w:divBdr>
                </w:div>
                <w:div w:id="1008215717">
                  <w:marLeft w:val="0"/>
                  <w:marRight w:val="0"/>
                  <w:marTop w:val="0"/>
                  <w:marBottom w:val="0"/>
                  <w:divBdr>
                    <w:top w:val="none" w:sz="0" w:space="0" w:color="auto"/>
                    <w:left w:val="none" w:sz="0" w:space="0" w:color="auto"/>
                    <w:bottom w:val="none" w:sz="0" w:space="0" w:color="auto"/>
                    <w:right w:val="none" w:sz="0" w:space="0" w:color="auto"/>
                  </w:divBdr>
                </w:div>
                <w:div w:id="1027288690">
                  <w:marLeft w:val="0"/>
                  <w:marRight w:val="0"/>
                  <w:marTop w:val="0"/>
                  <w:marBottom w:val="0"/>
                  <w:divBdr>
                    <w:top w:val="none" w:sz="0" w:space="0" w:color="auto"/>
                    <w:left w:val="none" w:sz="0" w:space="0" w:color="auto"/>
                    <w:bottom w:val="none" w:sz="0" w:space="0" w:color="auto"/>
                    <w:right w:val="none" w:sz="0" w:space="0" w:color="auto"/>
                  </w:divBdr>
                </w:div>
                <w:div w:id="1028875058">
                  <w:marLeft w:val="0"/>
                  <w:marRight w:val="0"/>
                  <w:marTop w:val="0"/>
                  <w:marBottom w:val="0"/>
                  <w:divBdr>
                    <w:top w:val="none" w:sz="0" w:space="0" w:color="auto"/>
                    <w:left w:val="none" w:sz="0" w:space="0" w:color="auto"/>
                    <w:bottom w:val="none" w:sz="0" w:space="0" w:color="auto"/>
                    <w:right w:val="none" w:sz="0" w:space="0" w:color="auto"/>
                  </w:divBdr>
                </w:div>
                <w:div w:id="1040324095">
                  <w:marLeft w:val="0"/>
                  <w:marRight w:val="0"/>
                  <w:marTop w:val="0"/>
                  <w:marBottom w:val="0"/>
                  <w:divBdr>
                    <w:top w:val="none" w:sz="0" w:space="0" w:color="auto"/>
                    <w:left w:val="none" w:sz="0" w:space="0" w:color="auto"/>
                    <w:bottom w:val="none" w:sz="0" w:space="0" w:color="auto"/>
                    <w:right w:val="none" w:sz="0" w:space="0" w:color="auto"/>
                  </w:divBdr>
                </w:div>
                <w:div w:id="1042944856">
                  <w:marLeft w:val="0"/>
                  <w:marRight w:val="0"/>
                  <w:marTop w:val="0"/>
                  <w:marBottom w:val="0"/>
                  <w:divBdr>
                    <w:top w:val="none" w:sz="0" w:space="0" w:color="auto"/>
                    <w:left w:val="none" w:sz="0" w:space="0" w:color="auto"/>
                    <w:bottom w:val="none" w:sz="0" w:space="0" w:color="auto"/>
                    <w:right w:val="none" w:sz="0" w:space="0" w:color="auto"/>
                  </w:divBdr>
                </w:div>
                <w:div w:id="1045258299">
                  <w:marLeft w:val="0"/>
                  <w:marRight w:val="0"/>
                  <w:marTop w:val="0"/>
                  <w:marBottom w:val="0"/>
                  <w:divBdr>
                    <w:top w:val="none" w:sz="0" w:space="0" w:color="auto"/>
                    <w:left w:val="none" w:sz="0" w:space="0" w:color="auto"/>
                    <w:bottom w:val="none" w:sz="0" w:space="0" w:color="auto"/>
                    <w:right w:val="none" w:sz="0" w:space="0" w:color="auto"/>
                  </w:divBdr>
                </w:div>
                <w:div w:id="1085763277">
                  <w:marLeft w:val="0"/>
                  <w:marRight w:val="0"/>
                  <w:marTop w:val="0"/>
                  <w:marBottom w:val="0"/>
                  <w:divBdr>
                    <w:top w:val="none" w:sz="0" w:space="0" w:color="auto"/>
                    <w:left w:val="none" w:sz="0" w:space="0" w:color="auto"/>
                    <w:bottom w:val="none" w:sz="0" w:space="0" w:color="auto"/>
                    <w:right w:val="none" w:sz="0" w:space="0" w:color="auto"/>
                  </w:divBdr>
                </w:div>
                <w:div w:id="1086682243">
                  <w:marLeft w:val="0"/>
                  <w:marRight w:val="0"/>
                  <w:marTop w:val="0"/>
                  <w:marBottom w:val="0"/>
                  <w:divBdr>
                    <w:top w:val="none" w:sz="0" w:space="0" w:color="auto"/>
                    <w:left w:val="none" w:sz="0" w:space="0" w:color="auto"/>
                    <w:bottom w:val="none" w:sz="0" w:space="0" w:color="auto"/>
                    <w:right w:val="none" w:sz="0" w:space="0" w:color="auto"/>
                  </w:divBdr>
                </w:div>
                <w:div w:id="1087455358">
                  <w:marLeft w:val="0"/>
                  <w:marRight w:val="0"/>
                  <w:marTop w:val="0"/>
                  <w:marBottom w:val="0"/>
                  <w:divBdr>
                    <w:top w:val="none" w:sz="0" w:space="0" w:color="auto"/>
                    <w:left w:val="none" w:sz="0" w:space="0" w:color="auto"/>
                    <w:bottom w:val="none" w:sz="0" w:space="0" w:color="auto"/>
                    <w:right w:val="none" w:sz="0" w:space="0" w:color="auto"/>
                  </w:divBdr>
                </w:div>
                <w:div w:id="1104687940">
                  <w:marLeft w:val="0"/>
                  <w:marRight w:val="0"/>
                  <w:marTop w:val="0"/>
                  <w:marBottom w:val="0"/>
                  <w:divBdr>
                    <w:top w:val="none" w:sz="0" w:space="0" w:color="auto"/>
                    <w:left w:val="none" w:sz="0" w:space="0" w:color="auto"/>
                    <w:bottom w:val="none" w:sz="0" w:space="0" w:color="auto"/>
                    <w:right w:val="none" w:sz="0" w:space="0" w:color="auto"/>
                  </w:divBdr>
                </w:div>
                <w:div w:id="1105268393">
                  <w:marLeft w:val="0"/>
                  <w:marRight w:val="0"/>
                  <w:marTop w:val="0"/>
                  <w:marBottom w:val="0"/>
                  <w:divBdr>
                    <w:top w:val="none" w:sz="0" w:space="0" w:color="auto"/>
                    <w:left w:val="none" w:sz="0" w:space="0" w:color="auto"/>
                    <w:bottom w:val="none" w:sz="0" w:space="0" w:color="auto"/>
                    <w:right w:val="none" w:sz="0" w:space="0" w:color="auto"/>
                  </w:divBdr>
                </w:div>
                <w:div w:id="1114714309">
                  <w:marLeft w:val="0"/>
                  <w:marRight w:val="0"/>
                  <w:marTop w:val="0"/>
                  <w:marBottom w:val="0"/>
                  <w:divBdr>
                    <w:top w:val="none" w:sz="0" w:space="0" w:color="auto"/>
                    <w:left w:val="none" w:sz="0" w:space="0" w:color="auto"/>
                    <w:bottom w:val="none" w:sz="0" w:space="0" w:color="auto"/>
                    <w:right w:val="none" w:sz="0" w:space="0" w:color="auto"/>
                  </w:divBdr>
                </w:div>
                <w:div w:id="1127426756">
                  <w:marLeft w:val="0"/>
                  <w:marRight w:val="0"/>
                  <w:marTop w:val="0"/>
                  <w:marBottom w:val="0"/>
                  <w:divBdr>
                    <w:top w:val="none" w:sz="0" w:space="0" w:color="auto"/>
                    <w:left w:val="none" w:sz="0" w:space="0" w:color="auto"/>
                    <w:bottom w:val="none" w:sz="0" w:space="0" w:color="auto"/>
                    <w:right w:val="none" w:sz="0" w:space="0" w:color="auto"/>
                  </w:divBdr>
                </w:div>
                <w:div w:id="1131363599">
                  <w:marLeft w:val="0"/>
                  <w:marRight w:val="0"/>
                  <w:marTop w:val="0"/>
                  <w:marBottom w:val="0"/>
                  <w:divBdr>
                    <w:top w:val="none" w:sz="0" w:space="0" w:color="auto"/>
                    <w:left w:val="none" w:sz="0" w:space="0" w:color="auto"/>
                    <w:bottom w:val="none" w:sz="0" w:space="0" w:color="auto"/>
                    <w:right w:val="none" w:sz="0" w:space="0" w:color="auto"/>
                  </w:divBdr>
                </w:div>
                <w:div w:id="1135757053">
                  <w:marLeft w:val="0"/>
                  <w:marRight w:val="0"/>
                  <w:marTop w:val="0"/>
                  <w:marBottom w:val="0"/>
                  <w:divBdr>
                    <w:top w:val="none" w:sz="0" w:space="0" w:color="auto"/>
                    <w:left w:val="none" w:sz="0" w:space="0" w:color="auto"/>
                    <w:bottom w:val="none" w:sz="0" w:space="0" w:color="auto"/>
                    <w:right w:val="none" w:sz="0" w:space="0" w:color="auto"/>
                  </w:divBdr>
                </w:div>
                <w:div w:id="1137918374">
                  <w:marLeft w:val="0"/>
                  <w:marRight w:val="0"/>
                  <w:marTop w:val="0"/>
                  <w:marBottom w:val="0"/>
                  <w:divBdr>
                    <w:top w:val="none" w:sz="0" w:space="0" w:color="auto"/>
                    <w:left w:val="none" w:sz="0" w:space="0" w:color="auto"/>
                    <w:bottom w:val="none" w:sz="0" w:space="0" w:color="auto"/>
                    <w:right w:val="none" w:sz="0" w:space="0" w:color="auto"/>
                  </w:divBdr>
                </w:div>
                <w:div w:id="1146236990">
                  <w:marLeft w:val="0"/>
                  <w:marRight w:val="0"/>
                  <w:marTop w:val="0"/>
                  <w:marBottom w:val="0"/>
                  <w:divBdr>
                    <w:top w:val="none" w:sz="0" w:space="0" w:color="auto"/>
                    <w:left w:val="none" w:sz="0" w:space="0" w:color="auto"/>
                    <w:bottom w:val="none" w:sz="0" w:space="0" w:color="auto"/>
                    <w:right w:val="none" w:sz="0" w:space="0" w:color="auto"/>
                  </w:divBdr>
                </w:div>
                <w:div w:id="1148283575">
                  <w:marLeft w:val="0"/>
                  <w:marRight w:val="0"/>
                  <w:marTop w:val="0"/>
                  <w:marBottom w:val="0"/>
                  <w:divBdr>
                    <w:top w:val="none" w:sz="0" w:space="0" w:color="auto"/>
                    <w:left w:val="none" w:sz="0" w:space="0" w:color="auto"/>
                    <w:bottom w:val="none" w:sz="0" w:space="0" w:color="auto"/>
                    <w:right w:val="none" w:sz="0" w:space="0" w:color="auto"/>
                  </w:divBdr>
                </w:div>
                <w:div w:id="1152985747">
                  <w:marLeft w:val="0"/>
                  <w:marRight w:val="0"/>
                  <w:marTop w:val="0"/>
                  <w:marBottom w:val="0"/>
                  <w:divBdr>
                    <w:top w:val="none" w:sz="0" w:space="0" w:color="auto"/>
                    <w:left w:val="none" w:sz="0" w:space="0" w:color="auto"/>
                    <w:bottom w:val="none" w:sz="0" w:space="0" w:color="auto"/>
                    <w:right w:val="none" w:sz="0" w:space="0" w:color="auto"/>
                  </w:divBdr>
                </w:div>
                <w:div w:id="1156343543">
                  <w:marLeft w:val="0"/>
                  <w:marRight w:val="0"/>
                  <w:marTop w:val="0"/>
                  <w:marBottom w:val="0"/>
                  <w:divBdr>
                    <w:top w:val="none" w:sz="0" w:space="0" w:color="auto"/>
                    <w:left w:val="none" w:sz="0" w:space="0" w:color="auto"/>
                    <w:bottom w:val="none" w:sz="0" w:space="0" w:color="auto"/>
                    <w:right w:val="none" w:sz="0" w:space="0" w:color="auto"/>
                  </w:divBdr>
                </w:div>
                <w:div w:id="1174998738">
                  <w:marLeft w:val="0"/>
                  <w:marRight w:val="0"/>
                  <w:marTop w:val="0"/>
                  <w:marBottom w:val="0"/>
                  <w:divBdr>
                    <w:top w:val="none" w:sz="0" w:space="0" w:color="auto"/>
                    <w:left w:val="none" w:sz="0" w:space="0" w:color="auto"/>
                    <w:bottom w:val="none" w:sz="0" w:space="0" w:color="auto"/>
                    <w:right w:val="none" w:sz="0" w:space="0" w:color="auto"/>
                  </w:divBdr>
                </w:div>
                <w:div w:id="1186820659">
                  <w:marLeft w:val="0"/>
                  <w:marRight w:val="0"/>
                  <w:marTop w:val="0"/>
                  <w:marBottom w:val="0"/>
                  <w:divBdr>
                    <w:top w:val="none" w:sz="0" w:space="0" w:color="auto"/>
                    <w:left w:val="none" w:sz="0" w:space="0" w:color="auto"/>
                    <w:bottom w:val="none" w:sz="0" w:space="0" w:color="auto"/>
                    <w:right w:val="none" w:sz="0" w:space="0" w:color="auto"/>
                  </w:divBdr>
                </w:div>
                <w:div w:id="1200049395">
                  <w:marLeft w:val="0"/>
                  <w:marRight w:val="0"/>
                  <w:marTop w:val="0"/>
                  <w:marBottom w:val="0"/>
                  <w:divBdr>
                    <w:top w:val="none" w:sz="0" w:space="0" w:color="auto"/>
                    <w:left w:val="none" w:sz="0" w:space="0" w:color="auto"/>
                    <w:bottom w:val="none" w:sz="0" w:space="0" w:color="auto"/>
                    <w:right w:val="none" w:sz="0" w:space="0" w:color="auto"/>
                  </w:divBdr>
                </w:div>
                <w:div w:id="1203592401">
                  <w:marLeft w:val="0"/>
                  <w:marRight w:val="0"/>
                  <w:marTop w:val="0"/>
                  <w:marBottom w:val="0"/>
                  <w:divBdr>
                    <w:top w:val="none" w:sz="0" w:space="0" w:color="auto"/>
                    <w:left w:val="none" w:sz="0" w:space="0" w:color="auto"/>
                    <w:bottom w:val="none" w:sz="0" w:space="0" w:color="auto"/>
                    <w:right w:val="none" w:sz="0" w:space="0" w:color="auto"/>
                  </w:divBdr>
                </w:div>
                <w:div w:id="1211727219">
                  <w:marLeft w:val="0"/>
                  <w:marRight w:val="0"/>
                  <w:marTop w:val="0"/>
                  <w:marBottom w:val="0"/>
                  <w:divBdr>
                    <w:top w:val="none" w:sz="0" w:space="0" w:color="auto"/>
                    <w:left w:val="none" w:sz="0" w:space="0" w:color="auto"/>
                    <w:bottom w:val="none" w:sz="0" w:space="0" w:color="auto"/>
                    <w:right w:val="none" w:sz="0" w:space="0" w:color="auto"/>
                  </w:divBdr>
                </w:div>
                <w:div w:id="1225096907">
                  <w:marLeft w:val="0"/>
                  <w:marRight w:val="0"/>
                  <w:marTop w:val="0"/>
                  <w:marBottom w:val="0"/>
                  <w:divBdr>
                    <w:top w:val="none" w:sz="0" w:space="0" w:color="auto"/>
                    <w:left w:val="none" w:sz="0" w:space="0" w:color="auto"/>
                    <w:bottom w:val="none" w:sz="0" w:space="0" w:color="auto"/>
                    <w:right w:val="none" w:sz="0" w:space="0" w:color="auto"/>
                  </w:divBdr>
                </w:div>
                <w:div w:id="1271667403">
                  <w:marLeft w:val="0"/>
                  <w:marRight w:val="0"/>
                  <w:marTop w:val="0"/>
                  <w:marBottom w:val="0"/>
                  <w:divBdr>
                    <w:top w:val="none" w:sz="0" w:space="0" w:color="auto"/>
                    <w:left w:val="none" w:sz="0" w:space="0" w:color="auto"/>
                    <w:bottom w:val="none" w:sz="0" w:space="0" w:color="auto"/>
                    <w:right w:val="none" w:sz="0" w:space="0" w:color="auto"/>
                  </w:divBdr>
                </w:div>
                <w:div w:id="1274630103">
                  <w:marLeft w:val="0"/>
                  <w:marRight w:val="0"/>
                  <w:marTop w:val="0"/>
                  <w:marBottom w:val="0"/>
                  <w:divBdr>
                    <w:top w:val="none" w:sz="0" w:space="0" w:color="auto"/>
                    <w:left w:val="none" w:sz="0" w:space="0" w:color="auto"/>
                    <w:bottom w:val="none" w:sz="0" w:space="0" w:color="auto"/>
                    <w:right w:val="none" w:sz="0" w:space="0" w:color="auto"/>
                  </w:divBdr>
                </w:div>
                <w:div w:id="1278757872">
                  <w:marLeft w:val="0"/>
                  <w:marRight w:val="0"/>
                  <w:marTop w:val="0"/>
                  <w:marBottom w:val="0"/>
                  <w:divBdr>
                    <w:top w:val="none" w:sz="0" w:space="0" w:color="auto"/>
                    <w:left w:val="none" w:sz="0" w:space="0" w:color="auto"/>
                    <w:bottom w:val="none" w:sz="0" w:space="0" w:color="auto"/>
                    <w:right w:val="none" w:sz="0" w:space="0" w:color="auto"/>
                  </w:divBdr>
                </w:div>
                <w:div w:id="1279483991">
                  <w:marLeft w:val="0"/>
                  <w:marRight w:val="0"/>
                  <w:marTop w:val="0"/>
                  <w:marBottom w:val="0"/>
                  <w:divBdr>
                    <w:top w:val="none" w:sz="0" w:space="0" w:color="auto"/>
                    <w:left w:val="none" w:sz="0" w:space="0" w:color="auto"/>
                    <w:bottom w:val="none" w:sz="0" w:space="0" w:color="auto"/>
                    <w:right w:val="none" w:sz="0" w:space="0" w:color="auto"/>
                  </w:divBdr>
                </w:div>
                <w:div w:id="1285116508">
                  <w:marLeft w:val="0"/>
                  <w:marRight w:val="0"/>
                  <w:marTop w:val="0"/>
                  <w:marBottom w:val="0"/>
                  <w:divBdr>
                    <w:top w:val="none" w:sz="0" w:space="0" w:color="auto"/>
                    <w:left w:val="none" w:sz="0" w:space="0" w:color="auto"/>
                    <w:bottom w:val="none" w:sz="0" w:space="0" w:color="auto"/>
                    <w:right w:val="none" w:sz="0" w:space="0" w:color="auto"/>
                  </w:divBdr>
                </w:div>
                <w:div w:id="1309819331">
                  <w:marLeft w:val="0"/>
                  <w:marRight w:val="0"/>
                  <w:marTop w:val="0"/>
                  <w:marBottom w:val="0"/>
                  <w:divBdr>
                    <w:top w:val="none" w:sz="0" w:space="0" w:color="auto"/>
                    <w:left w:val="none" w:sz="0" w:space="0" w:color="auto"/>
                    <w:bottom w:val="none" w:sz="0" w:space="0" w:color="auto"/>
                    <w:right w:val="none" w:sz="0" w:space="0" w:color="auto"/>
                  </w:divBdr>
                </w:div>
                <w:div w:id="1332678189">
                  <w:marLeft w:val="0"/>
                  <w:marRight w:val="0"/>
                  <w:marTop w:val="0"/>
                  <w:marBottom w:val="0"/>
                  <w:divBdr>
                    <w:top w:val="none" w:sz="0" w:space="0" w:color="auto"/>
                    <w:left w:val="none" w:sz="0" w:space="0" w:color="auto"/>
                    <w:bottom w:val="none" w:sz="0" w:space="0" w:color="auto"/>
                    <w:right w:val="none" w:sz="0" w:space="0" w:color="auto"/>
                  </w:divBdr>
                </w:div>
                <w:div w:id="1340698292">
                  <w:marLeft w:val="0"/>
                  <w:marRight w:val="0"/>
                  <w:marTop w:val="0"/>
                  <w:marBottom w:val="0"/>
                  <w:divBdr>
                    <w:top w:val="none" w:sz="0" w:space="0" w:color="auto"/>
                    <w:left w:val="none" w:sz="0" w:space="0" w:color="auto"/>
                    <w:bottom w:val="none" w:sz="0" w:space="0" w:color="auto"/>
                    <w:right w:val="none" w:sz="0" w:space="0" w:color="auto"/>
                  </w:divBdr>
                </w:div>
                <w:div w:id="1342659084">
                  <w:marLeft w:val="0"/>
                  <w:marRight w:val="0"/>
                  <w:marTop w:val="0"/>
                  <w:marBottom w:val="0"/>
                  <w:divBdr>
                    <w:top w:val="none" w:sz="0" w:space="0" w:color="auto"/>
                    <w:left w:val="none" w:sz="0" w:space="0" w:color="auto"/>
                    <w:bottom w:val="none" w:sz="0" w:space="0" w:color="auto"/>
                    <w:right w:val="none" w:sz="0" w:space="0" w:color="auto"/>
                  </w:divBdr>
                </w:div>
                <w:div w:id="1356157673">
                  <w:marLeft w:val="0"/>
                  <w:marRight w:val="0"/>
                  <w:marTop w:val="0"/>
                  <w:marBottom w:val="0"/>
                  <w:divBdr>
                    <w:top w:val="none" w:sz="0" w:space="0" w:color="auto"/>
                    <w:left w:val="none" w:sz="0" w:space="0" w:color="auto"/>
                    <w:bottom w:val="none" w:sz="0" w:space="0" w:color="auto"/>
                    <w:right w:val="none" w:sz="0" w:space="0" w:color="auto"/>
                  </w:divBdr>
                </w:div>
                <w:div w:id="1366254090">
                  <w:marLeft w:val="0"/>
                  <w:marRight w:val="0"/>
                  <w:marTop w:val="0"/>
                  <w:marBottom w:val="0"/>
                  <w:divBdr>
                    <w:top w:val="none" w:sz="0" w:space="0" w:color="auto"/>
                    <w:left w:val="none" w:sz="0" w:space="0" w:color="auto"/>
                    <w:bottom w:val="none" w:sz="0" w:space="0" w:color="auto"/>
                    <w:right w:val="none" w:sz="0" w:space="0" w:color="auto"/>
                  </w:divBdr>
                </w:div>
                <w:div w:id="1370490725">
                  <w:marLeft w:val="0"/>
                  <w:marRight w:val="0"/>
                  <w:marTop w:val="0"/>
                  <w:marBottom w:val="0"/>
                  <w:divBdr>
                    <w:top w:val="none" w:sz="0" w:space="0" w:color="auto"/>
                    <w:left w:val="none" w:sz="0" w:space="0" w:color="auto"/>
                    <w:bottom w:val="none" w:sz="0" w:space="0" w:color="auto"/>
                    <w:right w:val="none" w:sz="0" w:space="0" w:color="auto"/>
                  </w:divBdr>
                </w:div>
                <w:div w:id="1379432033">
                  <w:marLeft w:val="0"/>
                  <w:marRight w:val="0"/>
                  <w:marTop w:val="0"/>
                  <w:marBottom w:val="0"/>
                  <w:divBdr>
                    <w:top w:val="none" w:sz="0" w:space="0" w:color="auto"/>
                    <w:left w:val="none" w:sz="0" w:space="0" w:color="auto"/>
                    <w:bottom w:val="none" w:sz="0" w:space="0" w:color="auto"/>
                    <w:right w:val="none" w:sz="0" w:space="0" w:color="auto"/>
                  </w:divBdr>
                </w:div>
                <w:div w:id="1389299166">
                  <w:marLeft w:val="0"/>
                  <w:marRight w:val="0"/>
                  <w:marTop w:val="0"/>
                  <w:marBottom w:val="0"/>
                  <w:divBdr>
                    <w:top w:val="none" w:sz="0" w:space="0" w:color="auto"/>
                    <w:left w:val="none" w:sz="0" w:space="0" w:color="auto"/>
                    <w:bottom w:val="none" w:sz="0" w:space="0" w:color="auto"/>
                    <w:right w:val="none" w:sz="0" w:space="0" w:color="auto"/>
                  </w:divBdr>
                </w:div>
                <w:div w:id="1411927485">
                  <w:marLeft w:val="0"/>
                  <w:marRight w:val="0"/>
                  <w:marTop w:val="0"/>
                  <w:marBottom w:val="0"/>
                  <w:divBdr>
                    <w:top w:val="none" w:sz="0" w:space="0" w:color="auto"/>
                    <w:left w:val="none" w:sz="0" w:space="0" w:color="auto"/>
                    <w:bottom w:val="none" w:sz="0" w:space="0" w:color="auto"/>
                    <w:right w:val="none" w:sz="0" w:space="0" w:color="auto"/>
                  </w:divBdr>
                </w:div>
                <w:div w:id="1433669369">
                  <w:marLeft w:val="0"/>
                  <w:marRight w:val="0"/>
                  <w:marTop w:val="0"/>
                  <w:marBottom w:val="0"/>
                  <w:divBdr>
                    <w:top w:val="none" w:sz="0" w:space="0" w:color="auto"/>
                    <w:left w:val="none" w:sz="0" w:space="0" w:color="auto"/>
                    <w:bottom w:val="none" w:sz="0" w:space="0" w:color="auto"/>
                    <w:right w:val="none" w:sz="0" w:space="0" w:color="auto"/>
                  </w:divBdr>
                </w:div>
                <w:div w:id="1436443772">
                  <w:marLeft w:val="0"/>
                  <w:marRight w:val="0"/>
                  <w:marTop w:val="0"/>
                  <w:marBottom w:val="0"/>
                  <w:divBdr>
                    <w:top w:val="none" w:sz="0" w:space="0" w:color="auto"/>
                    <w:left w:val="none" w:sz="0" w:space="0" w:color="auto"/>
                    <w:bottom w:val="none" w:sz="0" w:space="0" w:color="auto"/>
                    <w:right w:val="none" w:sz="0" w:space="0" w:color="auto"/>
                  </w:divBdr>
                </w:div>
                <w:div w:id="1445467259">
                  <w:marLeft w:val="0"/>
                  <w:marRight w:val="0"/>
                  <w:marTop w:val="0"/>
                  <w:marBottom w:val="0"/>
                  <w:divBdr>
                    <w:top w:val="none" w:sz="0" w:space="0" w:color="auto"/>
                    <w:left w:val="none" w:sz="0" w:space="0" w:color="auto"/>
                    <w:bottom w:val="none" w:sz="0" w:space="0" w:color="auto"/>
                    <w:right w:val="none" w:sz="0" w:space="0" w:color="auto"/>
                  </w:divBdr>
                </w:div>
                <w:div w:id="1454903235">
                  <w:marLeft w:val="0"/>
                  <w:marRight w:val="0"/>
                  <w:marTop w:val="0"/>
                  <w:marBottom w:val="0"/>
                  <w:divBdr>
                    <w:top w:val="none" w:sz="0" w:space="0" w:color="auto"/>
                    <w:left w:val="none" w:sz="0" w:space="0" w:color="auto"/>
                    <w:bottom w:val="none" w:sz="0" w:space="0" w:color="auto"/>
                    <w:right w:val="none" w:sz="0" w:space="0" w:color="auto"/>
                  </w:divBdr>
                </w:div>
                <w:div w:id="1464620783">
                  <w:marLeft w:val="0"/>
                  <w:marRight w:val="0"/>
                  <w:marTop w:val="0"/>
                  <w:marBottom w:val="0"/>
                  <w:divBdr>
                    <w:top w:val="none" w:sz="0" w:space="0" w:color="auto"/>
                    <w:left w:val="none" w:sz="0" w:space="0" w:color="auto"/>
                    <w:bottom w:val="none" w:sz="0" w:space="0" w:color="auto"/>
                    <w:right w:val="none" w:sz="0" w:space="0" w:color="auto"/>
                  </w:divBdr>
                </w:div>
                <w:div w:id="1490093211">
                  <w:marLeft w:val="0"/>
                  <w:marRight w:val="0"/>
                  <w:marTop w:val="0"/>
                  <w:marBottom w:val="0"/>
                  <w:divBdr>
                    <w:top w:val="none" w:sz="0" w:space="0" w:color="auto"/>
                    <w:left w:val="none" w:sz="0" w:space="0" w:color="auto"/>
                    <w:bottom w:val="none" w:sz="0" w:space="0" w:color="auto"/>
                    <w:right w:val="none" w:sz="0" w:space="0" w:color="auto"/>
                  </w:divBdr>
                </w:div>
                <w:div w:id="1501894379">
                  <w:marLeft w:val="0"/>
                  <w:marRight w:val="0"/>
                  <w:marTop w:val="0"/>
                  <w:marBottom w:val="0"/>
                  <w:divBdr>
                    <w:top w:val="none" w:sz="0" w:space="0" w:color="auto"/>
                    <w:left w:val="none" w:sz="0" w:space="0" w:color="auto"/>
                    <w:bottom w:val="none" w:sz="0" w:space="0" w:color="auto"/>
                    <w:right w:val="none" w:sz="0" w:space="0" w:color="auto"/>
                  </w:divBdr>
                </w:div>
                <w:div w:id="1504513034">
                  <w:marLeft w:val="0"/>
                  <w:marRight w:val="0"/>
                  <w:marTop w:val="0"/>
                  <w:marBottom w:val="0"/>
                  <w:divBdr>
                    <w:top w:val="none" w:sz="0" w:space="0" w:color="auto"/>
                    <w:left w:val="none" w:sz="0" w:space="0" w:color="auto"/>
                    <w:bottom w:val="none" w:sz="0" w:space="0" w:color="auto"/>
                    <w:right w:val="none" w:sz="0" w:space="0" w:color="auto"/>
                  </w:divBdr>
                </w:div>
                <w:div w:id="1528831500">
                  <w:marLeft w:val="0"/>
                  <w:marRight w:val="0"/>
                  <w:marTop w:val="0"/>
                  <w:marBottom w:val="0"/>
                  <w:divBdr>
                    <w:top w:val="none" w:sz="0" w:space="0" w:color="auto"/>
                    <w:left w:val="none" w:sz="0" w:space="0" w:color="auto"/>
                    <w:bottom w:val="none" w:sz="0" w:space="0" w:color="auto"/>
                    <w:right w:val="none" w:sz="0" w:space="0" w:color="auto"/>
                  </w:divBdr>
                </w:div>
                <w:div w:id="1551189352">
                  <w:marLeft w:val="0"/>
                  <w:marRight w:val="0"/>
                  <w:marTop w:val="0"/>
                  <w:marBottom w:val="0"/>
                  <w:divBdr>
                    <w:top w:val="none" w:sz="0" w:space="0" w:color="auto"/>
                    <w:left w:val="none" w:sz="0" w:space="0" w:color="auto"/>
                    <w:bottom w:val="none" w:sz="0" w:space="0" w:color="auto"/>
                    <w:right w:val="none" w:sz="0" w:space="0" w:color="auto"/>
                  </w:divBdr>
                </w:div>
                <w:div w:id="1551191835">
                  <w:marLeft w:val="0"/>
                  <w:marRight w:val="0"/>
                  <w:marTop w:val="0"/>
                  <w:marBottom w:val="0"/>
                  <w:divBdr>
                    <w:top w:val="none" w:sz="0" w:space="0" w:color="auto"/>
                    <w:left w:val="none" w:sz="0" w:space="0" w:color="auto"/>
                    <w:bottom w:val="none" w:sz="0" w:space="0" w:color="auto"/>
                    <w:right w:val="none" w:sz="0" w:space="0" w:color="auto"/>
                  </w:divBdr>
                </w:div>
                <w:div w:id="1557542890">
                  <w:marLeft w:val="0"/>
                  <w:marRight w:val="0"/>
                  <w:marTop w:val="0"/>
                  <w:marBottom w:val="0"/>
                  <w:divBdr>
                    <w:top w:val="none" w:sz="0" w:space="0" w:color="auto"/>
                    <w:left w:val="none" w:sz="0" w:space="0" w:color="auto"/>
                    <w:bottom w:val="none" w:sz="0" w:space="0" w:color="auto"/>
                    <w:right w:val="none" w:sz="0" w:space="0" w:color="auto"/>
                  </w:divBdr>
                </w:div>
                <w:div w:id="1565994585">
                  <w:marLeft w:val="0"/>
                  <w:marRight w:val="0"/>
                  <w:marTop w:val="0"/>
                  <w:marBottom w:val="0"/>
                  <w:divBdr>
                    <w:top w:val="none" w:sz="0" w:space="0" w:color="auto"/>
                    <w:left w:val="none" w:sz="0" w:space="0" w:color="auto"/>
                    <w:bottom w:val="none" w:sz="0" w:space="0" w:color="auto"/>
                    <w:right w:val="none" w:sz="0" w:space="0" w:color="auto"/>
                  </w:divBdr>
                </w:div>
                <w:div w:id="1575243932">
                  <w:marLeft w:val="0"/>
                  <w:marRight w:val="0"/>
                  <w:marTop w:val="0"/>
                  <w:marBottom w:val="0"/>
                  <w:divBdr>
                    <w:top w:val="none" w:sz="0" w:space="0" w:color="auto"/>
                    <w:left w:val="none" w:sz="0" w:space="0" w:color="auto"/>
                    <w:bottom w:val="none" w:sz="0" w:space="0" w:color="auto"/>
                    <w:right w:val="none" w:sz="0" w:space="0" w:color="auto"/>
                  </w:divBdr>
                </w:div>
                <w:div w:id="1583373161">
                  <w:marLeft w:val="0"/>
                  <w:marRight w:val="0"/>
                  <w:marTop w:val="0"/>
                  <w:marBottom w:val="0"/>
                  <w:divBdr>
                    <w:top w:val="none" w:sz="0" w:space="0" w:color="auto"/>
                    <w:left w:val="none" w:sz="0" w:space="0" w:color="auto"/>
                    <w:bottom w:val="none" w:sz="0" w:space="0" w:color="auto"/>
                    <w:right w:val="none" w:sz="0" w:space="0" w:color="auto"/>
                  </w:divBdr>
                </w:div>
                <w:div w:id="1583485527">
                  <w:marLeft w:val="0"/>
                  <w:marRight w:val="0"/>
                  <w:marTop w:val="0"/>
                  <w:marBottom w:val="0"/>
                  <w:divBdr>
                    <w:top w:val="none" w:sz="0" w:space="0" w:color="auto"/>
                    <w:left w:val="none" w:sz="0" w:space="0" w:color="auto"/>
                    <w:bottom w:val="none" w:sz="0" w:space="0" w:color="auto"/>
                    <w:right w:val="none" w:sz="0" w:space="0" w:color="auto"/>
                  </w:divBdr>
                </w:div>
                <w:div w:id="1591430157">
                  <w:marLeft w:val="0"/>
                  <w:marRight w:val="0"/>
                  <w:marTop w:val="0"/>
                  <w:marBottom w:val="0"/>
                  <w:divBdr>
                    <w:top w:val="none" w:sz="0" w:space="0" w:color="auto"/>
                    <w:left w:val="none" w:sz="0" w:space="0" w:color="auto"/>
                    <w:bottom w:val="none" w:sz="0" w:space="0" w:color="auto"/>
                    <w:right w:val="none" w:sz="0" w:space="0" w:color="auto"/>
                  </w:divBdr>
                </w:div>
                <w:div w:id="1597833933">
                  <w:marLeft w:val="0"/>
                  <w:marRight w:val="0"/>
                  <w:marTop w:val="0"/>
                  <w:marBottom w:val="0"/>
                  <w:divBdr>
                    <w:top w:val="none" w:sz="0" w:space="0" w:color="auto"/>
                    <w:left w:val="none" w:sz="0" w:space="0" w:color="auto"/>
                    <w:bottom w:val="none" w:sz="0" w:space="0" w:color="auto"/>
                    <w:right w:val="none" w:sz="0" w:space="0" w:color="auto"/>
                  </w:divBdr>
                </w:div>
                <w:div w:id="1600261838">
                  <w:marLeft w:val="0"/>
                  <w:marRight w:val="0"/>
                  <w:marTop w:val="0"/>
                  <w:marBottom w:val="0"/>
                  <w:divBdr>
                    <w:top w:val="none" w:sz="0" w:space="0" w:color="auto"/>
                    <w:left w:val="none" w:sz="0" w:space="0" w:color="auto"/>
                    <w:bottom w:val="none" w:sz="0" w:space="0" w:color="auto"/>
                    <w:right w:val="none" w:sz="0" w:space="0" w:color="auto"/>
                  </w:divBdr>
                </w:div>
                <w:div w:id="1623609249">
                  <w:marLeft w:val="0"/>
                  <w:marRight w:val="0"/>
                  <w:marTop w:val="0"/>
                  <w:marBottom w:val="0"/>
                  <w:divBdr>
                    <w:top w:val="none" w:sz="0" w:space="0" w:color="auto"/>
                    <w:left w:val="none" w:sz="0" w:space="0" w:color="auto"/>
                    <w:bottom w:val="none" w:sz="0" w:space="0" w:color="auto"/>
                    <w:right w:val="none" w:sz="0" w:space="0" w:color="auto"/>
                  </w:divBdr>
                </w:div>
                <w:div w:id="1639604719">
                  <w:marLeft w:val="0"/>
                  <w:marRight w:val="0"/>
                  <w:marTop w:val="0"/>
                  <w:marBottom w:val="0"/>
                  <w:divBdr>
                    <w:top w:val="none" w:sz="0" w:space="0" w:color="auto"/>
                    <w:left w:val="none" w:sz="0" w:space="0" w:color="auto"/>
                    <w:bottom w:val="none" w:sz="0" w:space="0" w:color="auto"/>
                    <w:right w:val="none" w:sz="0" w:space="0" w:color="auto"/>
                  </w:divBdr>
                </w:div>
                <w:div w:id="1645549520">
                  <w:marLeft w:val="0"/>
                  <w:marRight w:val="0"/>
                  <w:marTop w:val="0"/>
                  <w:marBottom w:val="0"/>
                  <w:divBdr>
                    <w:top w:val="none" w:sz="0" w:space="0" w:color="auto"/>
                    <w:left w:val="none" w:sz="0" w:space="0" w:color="auto"/>
                    <w:bottom w:val="none" w:sz="0" w:space="0" w:color="auto"/>
                    <w:right w:val="none" w:sz="0" w:space="0" w:color="auto"/>
                  </w:divBdr>
                </w:div>
                <w:div w:id="1687445217">
                  <w:marLeft w:val="0"/>
                  <w:marRight w:val="0"/>
                  <w:marTop w:val="0"/>
                  <w:marBottom w:val="0"/>
                  <w:divBdr>
                    <w:top w:val="none" w:sz="0" w:space="0" w:color="auto"/>
                    <w:left w:val="none" w:sz="0" w:space="0" w:color="auto"/>
                    <w:bottom w:val="none" w:sz="0" w:space="0" w:color="auto"/>
                    <w:right w:val="none" w:sz="0" w:space="0" w:color="auto"/>
                  </w:divBdr>
                </w:div>
                <w:div w:id="1697123363">
                  <w:marLeft w:val="0"/>
                  <w:marRight w:val="0"/>
                  <w:marTop w:val="0"/>
                  <w:marBottom w:val="0"/>
                  <w:divBdr>
                    <w:top w:val="none" w:sz="0" w:space="0" w:color="auto"/>
                    <w:left w:val="none" w:sz="0" w:space="0" w:color="auto"/>
                    <w:bottom w:val="none" w:sz="0" w:space="0" w:color="auto"/>
                    <w:right w:val="none" w:sz="0" w:space="0" w:color="auto"/>
                  </w:divBdr>
                </w:div>
                <w:div w:id="1700352845">
                  <w:marLeft w:val="0"/>
                  <w:marRight w:val="0"/>
                  <w:marTop w:val="0"/>
                  <w:marBottom w:val="0"/>
                  <w:divBdr>
                    <w:top w:val="none" w:sz="0" w:space="0" w:color="auto"/>
                    <w:left w:val="none" w:sz="0" w:space="0" w:color="auto"/>
                    <w:bottom w:val="none" w:sz="0" w:space="0" w:color="auto"/>
                    <w:right w:val="none" w:sz="0" w:space="0" w:color="auto"/>
                  </w:divBdr>
                </w:div>
                <w:div w:id="1723793854">
                  <w:marLeft w:val="0"/>
                  <w:marRight w:val="0"/>
                  <w:marTop w:val="0"/>
                  <w:marBottom w:val="0"/>
                  <w:divBdr>
                    <w:top w:val="none" w:sz="0" w:space="0" w:color="auto"/>
                    <w:left w:val="none" w:sz="0" w:space="0" w:color="auto"/>
                    <w:bottom w:val="none" w:sz="0" w:space="0" w:color="auto"/>
                    <w:right w:val="none" w:sz="0" w:space="0" w:color="auto"/>
                  </w:divBdr>
                </w:div>
                <w:div w:id="1726679264">
                  <w:marLeft w:val="0"/>
                  <w:marRight w:val="0"/>
                  <w:marTop w:val="0"/>
                  <w:marBottom w:val="0"/>
                  <w:divBdr>
                    <w:top w:val="none" w:sz="0" w:space="0" w:color="auto"/>
                    <w:left w:val="none" w:sz="0" w:space="0" w:color="auto"/>
                    <w:bottom w:val="none" w:sz="0" w:space="0" w:color="auto"/>
                    <w:right w:val="none" w:sz="0" w:space="0" w:color="auto"/>
                  </w:divBdr>
                </w:div>
                <w:div w:id="1733503520">
                  <w:marLeft w:val="0"/>
                  <w:marRight w:val="0"/>
                  <w:marTop w:val="0"/>
                  <w:marBottom w:val="0"/>
                  <w:divBdr>
                    <w:top w:val="none" w:sz="0" w:space="0" w:color="auto"/>
                    <w:left w:val="none" w:sz="0" w:space="0" w:color="auto"/>
                    <w:bottom w:val="none" w:sz="0" w:space="0" w:color="auto"/>
                    <w:right w:val="none" w:sz="0" w:space="0" w:color="auto"/>
                  </w:divBdr>
                </w:div>
                <w:div w:id="1742176023">
                  <w:marLeft w:val="0"/>
                  <w:marRight w:val="0"/>
                  <w:marTop w:val="0"/>
                  <w:marBottom w:val="0"/>
                  <w:divBdr>
                    <w:top w:val="none" w:sz="0" w:space="0" w:color="auto"/>
                    <w:left w:val="none" w:sz="0" w:space="0" w:color="auto"/>
                    <w:bottom w:val="none" w:sz="0" w:space="0" w:color="auto"/>
                    <w:right w:val="none" w:sz="0" w:space="0" w:color="auto"/>
                  </w:divBdr>
                </w:div>
                <w:div w:id="1743286686">
                  <w:marLeft w:val="0"/>
                  <w:marRight w:val="0"/>
                  <w:marTop w:val="0"/>
                  <w:marBottom w:val="0"/>
                  <w:divBdr>
                    <w:top w:val="none" w:sz="0" w:space="0" w:color="auto"/>
                    <w:left w:val="none" w:sz="0" w:space="0" w:color="auto"/>
                    <w:bottom w:val="none" w:sz="0" w:space="0" w:color="auto"/>
                    <w:right w:val="none" w:sz="0" w:space="0" w:color="auto"/>
                  </w:divBdr>
                </w:div>
                <w:div w:id="1744524527">
                  <w:marLeft w:val="0"/>
                  <w:marRight w:val="0"/>
                  <w:marTop w:val="0"/>
                  <w:marBottom w:val="0"/>
                  <w:divBdr>
                    <w:top w:val="none" w:sz="0" w:space="0" w:color="auto"/>
                    <w:left w:val="none" w:sz="0" w:space="0" w:color="auto"/>
                    <w:bottom w:val="none" w:sz="0" w:space="0" w:color="auto"/>
                    <w:right w:val="none" w:sz="0" w:space="0" w:color="auto"/>
                  </w:divBdr>
                </w:div>
                <w:div w:id="1746102086">
                  <w:marLeft w:val="0"/>
                  <w:marRight w:val="0"/>
                  <w:marTop w:val="0"/>
                  <w:marBottom w:val="0"/>
                  <w:divBdr>
                    <w:top w:val="none" w:sz="0" w:space="0" w:color="auto"/>
                    <w:left w:val="none" w:sz="0" w:space="0" w:color="auto"/>
                    <w:bottom w:val="none" w:sz="0" w:space="0" w:color="auto"/>
                    <w:right w:val="none" w:sz="0" w:space="0" w:color="auto"/>
                  </w:divBdr>
                </w:div>
                <w:div w:id="1779376630">
                  <w:marLeft w:val="0"/>
                  <w:marRight w:val="0"/>
                  <w:marTop w:val="0"/>
                  <w:marBottom w:val="0"/>
                  <w:divBdr>
                    <w:top w:val="none" w:sz="0" w:space="0" w:color="auto"/>
                    <w:left w:val="none" w:sz="0" w:space="0" w:color="auto"/>
                    <w:bottom w:val="none" w:sz="0" w:space="0" w:color="auto"/>
                    <w:right w:val="none" w:sz="0" w:space="0" w:color="auto"/>
                  </w:divBdr>
                </w:div>
                <w:div w:id="1780710966">
                  <w:marLeft w:val="0"/>
                  <w:marRight w:val="0"/>
                  <w:marTop w:val="0"/>
                  <w:marBottom w:val="0"/>
                  <w:divBdr>
                    <w:top w:val="none" w:sz="0" w:space="0" w:color="auto"/>
                    <w:left w:val="none" w:sz="0" w:space="0" w:color="auto"/>
                    <w:bottom w:val="none" w:sz="0" w:space="0" w:color="auto"/>
                    <w:right w:val="none" w:sz="0" w:space="0" w:color="auto"/>
                  </w:divBdr>
                </w:div>
                <w:div w:id="1782457767">
                  <w:marLeft w:val="0"/>
                  <w:marRight w:val="0"/>
                  <w:marTop w:val="0"/>
                  <w:marBottom w:val="0"/>
                  <w:divBdr>
                    <w:top w:val="none" w:sz="0" w:space="0" w:color="auto"/>
                    <w:left w:val="none" w:sz="0" w:space="0" w:color="auto"/>
                    <w:bottom w:val="none" w:sz="0" w:space="0" w:color="auto"/>
                    <w:right w:val="none" w:sz="0" w:space="0" w:color="auto"/>
                  </w:divBdr>
                </w:div>
                <w:div w:id="1783527390">
                  <w:marLeft w:val="0"/>
                  <w:marRight w:val="0"/>
                  <w:marTop w:val="0"/>
                  <w:marBottom w:val="0"/>
                  <w:divBdr>
                    <w:top w:val="none" w:sz="0" w:space="0" w:color="auto"/>
                    <w:left w:val="none" w:sz="0" w:space="0" w:color="auto"/>
                    <w:bottom w:val="none" w:sz="0" w:space="0" w:color="auto"/>
                    <w:right w:val="none" w:sz="0" w:space="0" w:color="auto"/>
                  </w:divBdr>
                </w:div>
                <w:div w:id="1784766414">
                  <w:marLeft w:val="0"/>
                  <w:marRight w:val="0"/>
                  <w:marTop w:val="0"/>
                  <w:marBottom w:val="0"/>
                  <w:divBdr>
                    <w:top w:val="none" w:sz="0" w:space="0" w:color="auto"/>
                    <w:left w:val="none" w:sz="0" w:space="0" w:color="auto"/>
                    <w:bottom w:val="none" w:sz="0" w:space="0" w:color="auto"/>
                    <w:right w:val="none" w:sz="0" w:space="0" w:color="auto"/>
                  </w:divBdr>
                </w:div>
                <w:div w:id="1793786352">
                  <w:marLeft w:val="0"/>
                  <w:marRight w:val="0"/>
                  <w:marTop w:val="0"/>
                  <w:marBottom w:val="0"/>
                  <w:divBdr>
                    <w:top w:val="none" w:sz="0" w:space="0" w:color="auto"/>
                    <w:left w:val="none" w:sz="0" w:space="0" w:color="auto"/>
                    <w:bottom w:val="none" w:sz="0" w:space="0" w:color="auto"/>
                    <w:right w:val="none" w:sz="0" w:space="0" w:color="auto"/>
                  </w:divBdr>
                </w:div>
                <w:div w:id="1811631681">
                  <w:marLeft w:val="0"/>
                  <w:marRight w:val="0"/>
                  <w:marTop w:val="0"/>
                  <w:marBottom w:val="0"/>
                  <w:divBdr>
                    <w:top w:val="none" w:sz="0" w:space="0" w:color="auto"/>
                    <w:left w:val="none" w:sz="0" w:space="0" w:color="auto"/>
                    <w:bottom w:val="none" w:sz="0" w:space="0" w:color="auto"/>
                    <w:right w:val="none" w:sz="0" w:space="0" w:color="auto"/>
                  </w:divBdr>
                </w:div>
                <w:div w:id="1835143815">
                  <w:marLeft w:val="0"/>
                  <w:marRight w:val="0"/>
                  <w:marTop w:val="0"/>
                  <w:marBottom w:val="0"/>
                  <w:divBdr>
                    <w:top w:val="none" w:sz="0" w:space="0" w:color="auto"/>
                    <w:left w:val="none" w:sz="0" w:space="0" w:color="auto"/>
                    <w:bottom w:val="none" w:sz="0" w:space="0" w:color="auto"/>
                    <w:right w:val="none" w:sz="0" w:space="0" w:color="auto"/>
                  </w:divBdr>
                </w:div>
                <w:div w:id="1851409638">
                  <w:marLeft w:val="0"/>
                  <w:marRight w:val="0"/>
                  <w:marTop w:val="0"/>
                  <w:marBottom w:val="0"/>
                  <w:divBdr>
                    <w:top w:val="none" w:sz="0" w:space="0" w:color="auto"/>
                    <w:left w:val="none" w:sz="0" w:space="0" w:color="auto"/>
                    <w:bottom w:val="none" w:sz="0" w:space="0" w:color="auto"/>
                    <w:right w:val="none" w:sz="0" w:space="0" w:color="auto"/>
                  </w:divBdr>
                </w:div>
                <w:div w:id="1858884141">
                  <w:marLeft w:val="0"/>
                  <w:marRight w:val="0"/>
                  <w:marTop w:val="0"/>
                  <w:marBottom w:val="0"/>
                  <w:divBdr>
                    <w:top w:val="none" w:sz="0" w:space="0" w:color="auto"/>
                    <w:left w:val="none" w:sz="0" w:space="0" w:color="auto"/>
                    <w:bottom w:val="none" w:sz="0" w:space="0" w:color="auto"/>
                    <w:right w:val="none" w:sz="0" w:space="0" w:color="auto"/>
                  </w:divBdr>
                </w:div>
                <w:div w:id="1865707092">
                  <w:marLeft w:val="0"/>
                  <w:marRight w:val="0"/>
                  <w:marTop w:val="0"/>
                  <w:marBottom w:val="0"/>
                  <w:divBdr>
                    <w:top w:val="none" w:sz="0" w:space="0" w:color="auto"/>
                    <w:left w:val="none" w:sz="0" w:space="0" w:color="auto"/>
                    <w:bottom w:val="none" w:sz="0" w:space="0" w:color="auto"/>
                    <w:right w:val="none" w:sz="0" w:space="0" w:color="auto"/>
                  </w:divBdr>
                </w:div>
                <w:div w:id="1870488464">
                  <w:marLeft w:val="0"/>
                  <w:marRight w:val="0"/>
                  <w:marTop w:val="0"/>
                  <w:marBottom w:val="0"/>
                  <w:divBdr>
                    <w:top w:val="none" w:sz="0" w:space="0" w:color="auto"/>
                    <w:left w:val="none" w:sz="0" w:space="0" w:color="auto"/>
                    <w:bottom w:val="none" w:sz="0" w:space="0" w:color="auto"/>
                    <w:right w:val="none" w:sz="0" w:space="0" w:color="auto"/>
                  </w:divBdr>
                </w:div>
                <w:div w:id="1871411015">
                  <w:marLeft w:val="0"/>
                  <w:marRight w:val="0"/>
                  <w:marTop w:val="0"/>
                  <w:marBottom w:val="0"/>
                  <w:divBdr>
                    <w:top w:val="none" w:sz="0" w:space="0" w:color="auto"/>
                    <w:left w:val="none" w:sz="0" w:space="0" w:color="auto"/>
                    <w:bottom w:val="none" w:sz="0" w:space="0" w:color="auto"/>
                    <w:right w:val="none" w:sz="0" w:space="0" w:color="auto"/>
                  </w:divBdr>
                </w:div>
                <w:div w:id="1880701552">
                  <w:marLeft w:val="0"/>
                  <w:marRight w:val="0"/>
                  <w:marTop w:val="0"/>
                  <w:marBottom w:val="0"/>
                  <w:divBdr>
                    <w:top w:val="none" w:sz="0" w:space="0" w:color="auto"/>
                    <w:left w:val="none" w:sz="0" w:space="0" w:color="auto"/>
                    <w:bottom w:val="none" w:sz="0" w:space="0" w:color="auto"/>
                    <w:right w:val="none" w:sz="0" w:space="0" w:color="auto"/>
                  </w:divBdr>
                </w:div>
                <w:div w:id="1881160633">
                  <w:marLeft w:val="0"/>
                  <w:marRight w:val="0"/>
                  <w:marTop w:val="0"/>
                  <w:marBottom w:val="0"/>
                  <w:divBdr>
                    <w:top w:val="none" w:sz="0" w:space="0" w:color="auto"/>
                    <w:left w:val="none" w:sz="0" w:space="0" w:color="auto"/>
                    <w:bottom w:val="none" w:sz="0" w:space="0" w:color="auto"/>
                    <w:right w:val="none" w:sz="0" w:space="0" w:color="auto"/>
                  </w:divBdr>
                </w:div>
                <w:div w:id="1881748605">
                  <w:marLeft w:val="0"/>
                  <w:marRight w:val="0"/>
                  <w:marTop w:val="0"/>
                  <w:marBottom w:val="0"/>
                  <w:divBdr>
                    <w:top w:val="none" w:sz="0" w:space="0" w:color="auto"/>
                    <w:left w:val="none" w:sz="0" w:space="0" w:color="auto"/>
                    <w:bottom w:val="none" w:sz="0" w:space="0" w:color="auto"/>
                    <w:right w:val="none" w:sz="0" w:space="0" w:color="auto"/>
                  </w:divBdr>
                </w:div>
                <w:div w:id="1898734853">
                  <w:marLeft w:val="0"/>
                  <w:marRight w:val="0"/>
                  <w:marTop w:val="0"/>
                  <w:marBottom w:val="0"/>
                  <w:divBdr>
                    <w:top w:val="none" w:sz="0" w:space="0" w:color="auto"/>
                    <w:left w:val="none" w:sz="0" w:space="0" w:color="auto"/>
                    <w:bottom w:val="none" w:sz="0" w:space="0" w:color="auto"/>
                    <w:right w:val="none" w:sz="0" w:space="0" w:color="auto"/>
                  </w:divBdr>
                </w:div>
                <w:div w:id="1902673651">
                  <w:marLeft w:val="0"/>
                  <w:marRight w:val="0"/>
                  <w:marTop w:val="0"/>
                  <w:marBottom w:val="0"/>
                  <w:divBdr>
                    <w:top w:val="none" w:sz="0" w:space="0" w:color="auto"/>
                    <w:left w:val="none" w:sz="0" w:space="0" w:color="auto"/>
                    <w:bottom w:val="none" w:sz="0" w:space="0" w:color="auto"/>
                    <w:right w:val="none" w:sz="0" w:space="0" w:color="auto"/>
                  </w:divBdr>
                </w:div>
                <w:div w:id="1913930093">
                  <w:marLeft w:val="0"/>
                  <w:marRight w:val="0"/>
                  <w:marTop w:val="0"/>
                  <w:marBottom w:val="0"/>
                  <w:divBdr>
                    <w:top w:val="none" w:sz="0" w:space="0" w:color="auto"/>
                    <w:left w:val="none" w:sz="0" w:space="0" w:color="auto"/>
                    <w:bottom w:val="none" w:sz="0" w:space="0" w:color="auto"/>
                    <w:right w:val="none" w:sz="0" w:space="0" w:color="auto"/>
                  </w:divBdr>
                </w:div>
                <w:div w:id="1945113292">
                  <w:marLeft w:val="0"/>
                  <w:marRight w:val="0"/>
                  <w:marTop w:val="0"/>
                  <w:marBottom w:val="0"/>
                  <w:divBdr>
                    <w:top w:val="none" w:sz="0" w:space="0" w:color="auto"/>
                    <w:left w:val="none" w:sz="0" w:space="0" w:color="auto"/>
                    <w:bottom w:val="none" w:sz="0" w:space="0" w:color="auto"/>
                    <w:right w:val="none" w:sz="0" w:space="0" w:color="auto"/>
                  </w:divBdr>
                </w:div>
                <w:div w:id="1965116355">
                  <w:marLeft w:val="0"/>
                  <w:marRight w:val="0"/>
                  <w:marTop w:val="0"/>
                  <w:marBottom w:val="0"/>
                  <w:divBdr>
                    <w:top w:val="none" w:sz="0" w:space="0" w:color="auto"/>
                    <w:left w:val="none" w:sz="0" w:space="0" w:color="auto"/>
                    <w:bottom w:val="none" w:sz="0" w:space="0" w:color="auto"/>
                    <w:right w:val="none" w:sz="0" w:space="0" w:color="auto"/>
                  </w:divBdr>
                </w:div>
                <w:div w:id="1975331946">
                  <w:marLeft w:val="0"/>
                  <w:marRight w:val="0"/>
                  <w:marTop w:val="0"/>
                  <w:marBottom w:val="0"/>
                  <w:divBdr>
                    <w:top w:val="none" w:sz="0" w:space="0" w:color="auto"/>
                    <w:left w:val="none" w:sz="0" w:space="0" w:color="auto"/>
                    <w:bottom w:val="none" w:sz="0" w:space="0" w:color="auto"/>
                    <w:right w:val="none" w:sz="0" w:space="0" w:color="auto"/>
                  </w:divBdr>
                </w:div>
                <w:div w:id="1983197988">
                  <w:marLeft w:val="0"/>
                  <w:marRight w:val="0"/>
                  <w:marTop w:val="0"/>
                  <w:marBottom w:val="0"/>
                  <w:divBdr>
                    <w:top w:val="none" w:sz="0" w:space="0" w:color="auto"/>
                    <w:left w:val="none" w:sz="0" w:space="0" w:color="auto"/>
                    <w:bottom w:val="none" w:sz="0" w:space="0" w:color="auto"/>
                    <w:right w:val="none" w:sz="0" w:space="0" w:color="auto"/>
                  </w:divBdr>
                </w:div>
                <w:div w:id="1988508533">
                  <w:marLeft w:val="0"/>
                  <w:marRight w:val="0"/>
                  <w:marTop w:val="0"/>
                  <w:marBottom w:val="0"/>
                  <w:divBdr>
                    <w:top w:val="none" w:sz="0" w:space="0" w:color="auto"/>
                    <w:left w:val="none" w:sz="0" w:space="0" w:color="auto"/>
                    <w:bottom w:val="none" w:sz="0" w:space="0" w:color="auto"/>
                    <w:right w:val="none" w:sz="0" w:space="0" w:color="auto"/>
                  </w:divBdr>
                </w:div>
                <w:div w:id="2006399575">
                  <w:marLeft w:val="0"/>
                  <w:marRight w:val="0"/>
                  <w:marTop w:val="0"/>
                  <w:marBottom w:val="0"/>
                  <w:divBdr>
                    <w:top w:val="none" w:sz="0" w:space="0" w:color="auto"/>
                    <w:left w:val="none" w:sz="0" w:space="0" w:color="auto"/>
                    <w:bottom w:val="none" w:sz="0" w:space="0" w:color="auto"/>
                    <w:right w:val="none" w:sz="0" w:space="0" w:color="auto"/>
                  </w:divBdr>
                </w:div>
                <w:div w:id="2018726629">
                  <w:marLeft w:val="0"/>
                  <w:marRight w:val="0"/>
                  <w:marTop w:val="0"/>
                  <w:marBottom w:val="0"/>
                  <w:divBdr>
                    <w:top w:val="none" w:sz="0" w:space="0" w:color="auto"/>
                    <w:left w:val="none" w:sz="0" w:space="0" w:color="auto"/>
                    <w:bottom w:val="none" w:sz="0" w:space="0" w:color="auto"/>
                    <w:right w:val="none" w:sz="0" w:space="0" w:color="auto"/>
                  </w:divBdr>
                </w:div>
                <w:div w:id="2033845985">
                  <w:marLeft w:val="0"/>
                  <w:marRight w:val="0"/>
                  <w:marTop w:val="0"/>
                  <w:marBottom w:val="0"/>
                  <w:divBdr>
                    <w:top w:val="none" w:sz="0" w:space="0" w:color="auto"/>
                    <w:left w:val="none" w:sz="0" w:space="0" w:color="auto"/>
                    <w:bottom w:val="none" w:sz="0" w:space="0" w:color="auto"/>
                    <w:right w:val="none" w:sz="0" w:space="0" w:color="auto"/>
                  </w:divBdr>
                </w:div>
                <w:div w:id="2037926337">
                  <w:marLeft w:val="0"/>
                  <w:marRight w:val="0"/>
                  <w:marTop w:val="0"/>
                  <w:marBottom w:val="0"/>
                  <w:divBdr>
                    <w:top w:val="none" w:sz="0" w:space="0" w:color="auto"/>
                    <w:left w:val="none" w:sz="0" w:space="0" w:color="auto"/>
                    <w:bottom w:val="none" w:sz="0" w:space="0" w:color="auto"/>
                    <w:right w:val="none" w:sz="0" w:space="0" w:color="auto"/>
                  </w:divBdr>
                </w:div>
                <w:div w:id="2039038500">
                  <w:marLeft w:val="0"/>
                  <w:marRight w:val="0"/>
                  <w:marTop w:val="0"/>
                  <w:marBottom w:val="0"/>
                  <w:divBdr>
                    <w:top w:val="none" w:sz="0" w:space="0" w:color="auto"/>
                    <w:left w:val="none" w:sz="0" w:space="0" w:color="auto"/>
                    <w:bottom w:val="none" w:sz="0" w:space="0" w:color="auto"/>
                    <w:right w:val="none" w:sz="0" w:space="0" w:color="auto"/>
                  </w:divBdr>
                </w:div>
                <w:div w:id="2039230587">
                  <w:marLeft w:val="0"/>
                  <w:marRight w:val="0"/>
                  <w:marTop w:val="0"/>
                  <w:marBottom w:val="0"/>
                  <w:divBdr>
                    <w:top w:val="none" w:sz="0" w:space="0" w:color="auto"/>
                    <w:left w:val="none" w:sz="0" w:space="0" w:color="auto"/>
                    <w:bottom w:val="none" w:sz="0" w:space="0" w:color="auto"/>
                    <w:right w:val="none" w:sz="0" w:space="0" w:color="auto"/>
                  </w:divBdr>
                </w:div>
                <w:div w:id="2059815129">
                  <w:marLeft w:val="0"/>
                  <w:marRight w:val="0"/>
                  <w:marTop w:val="0"/>
                  <w:marBottom w:val="0"/>
                  <w:divBdr>
                    <w:top w:val="none" w:sz="0" w:space="0" w:color="auto"/>
                    <w:left w:val="none" w:sz="0" w:space="0" w:color="auto"/>
                    <w:bottom w:val="none" w:sz="0" w:space="0" w:color="auto"/>
                    <w:right w:val="none" w:sz="0" w:space="0" w:color="auto"/>
                  </w:divBdr>
                </w:div>
                <w:div w:id="2070030151">
                  <w:marLeft w:val="0"/>
                  <w:marRight w:val="0"/>
                  <w:marTop w:val="0"/>
                  <w:marBottom w:val="0"/>
                  <w:divBdr>
                    <w:top w:val="none" w:sz="0" w:space="0" w:color="auto"/>
                    <w:left w:val="none" w:sz="0" w:space="0" w:color="auto"/>
                    <w:bottom w:val="none" w:sz="0" w:space="0" w:color="auto"/>
                    <w:right w:val="none" w:sz="0" w:space="0" w:color="auto"/>
                  </w:divBdr>
                </w:div>
                <w:div w:id="2074770300">
                  <w:marLeft w:val="0"/>
                  <w:marRight w:val="0"/>
                  <w:marTop w:val="0"/>
                  <w:marBottom w:val="0"/>
                  <w:divBdr>
                    <w:top w:val="none" w:sz="0" w:space="0" w:color="auto"/>
                    <w:left w:val="none" w:sz="0" w:space="0" w:color="auto"/>
                    <w:bottom w:val="none" w:sz="0" w:space="0" w:color="auto"/>
                    <w:right w:val="none" w:sz="0" w:space="0" w:color="auto"/>
                  </w:divBdr>
                </w:div>
                <w:div w:id="2075471095">
                  <w:marLeft w:val="0"/>
                  <w:marRight w:val="0"/>
                  <w:marTop w:val="0"/>
                  <w:marBottom w:val="0"/>
                  <w:divBdr>
                    <w:top w:val="none" w:sz="0" w:space="0" w:color="auto"/>
                    <w:left w:val="none" w:sz="0" w:space="0" w:color="auto"/>
                    <w:bottom w:val="none" w:sz="0" w:space="0" w:color="auto"/>
                    <w:right w:val="none" w:sz="0" w:space="0" w:color="auto"/>
                  </w:divBdr>
                </w:div>
                <w:div w:id="2097970196">
                  <w:marLeft w:val="0"/>
                  <w:marRight w:val="0"/>
                  <w:marTop w:val="0"/>
                  <w:marBottom w:val="0"/>
                  <w:divBdr>
                    <w:top w:val="none" w:sz="0" w:space="0" w:color="auto"/>
                    <w:left w:val="none" w:sz="0" w:space="0" w:color="auto"/>
                    <w:bottom w:val="none" w:sz="0" w:space="0" w:color="auto"/>
                    <w:right w:val="none" w:sz="0" w:space="0" w:color="auto"/>
                  </w:divBdr>
                </w:div>
                <w:div w:id="2100129102">
                  <w:marLeft w:val="0"/>
                  <w:marRight w:val="0"/>
                  <w:marTop w:val="0"/>
                  <w:marBottom w:val="0"/>
                  <w:divBdr>
                    <w:top w:val="none" w:sz="0" w:space="0" w:color="auto"/>
                    <w:left w:val="none" w:sz="0" w:space="0" w:color="auto"/>
                    <w:bottom w:val="none" w:sz="0" w:space="0" w:color="auto"/>
                    <w:right w:val="none" w:sz="0" w:space="0" w:color="auto"/>
                  </w:divBdr>
                </w:div>
                <w:div w:id="2105881834">
                  <w:marLeft w:val="0"/>
                  <w:marRight w:val="0"/>
                  <w:marTop w:val="0"/>
                  <w:marBottom w:val="0"/>
                  <w:divBdr>
                    <w:top w:val="none" w:sz="0" w:space="0" w:color="auto"/>
                    <w:left w:val="none" w:sz="0" w:space="0" w:color="auto"/>
                    <w:bottom w:val="none" w:sz="0" w:space="0" w:color="auto"/>
                    <w:right w:val="none" w:sz="0" w:space="0" w:color="auto"/>
                  </w:divBdr>
                </w:div>
                <w:div w:id="2112621500">
                  <w:marLeft w:val="0"/>
                  <w:marRight w:val="0"/>
                  <w:marTop w:val="0"/>
                  <w:marBottom w:val="0"/>
                  <w:divBdr>
                    <w:top w:val="none" w:sz="0" w:space="0" w:color="auto"/>
                    <w:left w:val="none" w:sz="0" w:space="0" w:color="auto"/>
                    <w:bottom w:val="none" w:sz="0" w:space="0" w:color="auto"/>
                    <w:right w:val="none" w:sz="0" w:space="0" w:color="auto"/>
                  </w:divBdr>
                </w:div>
                <w:div w:id="2115321895">
                  <w:marLeft w:val="0"/>
                  <w:marRight w:val="0"/>
                  <w:marTop w:val="0"/>
                  <w:marBottom w:val="0"/>
                  <w:divBdr>
                    <w:top w:val="none" w:sz="0" w:space="0" w:color="auto"/>
                    <w:left w:val="none" w:sz="0" w:space="0" w:color="auto"/>
                    <w:bottom w:val="none" w:sz="0" w:space="0" w:color="auto"/>
                    <w:right w:val="none" w:sz="0" w:space="0" w:color="auto"/>
                  </w:divBdr>
                </w:div>
                <w:div w:id="2140371252">
                  <w:marLeft w:val="0"/>
                  <w:marRight w:val="0"/>
                  <w:marTop w:val="0"/>
                  <w:marBottom w:val="0"/>
                  <w:divBdr>
                    <w:top w:val="none" w:sz="0" w:space="0" w:color="auto"/>
                    <w:left w:val="none" w:sz="0" w:space="0" w:color="auto"/>
                    <w:bottom w:val="none" w:sz="0" w:space="0" w:color="auto"/>
                    <w:right w:val="none" w:sz="0" w:space="0" w:color="auto"/>
                  </w:divBdr>
                </w:div>
                <w:div w:id="2140562435">
                  <w:marLeft w:val="0"/>
                  <w:marRight w:val="0"/>
                  <w:marTop w:val="0"/>
                  <w:marBottom w:val="0"/>
                  <w:divBdr>
                    <w:top w:val="none" w:sz="0" w:space="0" w:color="auto"/>
                    <w:left w:val="none" w:sz="0" w:space="0" w:color="auto"/>
                    <w:bottom w:val="none" w:sz="0" w:space="0" w:color="auto"/>
                    <w:right w:val="none" w:sz="0" w:space="0" w:color="auto"/>
                  </w:divBdr>
                </w:div>
                <w:div w:id="21471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2" Type="http://schemas.openxmlformats.org/officeDocument/2006/relationships/image" Target="media/image5.gif"/><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commentsExtended" Target="commentsExtended.xml"/><Relationship Id="rId16"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gif"/><Relationship Id="rId8" Type="http://schemas.openxmlformats.org/officeDocument/2006/relationships/image" Target="media/image2.gif"/><Relationship Id="rId9" Type="http://schemas.openxmlformats.org/officeDocument/2006/relationships/hyperlink" Target="https://email.caregroup.org/OWA/?ae=Item&amp;t=IPM.Note&amp;id=RgAAAABwpBGPhHY4TJsv0RwS1REcBwA2XoBTIu1zQ495IVb0ZaPMAAACG/oAAAAU6lBqVVeYRLW2jVU1iq5cAAUzXE0RAAAJ" TargetMode="External"/><Relationship Id="rId10"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4725</Words>
  <Characters>26936</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Paonessa</dc:creator>
  <cp:lastModifiedBy>Thomas Brennan</cp:lastModifiedBy>
  <cp:revision>2</cp:revision>
  <cp:lastPrinted>2014-02-19T19:44:00Z</cp:lastPrinted>
  <dcterms:created xsi:type="dcterms:W3CDTF">2014-02-19T19:44:00Z</dcterms:created>
  <dcterms:modified xsi:type="dcterms:W3CDTF">2014-02-19T19:44:00Z</dcterms:modified>
</cp:coreProperties>
</file>